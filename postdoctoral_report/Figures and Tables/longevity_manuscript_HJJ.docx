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32" w:rsidRDefault="00DA789C" w:rsidP="00E62ADE">
      <w:pPr>
        <w:spacing w:line="332" w:lineRule="exact"/>
        <w:jc w:val="left"/>
        <w:outlineLvl w:val="2"/>
        <w:rPr>
          <w:rFonts w:ascii="Times New Roman" w:eastAsia="宋体" w:hAnsi="Times New Roman" w:cs="Times New Roman"/>
          <w:b/>
          <w:bCs/>
          <w:color w:val="333333"/>
          <w:kern w:val="0"/>
          <w:sz w:val="24"/>
          <w:szCs w:val="24"/>
          <w:shd w:val="clear" w:color="auto" w:fill="FFFFFF"/>
        </w:rPr>
      </w:pPr>
      <w:r>
        <w:rPr>
          <w:rFonts w:ascii="Times New Roman" w:eastAsia="宋体" w:hAnsi="Times New Roman" w:cs="Times New Roman"/>
          <w:b/>
          <w:bCs/>
          <w:color w:val="333333"/>
          <w:kern w:val="0"/>
          <w:sz w:val="24"/>
          <w:szCs w:val="24"/>
          <w:shd w:val="clear" w:color="auto" w:fill="FFFFFF"/>
        </w:rPr>
        <w:t xml:space="preserve">Comparative </w:t>
      </w:r>
      <w:r w:rsidR="00547F0B" w:rsidRPr="00547F0B">
        <w:rPr>
          <w:rFonts w:ascii="Times New Roman" w:eastAsia="宋体" w:hAnsi="Times New Roman" w:cs="Times New Roman"/>
          <w:b/>
          <w:bCs/>
          <w:color w:val="333333"/>
          <w:kern w:val="0"/>
          <w:sz w:val="24"/>
          <w:szCs w:val="24"/>
          <w:shd w:val="clear" w:color="auto" w:fill="FFFFFF"/>
        </w:rPr>
        <w:t>analys</w:t>
      </w:r>
      <w:r w:rsidR="00BE3925">
        <w:rPr>
          <w:rFonts w:ascii="Times New Roman" w:eastAsia="宋体" w:hAnsi="Times New Roman" w:cs="Times New Roman"/>
          <w:b/>
          <w:bCs/>
          <w:color w:val="333333"/>
          <w:kern w:val="0"/>
          <w:sz w:val="24"/>
          <w:szCs w:val="24"/>
          <w:shd w:val="clear" w:color="auto" w:fill="FFFFFF"/>
        </w:rPr>
        <w:t>i</w:t>
      </w:r>
      <w:r w:rsidR="00547F0B" w:rsidRPr="00547F0B">
        <w:rPr>
          <w:rFonts w:ascii="Times New Roman" w:eastAsia="宋体" w:hAnsi="Times New Roman" w:cs="Times New Roman"/>
          <w:b/>
          <w:bCs/>
          <w:color w:val="333333"/>
          <w:kern w:val="0"/>
          <w:sz w:val="24"/>
          <w:szCs w:val="24"/>
          <w:shd w:val="clear" w:color="auto" w:fill="FFFFFF"/>
        </w:rPr>
        <w:t xml:space="preserve">s of molecular </w:t>
      </w:r>
      <w:r w:rsidR="00193F39">
        <w:rPr>
          <w:rFonts w:ascii="Times New Roman" w:eastAsia="宋体" w:hAnsi="Times New Roman" w:cs="Times New Roman"/>
          <w:b/>
          <w:bCs/>
          <w:color w:val="333333"/>
          <w:kern w:val="0"/>
          <w:sz w:val="24"/>
          <w:szCs w:val="24"/>
          <w:shd w:val="clear" w:color="auto" w:fill="FFFFFF"/>
        </w:rPr>
        <w:t>basis</w:t>
      </w:r>
      <w:r w:rsidR="00547F0B" w:rsidRPr="00547F0B">
        <w:rPr>
          <w:rFonts w:ascii="Times New Roman" w:eastAsia="宋体" w:hAnsi="Times New Roman" w:cs="Times New Roman"/>
          <w:b/>
          <w:bCs/>
          <w:color w:val="333333"/>
          <w:kern w:val="0"/>
          <w:sz w:val="24"/>
          <w:szCs w:val="24"/>
          <w:shd w:val="clear" w:color="auto" w:fill="FFFFFF"/>
        </w:rPr>
        <w:t xml:space="preserve"> underl</w:t>
      </w:r>
      <w:r w:rsidR="00A43F72">
        <w:rPr>
          <w:rFonts w:ascii="Times New Roman" w:eastAsia="宋体" w:hAnsi="Times New Roman" w:cs="Times New Roman" w:hint="eastAsia"/>
          <w:b/>
          <w:bCs/>
          <w:color w:val="333333"/>
          <w:kern w:val="0"/>
          <w:sz w:val="24"/>
          <w:szCs w:val="24"/>
          <w:shd w:val="clear" w:color="auto" w:fill="FFFFFF"/>
        </w:rPr>
        <w:t>ies</w:t>
      </w:r>
      <w:r w:rsidR="00547F0B" w:rsidRPr="00547F0B">
        <w:rPr>
          <w:rFonts w:ascii="Times New Roman" w:eastAsia="宋体" w:hAnsi="Times New Roman" w:cs="Times New Roman"/>
          <w:b/>
          <w:bCs/>
          <w:color w:val="333333"/>
          <w:kern w:val="0"/>
          <w:sz w:val="24"/>
          <w:szCs w:val="24"/>
          <w:shd w:val="clear" w:color="auto" w:fill="FFFFFF"/>
        </w:rPr>
        <w:t xml:space="preserve"> </w:t>
      </w:r>
      <w:r w:rsidR="00193F39">
        <w:rPr>
          <w:rFonts w:ascii="Times New Roman" w:eastAsia="宋体" w:hAnsi="Times New Roman" w:cs="Times New Roman"/>
          <w:b/>
          <w:bCs/>
          <w:color w:val="333333"/>
          <w:kern w:val="0"/>
          <w:sz w:val="24"/>
          <w:szCs w:val="24"/>
          <w:shd w:val="clear" w:color="auto" w:fill="FFFFFF"/>
        </w:rPr>
        <w:t xml:space="preserve">mammalian </w:t>
      </w:r>
      <w:r w:rsidR="00CF57AB">
        <w:rPr>
          <w:rFonts w:ascii="Times New Roman" w:eastAsia="宋体" w:hAnsi="Times New Roman" w:cs="Times New Roman"/>
          <w:b/>
          <w:bCs/>
          <w:color w:val="333333"/>
          <w:kern w:val="0"/>
          <w:sz w:val="24"/>
          <w:szCs w:val="24"/>
          <w:shd w:val="clear" w:color="auto" w:fill="FFFFFF"/>
        </w:rPr>
        <w:t>lifespan</w:t>
      </w:r>
    </w:p>
    <w:p w:rsidR="00547F0B" w:rsidRDefault="00547F0B" w:rsidP="00706CE4">
      <w:pPr>
        <w:spacing w:line="332" w:lineRule="exact"/>
        <w:jc w:val="center"/>
        <w:outlineLvl w:val="2"/>
        <w:rPr>
          <w:rFonts w:ascii="Times New Roman" w:eastAsia="宋体" w:hAnsi="Times New Roman" w:cs="Times New Roman"/>
          <w:color w:val="333333"/>
          <w:kern w:val="0"/>
          <w:sz w:val="22"/>
          <w:shd w:val="clear" w:color="auto" w:fill="FFFFFF"/>
          <w:vertAlign w:val="superscript"/>
        </w:rPr>
      </w:pPr>
      <w:r w:rsidRPr="00547F0B">
        <w:rPr>
          <w:rFonts w:ascii="Times New Roman" w:eastAsia="宋体" w:hAnsi="Times New Roman" w:cs="Times New Roman"/>
          <w:color w:val="333333"/>
          <w:kern w:val="0"/>
          <w:sz w:val="22"/>
          <w:shd w:val="clear" w:color="auto" w:fill="FFFFFF"/>
        </w:rPr>
        <w:t>Dongming Xu</w:t>
      </w:r>
      <w:r w:rsidR="00093222" w:rsidRPr="00093222">
        <w:rPr>
          <w:rFonts w:ascii="Times New Roman" w:eastAsia="宋体" w:hAnsi="Times New Roman" w:cs="Times New Roman"/>
          <w:color w:val="333333"/>
          <w:kern w:val="0"/>
          <w:sz w:val="22"/>
          <w:shd w:val="clear" w:color="auto" w:fill="FFFFFF"/>
          <w:vertAlign w:val="superscript"/>
        </w:rPr>
        <w:t>1</w:t>
      </w:r>
      <w:r w:rsidRPr="00547F0B">
        <w:rPr>
          <w:rFonts w:ascii="Times New Roman" w:eastAsia="宋体" w:hAnsi="Times New Roman" w:cs="Times New Roman"/>
          <w:color w:val="333333"/>
          <w:kern w:val="0"/>
          <w:sz w:val="22"/>
          <w:shd w:val="clear" w:color="auto" w:fill="FFFFFF"/>
        </w:rPr>
        <w:t>, Shaogang Qu</w:t>
      </w:r>
      <w:r w:rsidR="00093222" w:rsidRPr="00093222">
        <w:rPr>
          <w:rFonts w:ascii="Times New Roman" w:eastAsia="宋体" w:hAnsi="Times New Roman" w:cs="Times New Roman"/>
          <w:color w:val="333333"/>
          <w:kern w:val="0"/>
          <w:sz w:val="22"/>
          <w:shd w:val="clear" w:color="auto" w:fill="FFFFFF"/>
          <w:vertAlign w:val="superscript"/>
        </w:rPr>
        <w:t>1</w:t>
      </w:r>
    </w:p>
    <w:p w:rsidR="00093222" w:rsidRPr="00547F0B" w:rsidRDefault="00764E39" w:rsidP="00E62ADE">
      <w:pPr>
        <w:spacing w:line="332" w:lineRule="exact"/>
        <w:jc w:val="left"/>
        <w:outlineLvl w:val="2"/>
        <w:rPr>
          <w:rFonts w:ascii="Times New Roman" w:eastAsia="宋体" w:hAnsi="Times New Roman" w:cs="Times New Roman"/>
          <w:color w:val="333333"/>
          <w:kern w:val="0"/>
          <w:sz w:val="22"/>
          <w:shd w:val="clear" w:color="auto" w:fill="FFFFFF"/>
        </w:rPr>
      </w:pPr>
      <w:r>
        <w:rPr>
          <w:rFonts w:ascii="Times New Roman" w:eastAsia="宋体" w:hAnsi="Times New Roman" w:cs="Times New Roman" w:hint="eastAsia"/>
          <w:color w:val="333333"/>
          <w:kern w:val="0"/>
          <w:sz w:val="22"/>
          <w:shd w:val="clear" w:color="auto" w:fill="FFFFFF"/>
          <w:vertAlign w:val="superscript"/>
        </w:rPr>
        <w:t>1</w:t>
      </w:r>
      <w:r w:rsidRPr="00144961">
        <w:rPr>
          <w:rFonts w:ascii="Times New Roman" w:eastAsia="宋体" w:hAnsi="Times New Roman" w:cs="Times New Roman"/>
          <w:color w:val="333333"/>
          <w:kern w:val="0"/>
          <w:sz w:val="22"/>
          <w:shd w:val="clear" w:color="auto" w:fill="FFFFFF"/>
        </w:rPr>
        <w:t xml:space="preserve"> </w:t>
      </w:r>
      <w:r w:rsidR="00144961" w:rsidRPr="00144961">
        <w:rPr>
          <w:rFonts w:ascii="Times New Roman" w:eastAsia="宋体" w:hAnsi="Times New Roman" w:cs="Times New Roman"/>
          <w:color w:val="333333"/>
          <w:kern w:val="0"/>
          <w:sz w:val="22"/>
          <w:shd w:val="clear" w:color="auto" w:fill="FFFFFF"/>
        </w:rPr>
        <w:t>Central Laboratory</w:t>
      </w:r>
      <w:r w:rsidR="00034893">
        <w:rPr>
          <w:rFonts w:ascii="Times New Roman" w:eastAsia="宋体" w:hAnsi="Times New Roman" w:cs="Times New Roman"/>
          <w:color w:val="333333"/>
          <w:kern w:val="0"/>
          <w:sz w:val="22"/>
          <w:shd w:val="clear" w:color="auto" w:fill="FFFFFF"/>
        </w:rPr>
        <w:t xml:space="preserve"> </w:t>
      </w:r>
      <w:r w:rsidR="00144961" w:rsidRPr="00144961">
        <w:rPr>
          <w:rFonts w:ascii="Times New Roman" w:eastAsia="宋体" w:hAnsi="Times New Roman" w:cs="Times New Roman"/>
          <w:color w:val="333333"/>
          <w:kern w:val="0"/>
          <w:sz w:val="22"/>
          <w:shd w:val="clear" w:color="auto" w:fill="FFFFFF"/>
        </w:rPr>
        <w:t>and Department of Neurology, Shunde Hospital, Southern Medical University (The First People’s Hospital of Shunde Foshan), Foshan, Guangdong, China</w:t>
      </w:r>
    </w:p>
    <w:p w:rsidR="00456C6E" w:rsidRDefault="00456C6E" w:rsidP="00E62ADE">
      <w:pPr>
        <w:spacing w:line="332" w:lineRule="exact"/>
        <w:jc w:val="left"/>
        <w:outlineLvl w:val="2"/>
        <w:rPr>
          <w:rFonts w:ascii="Times New Roman" w:eastAsia="宋体" w:hAnsi="Times New Roman" w:cs="Times New Roman"/>
          <w:b/>
          <w:bCs/>
          <w:color w:val="333333"/>
          <w:kern w:val="0"/>
          <w:sz w:val="30"/>
          <w:szCs w:val="30"/>
          <w:shd w:val="clear" w:color="auto" w:fill="FFFFFF"/>
        </w:rPr>
      </w:pPr>
    </w:p>
    <w:p w:rsidR="00245C32" w:rsidRDefault="00245C32" w:rsidP="00E62ADE">
      <w:pPr>
        <w:spacing w:line="332" w:lineRule="exact"/>
        <w:jc w:val="left"/>
        <w:outlineLvl w:val="2"/>
        <w:rPr>
          <w:rFonts w:ascii="Times New Roman" w:eastAsia="宋体" w:hAnsi="Times New Roman" w:cs="Times New Roman"/>
          <w:b/>
          <w:bCs/>
          <w:color w:val="333333"/>
          <w:kern w:val="0"/>
          <w:sz w:val="30"/>
          <w:szCs w:val="30"/>
          <w:shd w:val="clear" w:color="auto" w:fill="FFFFFF"/>
        </w:rPr>
      </w:pPr>
      <w:r>
        <w:rPr>
          <w:rFonts w:ascii="Times New Roman" w:eastAsia="宋体" w:hAnsi="Times New Roman" w:cs="Times New Roman" w:hint="eastAsia"/>
          <w:b/>
          <w:bCs/>
          <w:color w:val="333333"/>
          <w:kern w:val="0"/>
          <w:sz w:val="30"/>
          <w:szCs w:val="30"/>
          <w:shd w:val="clear" w:color="auto" w:fill="FFFFFF"/>
        </w:rPr>
        <w:t>A</w:t>
      </w:r>
      <w:r>
        <w:rPr>
          <w:rFonts w:ascii="Times New Roman" w:eastAsia="宋体" w:hAnsi="Times New Roman" w:cs="Times New Roman"/>
          <w:b/>
          <w:bCs/>
          <w:color w:val="333333"/>
          <w:kern w:val="0"/>
          <w:sz w:val="30"/>
          <w:szCs w:val="30"/>
          <w:shd w:val="clear" w:color="auto" w:fill="FFFFFF"/>
        </w:rPr>
        <w:t>bstract</w:t>
      </w:r>
    </w:p>
    <w:p w:rsidR="00245C32" w:rsidRPr="00515C1F" w:rsidRDefault="00937A24" w:rsidP="00516104">
      <w:pPr>
        <w:spacing w:line="332" w:lineRule="exact"/>
        <w:jc w:val="left"/>
        <w:outlineLvl w:val="2"/>
        <w:rPr>
          <w:rFonts w:ascii="Times New Roman" w:eastAsia="宋体" w:hAnsi="Times New Roman" w:cs="Times New Roman"/>
          <w:color w:val="333333"/>
          <w:kern w:val="0"/>
          <w:szCs w:val="21"/>
          <w:shd w:val="clear" w:color="auto" w:fill="FFFFFF"/>
        </w:rPr>
      </w:pPr>
      <w:r>
        <w:rPr>
          <w:rFonts w:ascii="Times New Roman" w:eastAsia="宋体" w:hAnsi="Times New Roman" w:cs="Times New Roman"/>
          <w:color w:val="333333"/>
          <w:kern w:val="0"/>
          <w:szCs w:val="21"/>
          <w:shd w:val="clear" w:color="auto" w:fill="FFFFFF"/>
        </w:rPr>
        <w:t>The maximum lifespan</w:t>
      </w:r>
      <w:r w:rsidR="001705E9">
        <w:rPr>
          <w:rFonts w:ascii="Times New Roman" w:eastAsia="宋体" w:hAnsi="Times New Roman" w:cs="Times New Roman"/>
          <w:color w:val="333333"/>
          <w:kern w:val="0"/>
          <w:szCs w:val="21"/>
          <w:shd w:val="clear" w:color="auto" w:fill="FFFFFF"/>
        </w:rPr>
        <w:t xml:space="preserve"> </w:t>
      </w:r>
      <w:r w:rsidR="00CB4AE6">
        <w:rPr>
          <w:rFonts w:ascii="Times New Roman" w:eastAsia="宋体" w:hAnsi="Times New Roman" w:cs="Times New Roman"/>
          <w:color w:val="333333"/>
          <w:kern w:val="0"/>
          <w:szCs w:val="21"/>
          <w:shd w:val="clear" w:color="auto" w:fill="FFFFFF"/>
        </w:rPr>
        <w:t>var</w:t>
      </w:r>
      <w:r w:rsidR="00582EDE">
        <w:rPr>
          <w:rFonts w:ascii="Times New Roman" w:eastAsia="宋体" w:hAnsi="Times New Roman" w:cs="Times New Roman"/>
          <w:color w:val="333333"/>
          <w:kern w:val="0"/>
          <w:szCs w:val="21"/>
          <w:shd w:val="clear" w:color="auto" w:fill="FFFFFF"/>
        </w:rPr>
        <w:t>ies</w:t>
      </w:r>
      <w:r w:rsidR="00CB4AE6">
        <w:rPr>
          <w:rFonts w:ascii="Times New Roman" w:eastAsia="宋体" w:hAnsi="Times New Roman" w:cs="Times New Roman"/>
          <w:color w:val="333333"/>
          <w:kern w:val="0"/>
          <w:szCs w:val="21"/>
          <w:shd w:val="clear" w:color="auto" w:fill="FFFFFF"/>
        </w:rPr>
        <w:t xml:space="preserve"> dramatically across mammals</w:t>
      </w:r>
      <w:r w:rsidR="00596906">
        <w:rPr>
          <w:rFonts w:ascii="Times New Roman" w:eastAsia="宋体" w:hAnsi="Times New Roman" w:cs="Times New Roman"/>
          <w:color w:val="333333"/>
          <w:kern w:val="0"/>
          <w:szCs w:val="21"/>
          <w:shd w:val="clear" w:color="auto" w:fill="FFFFFF"/>
        </w:rPr>
        <w:t>.</w:t>
      </w:r>
      <w:r>
        <w:rPr>
          <w:rFonts w:ascii="Times New Roman" w:eastAsia="宋体" w:hAnsi="Times New Roman" w:cs="Times New Roman"/>
          <w:color w:val="333333"/>
          <w:kern w:val="0"/>
          <w:szCs w:val="21"/>
          <w:shd w:val="clear" w:color="auto" w:fill="FFFFFF"/>
        </w:rPr>
        <w:t xml:space="preserve"> </w:t>
      </w:r>
      <w:r w:rsidR="00596906">
        <w:rPr>
          <w:rFonts w:ascii="Times New Roman" w:eastAsia="宋体" w:hAnsi="Times New Roman" w:cs="Times New Roman"/>
          <w:color w:val="333333"/>
          <w:kern w:val="0"/>
          <w:szCs w:val="21"/>
          <w:shd w:val="clear" w:color="auto" w:fill="FFFFFF"/>
        </w:rPr>
        <w:t>H</w:t>
      </w:r>
      <w:r w:rsidR="00427618" w:rsidRPr="00515C1F">
        <w:rPr>
          <w:rFonts w:ascii="Times New Roman" w:eastAsia="宋体" w:hAnsi="Times New Roman" w:cs="Times New Roman"/>
          <w:color w:val="333333"/>
          <w:kern w:val="0"/>
          <w:szCs w:val="21"/>
          <w:shd w:val="clear" w:color="auto" w:fill="FFFFFF"/>
        </w:rPr>
        <w:t xml:space="preserve">owever, </w:t>
      </w:r>
      <w:r w:rsidR="002A1D1D">
        <w:rPr>
          <w:rFonts w:ascii="Times New Roman" w:eastAsia="宋体" w:hAnsi="Times New Roman" w:cs="Times New Roman"/>
          <w:color w:val="333333"/>
          <w:kern w:val="0"/>
          <w:szCs w:val="21"/>
          <w:shd w:val="clear" w:color="auto" w:fill="FFFFFF"/>
        </w:rPr>
        <w:t>the</w:t>
      </w:r>
      <w:r w:rsidR="004721BE" w:rsidRPr="004721BE">
        <w:rPr>
          <w:rFonts w:ascii="Times New Roman" w:eastAsia="宋体" w:hAnsi="Times New Roman" w:cs="Times New Roman"/>
          <w:color w:val="333333"/>
          <w:kern w:val="0"/>
          <w:szCs w:val="21"/>
          <w:shd w:val="clear" w:color="auto" w:fill="FFFFFF"/>
        </w:rPr>
        <w:t xml:space="preserve"> genetics </w:t>
      </w:r>
      <w:r w:rsidR="00656D6C">
        <w:rPr>
          <w:rFonts w:ascii="Times New Roman" w:eastAsia="宋体" w:hAnsi="Times New Roman" w:cs="Times New Roman"/>
          <w:color w:val="333333"/>
          <w:kern w:val="0"/>
          <w:szCs w:val="21"/>
          <w:shd w:val="clear" w:color="auto" w:fill="FFFFFF"/>
        </w:rPr>
        <w:t>underl</w:t>
      </w:r>
      <w:r w:rsidR="009753B2">
        <w:rPr>
          <w:rFonts w:ascii="Times New Roman" w:eastAsia="宋体" w:hAnsi="Times New Roman" w:cs="Times New Roman"/>
          <w:color w:val="333333"/>
          <w:kern w:val="0"/>
          <w:szCs w:val="21"/>
          <w:shd w:val="clear" w:color="auto" w:fill="FFFFFF"/>
        </w:rPr>
        <w:t>y</w:t>
      </w:r>
      <w:r w:rsidR="004721BE" w:rsidRPr="004721BE">
        <w:rPr>
          <w:rFonts w:ascii="Times New Roman" w:eastAsia="宋体" w:hAnsi="Times New Roman" w:cs="Times New Roman"/>
          <w:color w:val="333333"/>
          <w:kern w:val="0"/>
          <w:szCs w:val="21"/>
          <w:shd w:val="clear" w:color="auto" w:fill="FFFFFF"/>
        </w:rPr>
        <w:t xml:space="preserve"> lifespan</w:t>
      </w:r>
      <w:r w:rsidR="001705E9">
        <w:rPr>
          <w:rFonts w:ascii="Times New Roman" w:eastAsia="宋体" w:hAnsi="Times New Roman" w:cs="Times New Roman"/>
          <w:color w:val="333333"/>
          <w:kern w:val="0"/>
          <w:szCs w:val="21"/>
          <w:shd w:val="clear" w:color="auto" w:fill="FFFFFF"/>
        </w:rPr>
        <w:t xml:space="preserve"> </w:t>
      </w:r>
      <w:r w:rsidR="004721BE" w:rsidRPr="004721BE">
        <w:rPr>
          <w:rFonts w:ascii="Times New Roman" w:eastAsia="宋体" w:hAnsi="Times New Roman" w:cs="Times New Roman"/>
          <w:color w:val="333333"/>
          <w:kern w:val="0"/>
          <w:szCs w:val="21"/>
          <w:shd w:val="clear" w:color="auto" w:fill="FFFFFF"/>
        </w:rPr>
        <w:t xml:space="preserve">determination </w:t>
      </w:r>
      <w:r w:rsidR="00380A75">
        <w:rPr>
          <w:rFonts w:ascii="Times New Roman" w:eastAsia="宋体" w:hAnsi="Times New Roman" w:cs="Times New Roman"/>
          <w:color w:val="333333"/>
          <w:kern w:val="0"/>
          <w:szCs w:val="21"/>
          <w:shd w:val="clear" w:color="auto" w:fill="FFFFFF"/>
        </w:rPr>
        <w:t>is</w:t>
      </w:r>
      <w:r w:rsidR="004721BE" w:rsidRPr="004721BE">
        <w:rPr>
          <w:rFonts w:ascii="Times New Roman" w:eastAsia="宋体" w:hAnsi="Times New Roman" w:cs="Times New Roman"/>
          <w:color w:val="333333"/>
          <w:kern w:val="0"/>
          <w:szCs w:val="21"/>
          <w:shd w:val="clear" w:color="auto" w:fill="FFFFFF"/>
        </w:rPr>
        <w:t xml:space="preserve"> poorly understood</w:t>
      </w:r>
      <w:r w:rsidR="0055483B">
        <w:rPr>
          <w:rFonts w:ascii="Times New Roman" w:eastAsia="宋体" w:hAnsi="Times New Roman" w:cs="Times New Roman"/>
          <w:color w:val="333333"/>
          <w:kern w:val="0"/>
          <w:szCs w:val="21"/>
          <w:shd w:val="clear" w:color="auto" w:fill="FFFFFF"/>
        </w:rPr>
        <w:t xml:space="preserve">. Here, we </w:t>
      </w:r>
      <w:r w:rsidR="0049459C">
        <w:rPr>
          <w:rFonts w:ascii="Times New Roman" w:eastAsia="宋体" w:hAnsi="Times New Roman" w:cs="Times New Roman"/>
          <w:color w:val="333333"/>
          <w:kern w:val="0"/>
          <w:szCs w:val="21"/>
          <w:shd w:val="clear" w:color="auto" w:fill="FFFFFF"/>
        </w:rPr>
        <w:t xml:space="preserve">genomic-wide </w:t>
      </w:r>
      <w:r w:rsidR="008176E5">
        <w:rPr>
          <w:rFonts w:ascii="Times New Roman" w:eastAsia="宋体" w:hAnsi="Times New Roman" w:cs="Times New Roman"/>
          <w:color w:val="333333"/>
          <w:kern w:val="0"/>
          <w:szCs w:val="21"/>
          <w:shd w:val="clear" w:color="auto" w:fill="FFFFFF"/>
        </w:rPr>
        <w:t>explore</w:t>
      </w:r>
      <w:r w:rsidR="008C7724">
        <w:rPr>
          <w:rFonts w:ascii="Times New Roman" w:eastAsia="宋体" w:hAnsi="Times New Roman" w:cs="Times New Roman"/>
          <w:color w:val="333333"/>
          <w:kern w:val="0"/>
          <w:szCs w:val="21"/>
          <w:shd w:val="clear" w:color="auto" w:fill="FFFFFF"/>
        </w:rPr>
        <w:t>d</w:t>
      </w:r>
      <w:r w:rsidR="008176E5">
        <w:rPr>
          <w:rFonts w:ascii="Times New Roman" w:eastAsia="宋体" w:hAnsi="Times New Roman" w:cs="Times New Roman"/>
          <w:color w:val="333333"/>
          <w:kern w:val="0"/>
          <w:szCs w:val="21"/>
          <w:shd w:val="clear" w:color="auto" w:fill="FFFFFF"/>
        </w:rPr>
        <w:t xml:space="preserve"> the </w:t>
      </w:r>
      <w:r w:rsidR="002B223A">
        <w:rPr>
          <w:rFonts w:ascii="Times New Roman" w:eastAsia="宋体" w:hAnsi="Times New Roman" w:cs="Times New Roman"/>
          <w:color w:val="333333"/>
          <w:kern w:val="0"/>
          <w:szCs w:val="21"/>
          <w:shd w:val="clear" w:color="auto" w:fill="FFFFFF"/>
        </w:rPr>
        <w:t xml:space="preserve">correlative genes between </w:t>
      </w:r>
      <w:r w:rsidR="00621FCD">
        <w:rPr>
          <w:rFonts w:ascii="Times New Roman" w:eastAsia="宋体" w:hAnsi="Times New Roman" w:cs="Times New Roman"/>
          <w:color w:val="333333"/>
          <w:kern w:val="0"/>
          <w:szCs w:val="21"/>
          <w:shd w:val="clear" w:color="auto" w:fill="FFFFFF"/>
        </w:rPr>
        <w:t>protein evolutionary rate and lifespan</w:t>
      </w:r>
      <w:r w:rsidR="00222ACD">
        <w:rPr>
          <w:rFonts w:ascii="Times New Roman" w:eastAsia="宋体" w:hAnsi="Times New Roman" w:cs="Times New Roman"/>
          <w:color w:val="333333"/>
          <w:kern w:val="0"/>
          <w:szCs w:val="21"/>
          <w:shd w:val="clear" w:color="auto" w:fill="FFFFFF"/>
        </w:rPr>
        <w:t xml:space="preserve"> </w:t>
      </w:r>
      <w:r w:rsidR="00B24C37">
        <w:rPr>
          <w:rFonts w:ascii="Times New Roman" w:eastAsia="宋体" w:hAnsi="Times New Roman" w:cs="Times New Roman" w:hint="eastAsia"/>
          <w:color w:val="333333"/>
          <w:kern w:val="0"/>
          <w:szCs w:val="21"/>
          <w:shd w:val="clear" w:color="auto" w:fill="FFFFFF"/>
        </w:rPr>
        <w:t>in</w:t>
      </w:r>
      <w:r w:rsidR="00222ACD">
        <w:rPr>
          <w:rFonts w:ascii="Times New Roman" w:eastAsia="宋体" w:hAnsi="Times New Roman" w:cs="Times New Roman"/>
          <w:color w:val="333333"/>
          <w:kern w:val="0"/>
          <w:szCs w:val="21"/>
          <w:shd w:val="clear" w:color="auto" w:fill="FFFFFF"/>
        </w:rPr>
        <w:t xml:space="preserve"> </w:t>
      </w:r>
      <w:r w:rsidR="004A5818">
        <w:rPr>
          <w:rFonts w:ascii="Times New Roman" w:eastAsia="宋体" w:hAnsi="Times New Roman" w:cs="Times New Roman"/>
          <w:color w:val="333333"/>
          <w:kern w:val="0"/>
          <w:szCs w:val="21"/>
          <w:shd w:val="clear" w:color="auto" w:fill="FFFFFF"/>
        </w:rPr>
        <w:t xml:space="preserve">13381 one-to-one orthologue genes </w:t>
      </w:r>
      <w:r w:rsidR="005153E0">
        <w:rPr>
          <w:rFonts w:ascii="Times New Roman" w:eastAsia="宋体" w:hAnsi="Times New Roman" w:cs="Times New Roman"/>
          <w:color w:val="333333"/>
          <w:kern w:val="0"/>
          <w:szCs w:val="21"/>
          <w:shd w:val="clear" w:color="auto" w:fill="FFFFFF"/>
        </w:rPr>
        <w:t>among</w:t>
      </w:r>
      <w:r w:rsidR="004A5818">
        <w:rPr>
          <w:rFonts w:ascii="Times New Roman" w:eastAsia="宋体" w:hAnsi="Times New Roman" w:cs="Times New Roman"/>
          <w:color w:val="333333"/>
          <w:kern w:val="0"/>
          <w:szCs w:val="21"/>
          <w:shd w:val="clear" w:color="auto" w:fill="FFFFFF"/>
        </w:rPr>
        <w:t xml:space="preserve"> 74 mammals</w:t>
      </w:r>
      <w:r w:rsidR="00621FCD">
        <w:rPr>
          <w:rFonts w:ascii="Times New Roman" w:eastAsia="宋体" w:hAnsi="Times New Roman" w:cs="Times New Roman"/>
          <w:color w:val="333333"/>
          <w:kern w:val="0"/>
          <w:szCs w:val="21"/>
          <w:shd w:val="clear" w:color="auto" w:fill="FFFFFF"/>
        </w:rPr>
        <w:t>.</w:t>
      </w:r>
      <w:r w:rsidR="004A5818">
        <w:rPr>
          <w:rFonts w:ascii="Times New Roman" w:eastAsia="宋体" w:hAnsi="Times New Roman" w:cs="Times New Roman"/>
          <w:color w:val="333333"/>
          <w:kern w:val="0"/>
          <w:szCs w:val="21"/>
          <w:shd w:val="clear" w:color="auto" w:fill="FFFFFF"/>
        </w:rPr>
        <w:t xml:space="preserve"> </w:t>
      </w:r>
      <w:r w:rsidR="008C7724">
        <w:rPr>
          <w:rFonts w:ascii="Times New Roman" w:eastAsia="宋体" w:hAnsi="Times New Roman" w:cs="Times New Roman"/>
          <w:color w:val="333333"/>
          <w:kern w:val="0"/>
          <w:szCs w:val="21"/>
          <w:shd w:val="clear" w:color="auto" w:fill="FFFFFF"/>
        </w:rPr>
        <w:t xml:space="preserve">We identified 370 negative correlative genes and 300 positive correlative genes. </w:t>
      </w:r>
      <w:r w:rsidR="00B14378">
        <w:rPr>
          <w:rFonts w:ascii="Times New Roman" w:eastAsia="宋体" w:hAnsi="Times New Roman" w:cs="Times New Roman"/>
          <w:color w:val="333333"/>
          <w:kern w:val="0"/>
          <w:szCs w:val="21"/>
          <w:shd w:val="clear" w:color="auto" w:fill="FFFFFF"/>
        </w:rPr>
        <w:t>Enrichment analyses showed</w:t>
      </w:r>
      <w:r w:rsidR="00333379">
        <w:rPr>
          <w:rFonts w:ascii="Times New Roman" w:eastAsia="宋体" w:hAnsi="Times New Roman" w:cs="Times New Roman"/>
          <w:color w:val="333333"/>
          <w:kern w:val="0"/>
          <w:szCs w:val="21"/>
          <w:shd w:val="clear" w:color="auto" w:fill="FFFFFF"/>
        </w:rPr>
        <w:t xml:space="preserve"> that</w:t>
      </w:r>
      <w:r w:rsidR="00B14378">
        <w:rPr>
          <w:rFonts w:ascii="Times New Roman" w:eastAsia="宋体" w:hAnsi="Times New Roman" w:cs="Times New Roman"/>
          <w:color w:val="333333"/>
          <w:kern w:val="0"/>
          <w:szCs w:val="21"/>
          <w:shd w:val="clear" w:color="auto" w:fill="FFFFFF"/>
        </w:rPr>
        <w:t xml:space="preserve"> </w:t>
      </w:r>
      <w:r w:rsidR="00495AC7">
        <w:rPr>
          <w:rFonts w:ascii="Times New Roman" w:eastAsia="宋体" w:hAnsi="Times New Roman" w:cs="Times New Roman"/>
          <w:color w:val="333333"/>
          <w:kern w:val="0"/>
          <w:szCs w:val="21"/>
          <w:shd w:val="clear" w:color="auto" w:fill="FFFFFF"/>
        </w:rPr>
        <w:t>the</w:t>
      </w:r>
      <w:r w:rsidR="00BD4504">
        <w:rPr>
          <w:rFonts w:ascii="Times New Roman" w:eastAsia="宋体" w:hAnsi="Times New Roman" w:cs="Times New Roman"/>
          <w:color w:val="333333"/>
          <w:kern w:val="0"/>
          <w:szCs w:val="21"/>
          <w:shd w:val="clear" w:color="auto" w:fill="FFFFFF"/>
        </w:rPr>
        <w:t xml:space="preserve"> positive correlative genes and </w:t>
      </w:r>
      <w:r w:rsidR="00495AC7">
        <w:rPr>
          <w:rFonts w:ascii="Times New Roman" w:eastAsia="宋体" w:hAnsi="Times New Roman" w:cs="Times New Roman"/>
          <w:color w:val="333333"/>
          <w:kern w:val="0"/>
          <w:szCs w:val="21"/>
          <w:shd w:val="clear" w:color="auto" w:fill="FFFFFF"/>
        </w:rPr>
        <w:t xml:space="preserve">the </w:t>
      </w:r>
      <w:r w:rsidR="00BD4504">
        <w:rPr>
          <w:rFonts w:ascii="Times New Roman" w:eastAsia="宋体" w:hAnsi="Times New Roman" w:cs="Times New Roman"/>
          <w:color w:val="333333"/>
          <w:kern w:val="0"/>
          <w:szCs w:val="21"/>
          <w:shd w:val="clear" w:color="auto" w:fill="FFFFFF"/>
        </w:rPr>
        <w:t xml:space="preserve">negative </w:t>
      </w:r>
      <w:r w:rsidR="00566F96">
        <w:rPr>
          <w:rFonts w:ascii="Times New Roman" w:eastAsia="宋体" w:hAnsi="Times New Roman" w:cs="Times New Roman"/>
          <w:color w:val="333333"/>
          <w:kern w:val="0"/>
          <w:szCs w:val="21"/>
          <w:shd w:val="clear" w:color="auto" w:fill="FFFFFF"/>
        </w:rPr>
        <w:t>correlative genes</w:t>
      </w:r>
      <w:r w:rsidR="004B269C">
        <w:rPr>
          <w:rFonts w:ascii="Times New Roman" w:eastAsia="宋体" w:hAnsi="Times New Roman" w:cs="Times New Roman"/>
          <w:color w:val="333333"/>
          <w:kern w:val="0"/>
          <w:szCs w:val="21"/>
          <w:shd w:val="clear" w:color="auto" w:fill="FFFFFF"/>
        </w:rPr>
        <w:t xml:space="preserve"> </w:t>
      </w:r>
      <w:r w:rsidR="00AA2112">
        <w:rPr>
          <w:rFonts w:ascii="Times New Roman" w:eastAsia="宋体" w:hAnsi="Times New Roman" w:cs="Times New Roman"/>
          <w:color w:val="333333"/>
          <w:kern w:val="0"/>
          <w:szCs w:val="21"/>
          <w:shd w:val="clear" w:color="auto" w:fill="FFFFFF"/>
        </w:rPr>
        <w:t xml:space="preserve">were </w:t>
      </w:r>
      <w:r w:rsidR="00867073">
        <w:rPr>
          <w:rFonts w:ascii="Times New Roman" w:eastAsia="宋体" w:hAnsi="Times New Roman" w:cs="Times New Roman"/>
          <w:color w:val="333333"/>
          <w:kern w:val="0"/>
          <w:szCs w:val="21"/>
          <w:shd w:val="clear" w:color="auto" w:fill="FFFFFF"/>
        </w:rPr>
        <w:t xml:space="preserve">not only </w:t>
      </w:r>
      <w:r w:rsidR="00CF15A5" w:rsidRPr="00CF15A5">
        <w:rPr>
          <w:rFonts w:ascii="Times New Roman" w:eastAsia="宋体" w:hAnsi="Times New Roman" w:cs="Times New Roman"/>
          <w:color w:val="333333"/>
          <w:kern w:val="0"/>
          <w:szCs w:val="21"/>
          <w:shd w:val="clear" w:color="auto" w:fill="FFFFFF"/>
        </w:rPr>
        <w:t>severally</w:t>
      </w:r>
      <w:r w:rsidR="00CF15A5">
        <w:rPr>
          <w:rFonts w:ascii="Times New Roman" w:eastAsia="宋体" w:hAnsi="Times New Roman" w:cs="Times New Roman"/>
          <w:color w:val="333333"/>
          <w:kern w:val="0"/>
          <w:szCs w:val="21"/>
          <w:shd w:val="clear" w:color="auto" w:fill="FFFFFF"/>
        </w:rPr>
        <w:t xml:space="preserve"> </w:t>
      </w:r>
      <w:r w:rsidR="00566F96">
        <w:rPr>
          <w:rFonts w:ascii="Times New Roman" w:eastAsia="宋体" w:hAnsi="Times New Roman" w:cs="Times New Roman"/>
          <w:color w:val="333333"/>
          <w:kern w:val="0"/>
          <w:szCs w:val="21"/>
          <w:shd w:val="clear" w:color="auto" w:fill="FFFFFF"/>
        </w:rPr>
        <w:t>enr</w:t>
      </w:r>
      <w:r w:rsidR="004B269C">
        <w:rPr>
          <w:rFonts w:ascii="Times New Roman" w:eastAsia="宋体" w:hAnsi="Times New Roman" w:cs="Times New Roman"/>
          <w:color w:val="333333"/>
          <w:kern w:val="0"/>
          <w:szCs w:val="21"/>
          <w:shd w:val="clear" w:color="auto" w:fill="FFFFFF"/>
        </w:rPr>
        <w:t>iched in</w:t>
      </w:r>
      <w:r w:rsidR="00234D37" w:rsidRPr="00234D37">
        <w:rPr>
          <w:rFonts w:ascii="Times New Roman" w:eastAsia="宋体" w:hAnsi="Times New Roman" w:cs="Times New Roman"/>
          <w:color w:val="333333"/>
          <w:kern w:val="0"/>
          <w:szCs w:val="21"/>
          <w:shd w:val="clear" w:color="auto" w:fill="FFFFFF"/>
        </w:rPr>
        <w:t xml:space="preserve"> many canonical pathways </w:t>
      </w:r>
      <w:r w:rsidR="003960BE">
        <w:rPr>
          <w:rFonts w:ascii="Times New Roman" w:eastAsia="宋体" w:hAnsi="Times New Roman" w:cs="Times New Roman"/>
          <w:color w:val="333333"/>
          <w:kern w:val="0"/>
          <w:szCs w:val="21"/>
          <w:shd w:val="clear" w:color="auto" w:fill="FFFFFF"/>
        </w:rPr>
        <w:t>that</w:t>
      </w:r>
      <w:r w:rsidR="00234D37" w:rsidRPr="00234D37">
        <w:rPr>
          <w:rFonts w:ascii="Times New Roman" w:eastAsia="宋体" w:hAnsi="Times New Roman" w:cs="Times New Roman"/>
          <w:color w:val="333333"/>
          <w:kern w:val="0"/>
          <w:szCs w:val="21"/>
          <w:shd w:val="clear" w:color="auto" w:fill="FFFFFF"/>
        </w:rPr>
        <w:t xml:space="preserve"> regulat</w:t>
      </w:r>
      <w:r w:rsidR="00CF15A5">
        <w:rPr>
          <w:rFonts w:ascii="Times New Roman" w:eastAsia="宋体" w:hAnsi="Times New Roman" w:cs="Times New Roman"/>
          <w:color w:val="333333"/>
          <w:kern w:val="0"/>
          <w:szCs w:val="21"/>
          <w:shd w:val="clear" w:color="auto" w:fill="FFFFFF"/>
        </w:rPr>
        <w:t>ion of</w:t>
      </w:r>
      <w:r w:rsidR="00234D37" w:rsidRPr="00234D37">
        <w:rPr>
          <w:rFonts w:ascii="Times New Roman" w:eastAsia="宋体" w:hAnsi="Times New Roman" w:cs="Times New Roman"/>
          <w:color w:val="333333"/>
          <w:kern w:val="0"/>
          <w:szCs w:val="21"/>
          <w:shd w:val="clear" w:color="auto" w:fill="FFFFFF"/>
        </w:rPr>
        <w:t xml:space="preserve"> </w:t>
      </w:r>
      <w:r w:rsidR="000D57C4">
        <w:rPr>
          <w:rFonts w:ascii="Times New Roman" w:eastAsia="宋体" w:hAnsi="Times New Roman" w:cs="Times New Roman"/>
          <w:color w:val="333333"/>
          <w:kern w:val="0"/>
          <w:szCs w:val="21"/>
          <w:shd w:val="clear" w:color="auto" w:fill="FFFFFF"/>
        </w:rPr>
        <w:t>lifespan</w:t>
      </w:r>
      <w:r w:rsidR="00234D37" w:rsidRPr="00234D37">
        <w:rPr>
          <w:rFonts w:ascii="Times New Roman" w:eastAsia="宋体" w:hAnsi="Times New Roman" w:cs="Times New Roman"/>
          <w:color w:val="333333"/>
          <w:kern w:val="0"/>
          <w:szCs w:val="21"/>
          <w:shd w:val="clear" w:color="auto" w:fill="FFFFFF"/>
        </w:rPr>
        <w:t xml:space="preserve"> and aging</w:t>
      </w:r>
      <w:r w:rsidR="00F958EE">
        <w:rPr>
          <w:rFonts w:ascii="Times New Roman" w:eastAsia="宋体" w:hAnsi="Times New Roman" w:cs="Times New Roman"/>
          <w:color w:val="333333"/>
          <w:kern w:val="0"/>
          <w:szCs w:val="21"/>
          <w:shd w:val="clear" w:color="auto" w:fill="FFFFFF"/>
        </w:rPr>
        <w:t xml:space="preserve">, </w:t>
      </w:r>
      <w:r w:rsidR="003960BE">
        <w:rPr>
          <w:rFonts w:ascii="Times New Roman" w:eastAsia="宋体" w:hAnsi="Times New Roman" w:cs="Times New Roman"/>
          <w:color w:val="333333"/>
          <w:kern w:val="0"/>
          <w:szCs w:val="21"/>
          <w:shd w:val="clear" w:color="auto" w:fill="FFFFFF"/>
        </w:rPr>
        <w:t xml:space="preserve">such as DNA repair and </w:t>
      </w:r>
      <w:r w:rsidR="00DB39FD">
        <w:rPr>
          <w:rFonts w:ascii="Times New Roman" w:eastAsia="宋体" w:hAnsi="Times New Roman" w:cs="Times New Roman"/>
          <w:color w:val="333333"/>
          <w:kern w:val="0"/>
          <w:szCs w:val="21"/>
          <w:shd w:val="clear" w:color="auto" w:fill="FFFFFF"/>
        </w:rPr>
        <w:t>energy metabolism</w:t>
      </w:r>
      <w:r w:rsidR="00867073">
        <w:rPr>
          <w:rFonts w:ascii="Times New Roman" w:eastAsia="宋体" w:hAnsi="Times New Roman" w:cs="Times New Roman"/>
          <w:color w:val="333333"/>
          <w:kern w:val="0"/>
          <w:szCs w:val="21"/>
          <w:shd w:val="clear" w:color="auto" w:fill="FFFFFF"/>
        </w:rPr>
        <w:t xml:space="preserve">, </w:t>
      </w:r>
      <w:r w:rsidR="00234D37" w:rsidRPr="00234D37">
        <w:rPr>
          <w:rFonts w:ascii="Times New Roman" w:eastAsia="宋体" w:hAnsi="Times New Roman" w:cs="Times New Roman"/>
          <w:color w:val="333333"/>
          <w:kern w:val="0"/>
          <w:szCs w:val="21"/>
          <w:shd w:val="clear" w:color="auto" w:fill="FFFFFF"/>
        </w:rPr>
        <w:t xml:space="preserve">but also </w:t>
      </w:r>
      <w:r w:rsidR="000D57C4">
        <w:rPr>
          <w:rFonts w:ascii="Times New Roman" w:eastAsia="宋体" w:hAnsi="Times New Roman" w:cs="Times New Roman"/>
          <w:color w:val="333333"/>
          <w:kern w:val="0"/>
          <w:szCs w:val="21"/>
          <w:shd w:val="clear" w:color="auto" w:fill="FFFFFF"/>
        </w:rPr>
        <w:t xml:space="preserve">were </w:t>
      </w:r>
      <w:r w:rsidR="00362E7D">
        <w:rPr>
          <w:rFonts w:ascii="Times New Roman" w:eastAsia="宋体" w:hAnsi="Times New Roman" w:cs="Times New Roman"/>
          <w:color w:val="333333"/>
          <w:kern w:val="0"/>
          <w:szCs w:val="21"/>
          <w:shd w:val="clear" w:color="auto" w:fill="FFFFFF"/>
        </w:rPr>
        <w:t>overrepresented in</w:t>
      </w:r>
      <w:r w:rsidR="006C25C1">
        <w:rPr>
          <w:rFonts w:ascii="Times New Roman" w:eastAsia="宋体" w:hAnsi="Times New Roman" w:cs="Times New Roman"/>
          <w:color w:val="333333"/>
          <w:kern w:val="0"/>
          <w:szCs w:val="21"/>
          <w:shd w:val="clear" w:color="auto" w:fill="FFFFFF"/>
        </w:rPr>
        <w:t xml:space="preserve"> </w:t>
      </w:r>
      <w:r w:rsidR="00D47192">
        <w:rPr>
          <w:rFonts w:ascii="Times New Roman" w:eastAsia="宋体" w:hAnsi="Times New Roman" w:cs="Times New Roman"/>
          <w:color w:val="333333"/>
          <w:kern w:val="0"/>
          <w:szCs w:val="21"/>
          <w:shd w:val="clear" w:color="auto" w:fill="FFFFFF"/>
        </w:rPr>
        <w:t>several closely</w:t>
      </w:r>
      <w:r w:rsidR="00F17BD0">
        <w:rPr>
          <w:rFonts w:ascii="Times New Roman" w:eastAsia="宋体" w:hAnsi="Times New Roman" w:cs="Times New Roman"/>
          <w:color w:val="333333"/>
          <w:kern w:val="0"/>
          <w:szCs w:val="21"/>
          <w:shd w:val="clear" w:color="auto" w:fill="FFFFFF"/>
        </w:rPr>
        <w:t xml:space="preserve"> relative</w:t>
      </w:r>
      <w:r w:rsidR="00D47192">
        <w:rPr>
          <w:rFonts w:ascii="Times New Roman" w:eastAsia="宋体" w:hAnsi="Times New Roman" w:cs="Times New Roman"/>
          <w:color w:val="333333"/>
          <w:kern w:val="0"/>
          <w:szCs w:val="21"/>
          <w:shd w:val="clear" w:color="auto" w:fill="FFFFFF"/>
        </w:rPr>
        <w:t xml:space="preserve"> or adverse</w:t>
      </w:r>
      <w:r w:rsidR="00234D37" w:rsidRPr="00234D37">
        <w:rPr>
          <w:rFonts w:ascii="Times New Roman" w:eastAsia="宋体" w:hAnsi="Times New Roman" w:cs="Times New Roman"/>
          <w:color w:val="333333"/>
          <w:kern w:val="0"/>
          <w:szCs w:val="21"/>
          <w:shd w:val="clear" w:color="auto" w:fill="FFFFFF"/>
        </w:rPr>
        <w:t xml:space="preserve"> </w:t>
      </w:r>
      <w:r w:rsidR="00D47192">
        <w:rPr>
          <w:rFonts w:ascii="Times New Roman" w:eastAsia="宋体" w:hAnsi="Times New Roman" w:cs="Times New Roman"/>
          <w:color w:val="333333"/>
          <w:kern w:val="0"/>
          <w:szCs w:val="21"/>
          <w:shd w:val="clear" w:color="auto" w:fill="FFFFFF"/>
        </w:rPr>
        <w:t>categorie</w:t>
      </w:r>
      <w:r w:rsidR="00D47192" w:rsidRPr="00234D37">
        <w:rPr>
          <w:rFonts w:ascii="Times New Roman" w:eastAsia="宋体" w:hAnsi="Times New Roman" w:cs="Times New Roman"/>
          <w:color w:val="333333"/>
          <w:kern w:val="0"/>
          <w:szCs w:val="21"/>
          <w:shd w:val="clear" w:color="auto" w:fill="FFFFFF"/>
        </w:rPr>
        <w:t>s</w:t>
      </w:r>
      <w:r w:rsidR="00325145">
        <w:rPr>
          <w:rFonts w:ascii="Times New Roman" w:eastAsia="宋体" w:hAnsi="Times New Roman" w:cs="Times New Roman"/>
          <w:color w:val="333333"/>
          <w:kern w:val="0"/>
          <w:szCs w:val="21"/>
          <w:shd w:val="clear" w:color="auto" w:fill="FFFFFF"/>
        </w:rPr>
        <w:t xml:space="preserve"> </w:t>
      </w:r>
      <w:r w:rsidR="00937AAA">
        <w:rPr>
          <w:rFonts w:ascii="Times New Roman" w:eastAsia="宋体" w:hAnsi="Times New Roman" w:cs="Times New Roman"/>
          <w:color w:val="333333"/>
          <w:kern w:val="0"/>
          <w:szCs w:val="21"/>
          <w:shd w:val="clear" w:color="auto" w:fill="FFFFFF"/>
        </w:rPr>
        <w:t>simultaneously</w:t>
      </w:r>
      <w:r w:rsidR="00234D37" w:rsidRPr="00234D37">
        <w:rPr>
          <w:rFonts w:ascii="Times New Roman" w:eastAsia="宋体" w:hAnsi="Times New Roman" w:cs="Times New Roman"/>
          <w:color w:val="333333"/>
          <w:kern w:val="0"/>
          <w:szCs w:val="21"/>
          <w:shd w:val="clear" w:color="auto" w:fill="FFFFFF"/>
        </w:rPr>
        <w:t xml:space="preserve">, such as purine </w:t>
      </w:r>
      <w:r w:rsidR="00C51A8B">
        <w:rPr>
          <w:rFonts w:ascii="Times New Roman" w:eastAsia="宋体" w:hAnsi="Times New Roman" w:cs="Times New Roman"/>
          <w:color w:val="333333"/>
          <w:kern w:val="0"/>
          <w:szCs w:val="21"/>
          <w:shd w:val="clear" w:color="auto" w:fill="FFFFFF"/>
        </w:rPr>
        <w:t>metabolism</w:t>
      </w:r>
      <w:r w:rsidR="00234D37" w:rsidRPr="00234D37">
        <w:rPr>
          <w:rFonts w:ascii="Times New Roman" w:eastAsia="宋体" w:hAnsi="Times New Roman" w:cs="Times New Roman"/>
          <w:color w:val="333333"/>
          <w:kern w:val="0"/>
          <w:szCs w:val="21"/>
          <w:shd w:val="clear" w:color="auto" w:fill="FFFFFF"/>
        </w:rPr>
        <w:t xml:space="preserve"> and</w:t>
      </w:r>
      <w:r w:rsidR="00017875">
        <w:rPr>
          <w:rFonts w:ascii="Times New Roman" w:eastAsia="宋体" w:hAnsi="Times New Roman" w:cs="Times New Roman"/>
          <w:color w:val="333333"/>
          <w:kern w:val="0"/>
          <w:szCs w:val="21"/>
          <w:shd w:val="clear" w:color="auto" w:fill="FFFFFF"/>
        </w:rPr>
        <w:t xml:space="preserve"> </w:t>
      </w:r>
      <w:r w:rsidR="00516104">
        <w:rPr>
          <w:rFonts w:ascii="Times New Roman" w:eastAsia="宋体" w:hAnsi="Times New Roman" w:cs="Times New Roman"/>
          <w:color w:val="333333"/>
          <w:kern w:val="0"/>
          <w:szCs w:val="21"/>
          <w:shd w:val="clear" w:color="auto" w:fill="FFFFFF"/>
        </w:rPr>
        <w:t>purin</w:t>
      </w:r>
      <w:r w:rsidR="00516104" w:rsidRPr="00516104">
        <w:rPr>
          <w:rFonts w:ascii="Times New Roman" w:eastAsia="宋体" w:hAnsi="Times New Roman" w:cs="Times New Roman"/>
          <w:color w:val="333333"/>
          <w:kern w:val="0"/>
          <w:szCs w:val="21"/>
          <w:shd w:val="clear" w:color="auto" w:fill="FFFFFF"/>
        </w:rPr>
        <w:t xml:space="preserve">ergic </w:t>
      </w:r>
      <w:r w:rsidR="007C52D0">
        <w:rPr>
          <w:rFonts w:ascii="Times New Roman" w:eastAsia="宋体" w:hAnsi="Times New Roman" w:cs="Times New Roman"/>
          <w:color w:val="333333"/>
          <w:kern w:val="0"/>
          <w:szCs w:val="21"/>
          <w:shd w:val="clear" w:color="auto" w:fill="FFFFFF"/>
        </w:rPr>
        <w:t>n</w:t>
      </w:r>
      <w:r w:rsidR="00516104" w:rsidRPr="00516104">
        <w:rPr>
          <w:rFonts w:ascii="Times New Roman" w:eastAsia="宋体" w:hAnsi="Times New Roman" w:cs="Times New Roman"/>
          <w:color w:val="333333"/>
          <w:kern w:val="0"/>
          <w:szCs w:val="21"/>
          <w:shd w:val="clear" w:color="auto" w:fill="FFFFFF"/>
        </w:rPr>
        <w:t>ucleotide</w:t>
      </w:r>
      <w:r w:rsidR="007C52D0">
        <w:rPr>
          <w:rFonts w:ascii="Times New Roman" w:eastAsia="宋体" w:hAnsi="Times New Roman" w:cs="Times New Roman"/>
          <w:color w:val="333333"/>
          <w:kern w:val="0"/>
          <w:szCs w:val="21"/>
          <w:shd w:val="clear" w:color="auto" w:fill="FFFFFF"/>
        </w:rPr>
        <w:t xml:space="preserve"> </w:t>
      </w:r>
      <w:r w:rsidR="00516104" w:rsidRPr="00516104">
        <w:rPr>
          <w:rFonts w:ascii="Times New Roman" w:eastAsia="宋体" w:hAnsi="Times New Roman" w:cs="Times New Roman"/>
          <w:color w:val="333333"/>
          <w:kern w:val="0"/>
          <w:szCs w:val="21"/>
          <w:shd w:val="clear" w:color="auto" w:fill="FFFFFF"/>
        </w:rPr>
        <w:t>receptor</w:t>
      </w:r>
      <w:r w:rsidR="00234D37" w:rsidRPr="00234D37">
        <w:rPr>
          <w:rFonts w:ascii="Times New Roman" w:eastAsia="宋体" w:hAnsi="Times New Roman" w:cs="Times New Roman"/>
          <w:color w:val="333333"/>
          <w:kern w:val="0"/>
          <w:szCs w:val="21"/>
          <w:shd w:val="clear" w:color="auto" w:fill="FFFFFF"/>
        </w:rPr>
        <w:t xml:space="preserve"> signaling pathway</w:t>
      </w:r>
      <w:r w:rsidR="00937AAA">
        <w:rPr>
          <w:rFonts w:ascii="Times New Roman" w:eastAsia="宋体" w:hAnsi="Times New Roman" w:cs="Times New Roman"/>
          <w:color w:val="333333"/>
          <w:kern w:val="0"/>
          <w:szCs w:val="21"/>
          <w:shd w:val="clear" w:color="auto" w:fill="FFFFFF"/>
        </w:rPr>
        <w:t xml:space="preserve">, </w:t>
      </w:r>
      <w:r w:rsidR="00937AAA" w:rsidRPr="00234D37">
        <w:rPr>
          <w:rFonts w:ascii="Times New Roman" w:eastAsia="宋体" w:hAnsi="Times New Roman" w:cs="Times New Roman"/>
          <w:color w:val="333333"/>
          <w:kern w:val="0"/>
          <w:szCs w:val="21"/>
          <w:shd w:val="clear" w:color="auto" w:fill="FFFFFF"/>
        </w:rPr>
        <w:t>oxygen utilization</w:t>
      </w:r>
      <w:r w:rsidR="00234D37" w:rsidRPr="00234D37">
        <w:rPr>
          <w:rFonts w:ascii="Times New Roman" w:eastAsia="宋体" w:hAnsi="Times New Roman" w:cs="Times New Roman"/>
          <w:color w:val="333333"/>
          <w:kern w:val="0"/>
          <w:szCs w:val="21"/>
          <w:shd w:val="clear" w:color="auto" w:fill="FFFFFF"/>
        </w:rPr>
        <w:t xml:space="preserve">. Further </w:t>
      </w:r>
      <w:r w:rsidR="007815E6">
        <w:rPr>
          <w:rFonts w:ascii="Times New Roman" w:eastAsia="宋体" w:hAnsi="Times New Roman" w:cs="Times New Roman"/>
          <w:color w:val="333333"/>
          <w:kern w:val="0"/>
          <w:szCs w:val="21"/>
          <w:shd w:val="clear" w:color="auto" w:fill="FFFFFF"/>
        </w:rPr>
        <w:t>e</w:t>
      </w:r>
      <w:r w:rsidR="00234D37" w:rsidRPr="00234D37">
        <w:rPr>
          <w:rFonts w:ascii="Times New Roman" w:eastAsia="宋体" w:hAnsi="Times New Roman" w:cs="Times New Roman"/>
          <w:color w:val="333333"/>
          <w:kern w:val="0"/>
          <w:szCs w:val="21"/>
          <w:shd w:val="clear" w:color="auto" w:fill="FFFFFF"/>
        </w:rPr>
        <w:t xml:space="preserve">volutionary analyses </w:t>
      </w:r>
      <w:r w:rsidR="007815E6">
        <w:rPr>
          <w:rFonts w:ascii="Times New Roman" w:eastAsia="宋体" w:hAnsi="Times New Roman" w:cs="Times New Roman"/>
          <w:color w:val="333333"/>
          <w:kern w:val="0"/>
          <w:szCs w:val="21"/>
          <w:shd w:val="clear" w:color="auto" w:fill="FFFFFF"/>
        </w:rPr>
        <w:t>s</w:t>
      </w:r>
      <w:r w:rsidR="0002022F">
        <w:rPr>
          <w:rFonts w:ascii="Times New Roman" w:eastAsia="宋体" w:hAnsi="Times New Roman" w:cs="Times New Roman"/>
          <w:color w:val="333333"/>
          <w:kern w:val="0"/>
          <w:szCs w:val="21"/>
          <w:shd w:val="clear" w:color="auto" w:fill="FFFFFF"/>
        </w:rPr>
        <w:t>uggest</w:t>
      </w:r>
      <w:r w:rsidR="00234D37" w:rsidRPr="00234D37">
        <w:rPr>
          <w:rFonts w:ascii="Times New Roman" w:eastAsia="宋体" w:hAnsi="Times New Roman" w:cs="Times New Roman"/>
          <w:color w:val="333333"/>
          <w:kern w:val="0"/>
          <w:szCs w:val="21"/>
          <w:shd w:val="clear" w:color="auto" w:fill="FFFFFF"/>
        </w:rPr>
        <w:t>ed that most of positive</w:t>
      </w:r>
      <w:r w:rsidR="007815E6">
        <w:rPr>
          <w:rFonts w:ascii="Times New Roman" w:eastAsia="宋体" w:hAnsi="Times New Roman" w:cs="Times New Roman"/>
          <w:color w:val="333333"/>
          <w:kern w:val="0"/>
          <w:szCs w:val="21"/>
          <w:shd w:val="clear" w:color="auto" w:fill="FFFFFF"/>
        </w:rPr>
        <w:t xml:space="preserve"> correlative</w:t>
      </w:r>
      <w:r w:rsidR="00234D37" w:rsidRPr="00234D37">
        <w:rPr>
          <w:rFonts w:ascii="Times New Roman" w:eastAsia="宋体" w:hAnsi="Times New Roman" w:cs="Times New Roman"/>
          <w:color w:val="333333"/>
          <w:kern w:val="0"/>
          <w:szCs w:val="21"/>
          <w:shd w:val="clear" w:color="auto" w:fill="FFFFFF"/>
        </w:rPr>
        <w:t xml:space="preserve"> genes were driven by relaxed selection. </w:t>
      </w:r>
      <w:r w:rsidR="00502376">
        <w:rPr>
          <w:rFonts w:ascii="Times New Roman" w:eastAsia="宋体" w:hAnsi="Times New Roman" w:cs="Times New Roman"/>
          <w:color w:val="333333"/>
          <w:kern w:val="0"/>
          <w:szCs w:val="21"/>
          <w:shd w:val="clear" w:color="auto" w:fill="FFFFFF"/>
        </w:rPr>
        <w:t>Finally, c</w:t>
      </w:r>
      <w:r w:rsidR="00651C2E">
        <w:rPr>
          <w:rFonts w:ascii="Times New Roman" w:eastAsia="宋体" w:hAnsi="Times New Roman" w:cs="Times New Roman"/>
          <w:color w:val="333333"/>
          <w:kern w:val="0"/>
          <w:szCs w:val="21"/>
          <w:shd w:val="clear" w:color="auto" w:fill="FFFFFF"/>
        </w:rPr>
        <w:t>ombing</w:t>
      </w:r>
      <w:r w:rsidR="00A30F87">
        <w:rPr>
          <w:rFonts w:ascii="Times New Roman" w:eastAsia="宋体" w:hAnsi="Times New Roman" w:cs="Times New Roman"/>
          <w:color w:val="333333"/>
          <w:kern w:val="0"/>
          <w:szCs w:val="21"/>
          <w:shd w:val="clear" w:color="auto" w:fill="FFFFFF"/>
        </w:rPr>
        <w:t xml:space="preserve"> the</w:t>
      </w:r>
      <w:r w:rsidR="00952B01">
        <w:rPr>
          <w:rFonts w:ascii="Times New Roman" w:eastAsia="宋体" w:hAnsi="Times New Roman" w:cs="Times New Roman"/>
          <w:color w:val="333333"/>
          <w:kern w:val="0"/>
          <w:szCs w:val="21"/>
          <w:shd w:val="clear" w:color="auto" w:fill="FFFFFF"/>
        </w:rPr>
        <w:t xml:space="preserve"> </w:t>
      </w:r>
      <w:r w:rsidR="002712A1">
        <w:rPr>
          <w:rFonts w:ascii="Times New Roman" w:eastAsia="宋体" w:hAnsi="Times New Roman" w:cs="Times New Roman"/>
          <w:color w:val="333333"/>
          <w:kern w:val="0"/>
          <w:szCs w:val="21"/>
          <w:shd w:val="clear" w:color="auto" w:fill="FFFFFF"/>
        </w:rPr>
        <w:t>results</w:t>
      </w:r>
      <w:r w:rsidR="00A30F87">
        <w:rPr>
          <w:rFonts w:ascii="Times New Roman" w:eastAsia="宋体" w:hAnsi="Times New Roman" w:cs="Times New Roman"/>
          <w:color w:val="333333"/>
          <w:kern w:val="0"/>
          <w:szCs w:val="21"/>
          <w:shd w:val="clear" w:color="auto" w:fill="FFFFFF"/>
        </w:rPr>
        <w:t xml:space="preserve"> of correlative and evolutionary</w:t>
      </w:r>
      <w:r w:rsidR="002B10E5">
        <w:rPr>
          <w:rFonts w:ascii="Times New Roman" w:eastAsia="宋体" w:hAnsi="Times New Roman" w:cs="Times New Roman"/>
          <w:color w:val="333333"/>
          <w:kern w:val="0"/>
          <w:szCs w:val="21"/>
          <w:shd w:val="clear" w:color="auto" w:fill="FFFFFF"/>
        </w:rPr>
        <w:t xml:space="preserve"> force </w:t>
      </w:r>
      <w:r w:rsidR="002B10E5" w:rsidRPr="002B10E5">
        <w:rPr>
          <w:rFonts w:ascii="Times New Roman" w:eastAsia="宋体" w:hAnsi="Times New Roman" w:cs="Times New Roman"/>
          <w:color w:val="333333"/>
          <w:kern w:val="0"/>
          <w:szCs w:val="21"/>
          <w:shd w:val="clear" w:color="auto" w:fill="FFFFFF"/>
        </w:rPr>
        <w:t>analyses</w:t>
      </w:r>
      <w:r w:rsidR="00234D37" w:rsidRPr="00234D37">
        <w:rPr>
          <w:rFonts w:ascii="Times New Roman" w:eastAsia="宋体" w:hAnsi="Times New Roman" w:cs="Times New Roman"/>
          <w:color w:val="333333"/>
          <w:kern w:val="0"/>
          <w:szCs w:val="21"/>
          <w:shd w:val="clear" w:color="auto" w:fill="FFFFFF"/>
        </w:rPr>
        <w:t xml:space="preserve">, our signed </w:t>
      </w:r>
      <w:ins w:id="0" w:author="Administrator" w:date="2021-07-15T16:49:00Z">
        <w:r w:rsidR="00971055" w:rsidRPr="007919FC">
          <w:rPr>
            <w:rFonts w:ascii="Times New Roman" w:hAnsi="Times New Roman" w:cs="Times New Roman"/>
          </w:rPr>
          <w:t>functional interaction</w:t>
        </w:r>
        <w:r w:rsidR="00971055" w:rsidRPr="00234D37">
          <w:rPr>
            <w:rFonts w:ascii="Times New Roman" w:eastAsia="宋体" w:hAnsi="Times New Roman" w:cs="Times New Roman"/>
            <w:color w:val="333333"/>
            <w:kern w:val="0"/>
            <w:szCs w:val="21"/>
            <w:shd w:val="clear" w:color="auto" w:fill="FFFFFF"/>
          </w:rPr>
          <w:t xml:space="preserve"> </w:t>
        </w:r>
      </w:ins>
      <w:r w:rsidR="00234D37" w:rsidRPr="00234D37">
        <w:rPr>
          <w:rFonts w:ascii="Times New Roman" w:eastAsia="宋体" w:hAnsi="Times New Roman" w:cs="Times New Roman"/>
          <w:color w:val="333333"/>
          <w:kern w:val="0"/>
          <w:szCs w:val="21"/>
          <w:shd w:val="clear" w:color="auto" w:fill="FFFFFF"/>
        </w:rPr>
        <w:t xml:space="preserve">network analyses </w:t>
      </w:r>
      <w:r w:rsidR="00436835">
        <w:rPr>
          <w:rFonts w:ascii="Times New Roman" w:eastAsia="宋体" w:hAnsi="Times New Roman" w:cs="Times New Roman"/>
          <w:color w:val="333333"/>
          <w:kern w:val="0"/>
          <w:szCs w:val="21"/>
          <w:shd w:val="clear" w:color="auto" w:fill="FFFFFF"/>
        </w:rPr>
        <w:t>displayed</w:t>
      </w:r>
      <w:r w:rsidR="0048501F">
        <w:rPr>
          <w:rFonts w:ascii="Times New Roman" w:eastAsia="宋体" w:hAnsi="Times New Roman" w:cs="Times New Roman"/>
          <w:color w:val="333333"/>
          <w:kern w:val="0"/>
          <w:szCs w:val="21"/>
          <w:shd w:val="clear" w:color="auto" w:fill="FFFFFF"/>
        </w:rPr>
        <w:t xml:space="preserve"> </w:t>
      </w:r>
      <w:r w:rsidR="00EC7113">
        <w:rPr>
          <w:rFonts w:ascii="Times New Roman" w:eastAsia="宋体" w:hAnsi="Times New Roman" w:cs="Times New Roman"/>
          <w:color w:val="333333"/>
          <w:kern w:val="0"/>
          <w:szCs w:val="21"/>
          <w:shd w:val="clear" w:color="auto" w:fill="FFFFFF"/>
        </w:rPr>
        <w:t>several</w:t>
      </w:r>
      <w:r w:rsidR="00793A3B">
        <w:rPr>
          <w:rFonts w:ascii="Times New Roman" w:eastAsia="宋体" w:hAnsi="Times New Roman" w:cs="Times New Roman"/>
          <w:color w:val="333333"/>
          <w:kern w:val="0"/>
          <w:szCs w:val="21"/>
          <w:shd w:val="clear" w:color="auto" w:fill="FFFFFF"/>
        </w:rPr>
        <w:t xml:space="preserve"> </w:t>
      </w:r>
      <w:r w:rsidR="00436835">
        <w:rPr>
          <w:rFonts w:ascii="Times New Roman" w:eastAsia="宋体" w:hAnsi="Times New Roman" w:cs="Times New Roman"/>
          <w:color w:val="333333"/>
          <w:kern w:val="0"/>
          <w:szCs w:val="21"/>
          <w:shd w:val="clear" w:color="auto" w:fill="FFFFFF"/>
        </w:rPr>
        <w:t xml:space="preserve">important </w:t>
      </w:r>
      <w:r w:rsidR="00793A3B">
        <w:rPr>
          <w:rFonts w:ascii="Times New Roman" w:eastAsia="宋体" w:hAnsi="Times New Roman" w:cs="Times New Roman"/>
          <w:color w:val="333333"/>
          <w:kern w:val="0"/>
          <w:szCs w:val="21"/>
          <w:shd w:val="clear" w:color="auto" w:fill="FFFFFF"/>
        </w:rPr>
        <w:t>modules</w:t>
      </w:r>
      <w:r w:rsidR="00E71A32">
        <w:rPr>
          <w:rFonts w:ascii="Times New Roman" w:eastAsia="宋体" w:hAnsi="Times New Roman" w:cs="Times New Roman"/>
          <w:color w:val="333333"/>
          <w:kern w:val="0"/>
          <w:szCs w:val="21"/>
          <w:shd w:val="clear" w:color="auto" w:fill="FFFFFF"/>
        </w:rPr>
        <w:t xml:space="preserve"> </w:t>
      </w:r>
      <w:r w:rsidR="00083655">
        <w:rPr>
          <w:rFonts w:ascii="Times New Roman" w:eastAsia="宋体" w:hAnsi="Times New Roman" w:cs="Times New Roman"/>
          <w:color w:val="333333"/>
          <w:kern w:val="0"/>
          <w:szCs w:val="21"/>
          <w:shd w:val="clear" w:color="auto" w:fill="FFFFFF"/>
        </w:rPr>
        <w:t xml:space="preserve">and </w:t>
      </w:r>
      <w:r w:rsidR="0048501F" w:rsidRPr="00234D37">
        <w:rPr>
          <w:rFonts w:ascii="Times New Roman" w:eastAsia="宋体" w:hAnsi="Times New Roman" w:cs="Times New Roman"/>
          <w:color w:val="333333"/>
          <w:kern w:val="0"/>
          <w:szCs w:val="21"/>
          <w:shd w:val="clear" w:color="auto" w:fill="FFFFFF"/>
        </w:rPr>
        <w:t>highlighted</w:t>
      </w:r>
      <w:r w:rsidR="00BC4CD6">
        <w:rPr>
          <w:rFonts w:ascii="Times New Roman" w:eastAsia="宋体" w:hAnsi="Times New Roman" w:cs="Times New Roman"/>
          <w:color w:val="333333"/>
          <w:kern w:val="0"/>
          <w:szCs w:val="21"/>
          <w:shd w:val="clear" w:color="auto" w:fill="FFFFFF"/>
        </w:rPr>
        <w:t xml:space="preserve"> the </w:t>
      </w:r>
      <w:r w:rsidR="00234D37" w:rsidRPr="00234D37">
        <w:rPr>
          <w:rFonts w:ascii="Times New Roman" w:eastAsia="宋体" w:hAnsi="Times New Roman" w:cs="Times New Roman"/>
          <w:color w:val="333333"/>
          <w:kern w:val="0"/>
          <w:szCs w:val="21"/>
          <w:shd w:val="clear" w:color="auto" w:fill="FFFFFF"/>
        </w:rPr>
        <w:t xml:space="preserve">core genes </w:t>
      </w:r>
      <w:r w:rsidR="00BC4CD6">
        <w:rPr>
          <w:rFonts w:ascii="Times New Roman" w:eastAsia="宋体" w:hAnsi="Times New Roman" w:cs="Times New Roman"/>
          <w:color w:val="333333"/>
          <w:kern w:val="0"/>
          <w:szCs w:val="21"/>
          <w:shd w:val="clear" w:color="auto" w:fill="FFFFFF"/>
        </w:rPr>
        <w:t xml:space="preserve">in each module </w:t>
      </w:r>
      <w:r w:rsidR="00234D37" w:rsidRPr="00234D37">
        <w:rPr>
          <w:rFonts w:ascii="Times New Roman" w:eastAsia="宋体" w:hAnsi="Times New Roman" w:cs="Times New Roman"/>
          <w:color w:val="333333"/>
          <w:kern w:val="0"/>
          <w:szCs w:val="21"/>
          <w:shd w:val="clear" w:color="auto" w:fill="FFFFFF"/>
        </w:rPr>
        <w:t>that</w:t>
      </w:r>
      <w:r w:rsidR="00BC4CD6">
        <w:rPr>
          <w:rFonts w:ascii="Times New Roman" w:eastAsia="宋体" w:hAnsi="Times New Roman" w:cs="Times New Roman"/>
          <w:color w:val="333333"/>
          <w:kern w:val="0"/>
          <w:szCs w:val="21"/>
          <w:shd w:val="clear" w:color="auto" w:fill="FFFFFF"/>
        </w:rPr>
        <w:t xml:space="preserve"> might play central role in</w:t>
      </w:r>
      <w:r w:rsidR="00234D37" w:rsidRPr="00234D37">
        <w:rPr>
          <w:rFonts w:ascii="Times New Roman" w:eastAsia="宋体" w:hAnsi="Times New Roman" w:cs="Times New Roman"/>
          <w:color w:val="333333"/>
          <w:kern w:val="0"/>
          <w:szCs w:val="21"/>
          <w:shd w:val="clear" w:color="auto" w:fill="FFFFFF"/>
        </w:rPr>
        <w:t xml:space="preserve"> regulation of mammalian </w:t>
      </w:r>
      <w:r w:rsidR="00A6516D">
        <w:rPr>
          <w:rFonts w:ascii="Times New Roman" w:eastAsia="宋体" w:hAnsi="Times New Roman" w:cs="Times New Roman"/>
          <w:color w:val="333333"/>
          <w:kern w:val="0"/>
          <w:szCs w:val="21"/>
          <w:shd w:val="clear" w:color="auto" w:fill="FFFFFF"/>
        </w:rPr>
        <w:t>lifespan</w:t>
      </w:r>
      <w:r w:rsidR="00234D37" w:rsidRPr="00234D37">
        <w:rPr>
          <w:rFonts w:ascii="Times New Roman" w:eastAsia="宋体" w:hAnsi="Times New Roman" w:cs="Times New Roman"/>
          <w:color w:val="333333"/>
          <w:kern w:val="0"/>
          <w:szCs w:val="21"/>
          <w:shd w:val="clear" w:color="auto" w:fill="FFFFFF"/>
        </w:rPr>
        <w:t xml:space="preserve">. Our study uncovered many important pathways and </w:t>
      </w:r>
      <w:r w:rsidR="00222AA8">
        <w:rPr>
          <w:rFonts w:ascii="Times New Roman" w:eastAsia="宋体" w:hAnsi="Times New Roman" w:cs="Times New Roman"/>
          <w:color w:val="333333"/>
          <w:kern w:val="0"/>
          <w:szCs w:val="21"/>
          <w:shd w:val="clear" w:color="auto" w:fill="FFFFFF"/>
        </w:rPr>
        <w:t>hub</w:t>
      </w:r>
      <w:r w:rsidR="007F16D8">
        <w:rPr>
          <w:rFonts w:ascii="Times New Roman" w:eastAsia="宋体" w:hAnsi="Times New Roman" w:cs="Times New Roman"/>
          <w:color w:val="333333"/>
          <w:kern w:val="0"/>
          <w:szCs w:val="21"/>
          <w:shd w:val="clear" w:color="auto" w:fill="FFFFFF"/>
        </w:rPr>
        <w:t xml:space="preserve"> </w:t>
      </w:r>
      <w:r w:rsidR="00234D37" w:rsidRPr="00234D37">
        <w:rPr>
          <w:rFonts w:ascii="Times New Roman" w:eastAsia="宋体" w:hAnsi="Times New Roman" w:cs="Times New Roman"/>
          <w:color w:val="333333"/>
          <w:kern w:val="0"/>
          <w:szCs w:val="21"/>
          <w:shd w:val="clear" w:color="auto" w:fill="FFFFFF"/>
        </w:rPr>
        <w:t>genes that</w:t>
      </w:r>
      <w:r w:rsidR="00DE1DEC">
        <w:rPr>
          <w:rFonts w:ascii="Times New Roman" w:eastAsia="宋体" w:hAnsi="Times New Roman" w:cs="Times New Roman"/>
          <w:color w:val="333333"/>
          <w:kern w:val="0"/>
          <w:szCs w:val="21"/>
          <w:shd w:val="clear" w:color="auto" w:fill="FFFFFF"/>
        </w:rPr>
        <w:t xml:space="preserve"> might</w:t>
      </w:r>
      <w:r w:rsidR="00234D37" w:rsidRPr="00234D37">
        <w:rPr>
          <w:rFonts w:ascii="Times New Roman" w:eastAsia="宋体" w:hAnsi="Times New Roman" w:cs="Times New Roman"/>
          <w:color w:val="333333"/>
          <w:kern w:val="0"/>
          <w:szCs w:val="21"/>
          <w:shd w:val="clear" w:color="auto" w:fill="FFFFFF"/>
        </w:rPr>
        <w:t xml:space="preserve"> universal</w:t>
      </w:r>
      <w:r w:rsidR="00685986">
        <w:rPr>
          <w:rFonts w:ascii="Times New Roman" w:eastAsia="宋体" w:hAnsi="Times New Roman" w:cs="Times New Roman"/>
          <w:color w:val="333333"/>
          <w:kern w:val="0"/>
          <w:szCs w:val="21"/>
          <w:shd w:val="clear" w:color="auto" w:fill="FFFFFF"/>
        </w:rPr>
        <w:t>ly</w:t>
      </w:r>
      <w:r w:rsidR="00234D37" w:rsidRPr="00234D37">
        <w:rPr>
          <w:rFonts w:ascii="Times New Roman" w:eastAsia="宋体" w:hAnsi="Times New Roman" w:cs="Times New Roman"/>
          <w:color w:val="333333"/>
          <w:kern w:val="0"/>
          <w:szCs w:val="21"/>
          <w:shd w:val="clear" w:color="auto" w:fill="FFFFFF"/>
        </w:rPr>
        <w:t xml:space="preserve"> regulat</w:t>
      </w:r>
      <w:r w:rsidR="00985966">
        <w:rPr>
          <w:rFonts w:ascii="Times New Roman" w:eastAsia="宋体" w:hAnsi="Times New Roman" w:cs="Times New Roman"/>
          <w:color w:val="333333"/>
          <w:kern w:val="0"/>
          <w:szCs w:val="21"/>
          <w:shd w:val="clear" w:color="auto" w:fill="FFFFFF"/>
        </w:rPr>
        <w:t>e</w:t>
      </w:r>
      <w:r w:rsidR="00222AA8">
        <w:rPr>
          <w:rFonts w:ascii="Times New Roman" w:eastAsia="宋体" w:hAnsi="Times New Roman" w:cs="Times New Roman"/>
          <w:color w:val="333333"/>
          <w:kern w:val="0"/>
          <w:szCs w:val="21"/>
          <w:shd w:val="clear" w:color="auto" w:fill="FFFFFF"/>
        </w:rPr>
        <w:t xml:space="preserve"> </w:t>
      </w:r>
      <w:r w:rsidR="00234D37" w:rsidRPr="00234D37">
        <w:rPr>
          <w:rFonts w:ascii="Times New Roman" w:eastAsia="宋体" w:hAnsi="Times New Roman" w:cs="Times New Roman"/>
          <w:color w:val="333333"/>
          <w:kern w:val="0"/>
          <w:szCs w:val="21"/>
          <w:shd w:val="clear" w:color="auto" w:fill="FFFFFF"/>
        </w:rPr>
        <w:t>l</w:t>
      </w:r>
      <w:r w:rsidR="003154BE">
        <w:rPr>
          <w:rFonts w:ascii="Times New Roman" w:eastAsia="宋体" w:hAnsi="Times New Roman" w:cs="Times New Roman"/>
          <w:color w:val="333333"/>
          <w:kern w:val="0"/>
          <w:szCs w:val="21"/>
          <w:shd w:val="clear" w:color="auto" w:fill="FFFFFF"/>
        </w:rPr>
        <w:t>ifespan</w:t>
      </w:r>
      <w:r w:rsidR="00234D37" w:rsidRPr="00234D37">
        <w:rPr>
          <w:rFonts w:ascii="Times New Roman" w:eastAsia="宋体" w:hAnsi="Times New Roman" w:cs="Times New Roman"/>
          <w:color w:val="333333"/>
          <w:kern w:val="0"/>
          <w:szCs w:val="21"/>
          <w:shd w:val="clear" w:color="auto" w:fill="FFFFFF"/>
        </w:rPr>
        <w:t xml:space="preserve"> </w:t>
      </w:r>
      <w:r w:rsidR="00222AA8">
        <w:rPr>
          <w:rFonts w:ascii="Times New Roman" w:eastAsia="宋体" w:hAnsi="Times New Roman" w:cs="Times New Roman"/>
          <w:color w:val="333333"/>
          <w:kern w:val="0"/>
          <w:szCs w:val="21"/>
          <w:shd w:val="clear" w:color="auto" w:fill="FFFFFF"/>
        </w:rPr>
        <w:t>a</w:t>
      </w:r>
      <w:r w:rsidR="00B64CE0">
        <w:rPr>
          <w:rFonts w:ascii="Times New Roman" w:eastAsia="宋体" w:hAnsi="Times New Roman" w:cs="Times New Roman" w:hint="eastAsia"/>
          <w:color w:val="333333"/>
          <w:kern w:val="0"/>
          <w:szCs w:val="21"/>
          <w:shd w:val="clear" w:color="auto" w:fill="FFFFFF"/>
        </w:rPr>
        <w:t>mon</w:t>
      </w:r>
      <w:r w:rsidR="00B64CE0">
        <w:rPr>
          <w:rFonts w:ascii="Times New Roman" w:eastAsia="宋体" w:hAnsi="Times New Roman" w:cs="Times New Roman"/>
          <w:color w:val="333333"/>
          <w:kern w:val="0"/>
          <w:szCs w:val="21"/>
          <w:shd w:val="clear" w:color="auto" w:fill="FFFFFF"/>
        </w:rPr>
        <w:t>g</w:t>
      </w:r>
      <w:r w:rsidR="00222AA8">
        <w:rPr>
          <w:rFonts w:ascii="Times New Roman" w:eastAsia="宋体" w:hAnsi="Times New Roman" w:cs="Times New Roman"/>
          <w:color w:val="333333"/>
          <w:kern w:val="0"/>
          <w:szCs w:val="21"/>
          <w:shd w:val="clear" w:color="auto" w:fill="FFFFFF"/>
        </w:rPr>
        <w:t xml:space="preserve"> mammals</w:t>
      </w:r>
      <w:r w:rsidR="00985966">
        <w:rPr>
          <w:rFonts w:ascii="Times New Roman" w:eastAsia="宋体" w:hAnsi="Times New Roman" w:cs="Times New Roman"/>
          <w:color w:val="333333"/>
          <w:kern w:val="0"/>
          <w:szCs w:val="21"/>
          <w:shd w:val="clear" w:color="auto" w:fill="FFFFFF"/>
        </w:rPr>
        <w:t xml:space="preserve">, which </w:t>
      </w:r>
      <w:r w:rsidR="009E3695">
        <w:rPr>
          <w:rFonts w:ascii="Times New Roman" w:eastAsia="宋体" w:hAnsi="Times New Roman" w:cs="Times New Roman"/>
          <w:color w:val="333333"/>
          <w:kern w:val="0"/>
          <w:szCs w:val="21"/>
          <w:shd w:val="clear" w:color="auto" w:fill="FFFFFF"/>
        </w:rPr>
        <w:t>m</w:t>
      </w:r>
      <w:r w:rsidR="00DE1DEC">
        <w:rPr>
          <w:rFonts w:ascii="Times New Roman" w:eastAsia="宋体" w:hAnsi="Times New Roman" w:cs="Times New Roman"/>
          <w:color w:val="333333"/>
          <w:kern w:val="0"/>
          <w:szCs w:val="21"/>
          <w:shd w:val="clear" w:color="auto" w:fill="FFFFFF"/>
        </w:rPr>
        <w:t>ay</w:t>
      </w:r>
      <w:r w:rsidR="009E3695">
        <w:rPr>
          <w:rFonts w:ascii="Times New Roman" w:eastAsia="宋体" w:hAnsi="Times New Roman" w:cs="Times New Roman"/>
          <w:color w:val="333333"/>
          <w:kern w:val="0"/>
          <w:szCs w:val="21"/>
          <w:shd w:val="clear" w:color="auto" w:fill="FFFFFF"/>
        </w:rPr>
        <w:t xml:space="preserve"> </w:t>
      </w:r>
      <w:r w:rsidR="00365DC7" w:rsidRPr="00365DC7">
        <w:rPr>
          <w:rFonts w:ascii="Times New Roman" w:eastAsia="宋体" w:hAnsi="Times New Roman" w:cs="Times New Roman"/>
          <w:color w:val="333333"/>
          <w:kern w:val="0"/>
          <w:szCs w:val="21"/>
          <w:shd w:val="clear" w:color="auto" w:fill="FFFFFF"/>
        </w:rPr>
        <w:t xml:space="preserve">contribute us to </w:t>
      </w:r>
      <w:r w:rsidR="000074DE">
        <w:rPr>
          <w:rFonts w:ascii="Times New Roman" w:eastAsia="宋体" w:hAnsi="Times New Roman" w:cs="Times New Roman"/>
          <w:color w:val="333333"/>
          <w:kern w:val="0"/>
          <w:szCs w:val="21"/>
          <w:shd w:val="clear" w:color="auto" w:fill="FFFFFF"/>
        </w:rPr>
        <w:t>m</w:t>
      </w:r>
      <w:r w:rsidR="000074DE" w:rsidRPr="000074DE">
        <w:rPr>
          <w:rFonts w:ascii="Times New Roman" w:eastAsia="宋体" w:hAnsi="Times New Roman" w:cs="Times New Roman"/>
          <w:color w:val="333333"/>
          <w:kern w:val="0"/>
          <w:szCs w:val="21"/>
          <w:shd w:val="clear" w:color="auto" w:fill="FFFFFF"/>
        </w:rPr>
        <w:t>eet the challenges of</w:t>
      </w:r>
      <w:r w:rsidR="00662D5E">
        <w:rPr>
          <w:rFonts w:ascii="Times New Roman" w:eastAsia="宋体" w:hAnsi="Times New Roman" w:cs="Times New Roman"/>
          <w:color w:val="333333"/>
          <w:kern w:val="0"/>
          <w:szCs w:val="21"/>
          <w:shd w:val="clear" w:color="auto" w:fill="FFFFFF"/>
        </w:rPr>
        <w:t xml:space="preserve"> human </w:t>
      </w:r>
      <w:r w:rsidR="000074DE" w:rsidRPr="000074DE">
        <w:rPr>
          <w:rFonts w:ascii="Times New Roman" w:eastAsia="宋体" w:hAnsi="Times New Roman" w:cs="Times New Roman"/>
          <w:color w:val="333333"/>
          <w:kern w:val="0"/>
          <w:szCs w:val="21"/>
          <w:shd w:val="clear" w:color="auto" w:fill="FFFFFF"/>
        </w:rPr>
        <w:t>aging and aging-accompanied diseases</w:t>
      </w:r>
      <w:r w:rsidR="00234D37" w:rsidRPr="00234D37">
        <w:rPr>
          <w:rFonts w:ascii="Times New Roman" w:eastAsia="宋体" w:hAnsi="Times New Roman" w:cs="Times New Roman"/>
          <w:color w:val="333333"/>
          <w:kern w:val="0"/>
          <w:szCs w:val="21"/>
          <w:shd w:val="clear" w:color="auto" w:fill="FFFFFF"/>
        </w:rPr>
        <w:t>.</w:t>
      </w:r>
    </w:p>
    <w:p w:rsidR="00245C32" w:rsidRPr="002D24B6" w:rsidRDefault="00245C32" w:rsidP="00E62ADE">
      <w:pPr>
        <w:spacing w:line="332" w:lineRule="exact"/>
        <w:jc w:val="left"/>
        <w:outlineLvl w:val="2"/>
        <w:rPr>
          <w:rFonts w:ascii="Times New Roman" w:eastAsia="宋体" w:hAnsi="Times New Roman" w:cs="Times New Roman"/>
          <w:color w:val="333333"/>
          <w:kern w:val="0"/>
          <w:sz w:val="22"/>
          <w:shd w:val="clear" w:color="auto" w:fill="FFFFFF"/>
        </w:rPr>
      </w:pPr>
    </w:p>
    <w:p w:rsidR="00245C32" w:rsidRDefault="00D87EBE" w:rsidP="00E62ADE">
      <w:pPr>
        <w:spacing w:line="332" w:lineRule="exact"/>
        <w:jc w:val="left"/>
        <w:outlineLvl w:val="2"/>
        <w:rPr>
          <w:rFonts w:ascii="Times New Roman" w:eastAsia="宋体" w:hAnsi="Times New Roman" w:cs="Times New Roman"/>
          <w:b/>
          <w:bCs/>
          <w:color w:val="333333"/>
          <w:kern w:val="0"/>
          <w:sz w:val="30"/>
          <w:szCs w:val="30"/>
          <w:shd w:val="clear" w:color="auto" w:fill="FFFFFF"/>
        </w:rPr>
      </w:pPr>
      <w:r>
        <w:rPr>
          <w:rFonts w:ascii="Times New Roman" w:eastAsia="宋体" w:hAnsi="Times New Roman" w:cs="Times New Roman" w:hint="eastAsia"/>
          <w:b/>
          <w:bCs/>
          <w:color w:val="333333"/>
          <w:kern w:val="0"/>
          <w:sz w:val="30"/>
          <w:szCs w:val="30"/>
          <w:shd w:val="clear" w:color="auto" w:fill="FFFFFF"/>
        </w:rPr>
        <w:t>H</w:t>
      </w:r>
      <w:r>
        <w:rPr>
          <w:rFonts w:ascii="Times New Roman" w:eastAsia="宋体" w:hAnsi="Times New Roman" w:cs="Times New Roman"/>
          <w:b/>
          <w:bCs/>
          <w:color w:val="333333"/>
          <w:kern w:val="0"/>
          <w:sz w:val="30"/>
          <w:szCs w:val="30"/>
          <w:shd w:val="clear" w:color="auto" w:fill="FFFFFF"/>
        </w:rPr>
        <w:t>ighlight</w:t>
      </w:r>
      <w:r w:rsidR="00653EF2">
        <w:rPr>
          <w:rFonts w:ascii="Times New Roman" w:eastAsia="宋体" w:hAnsi="Times New Roman" w:cs="Times New Roman"/>
          <w:b/>
          <w:bCs/>
          <w:color w:val="333333"/>
          <w:kern w:val="0"/>
          <w:sz w:val="30"/>
          <w:szCs w:val="30"/>
          <w:shd w:val="clear" w:color="auto" w:fill="FFFFFF"/>
        </w:rPr>
        <w:t>s</w:t>
      </w:r>
    </w:p>
    <w:p w:rsidR="009E0693" w:rsidRDefault="00A31811" w:rsidP="00DB7E60">
      <w:pPr>
        <w:rPr>
          <w:rFonts w:ascii="Times New Roman" w:hAnsi="Times New Roman" w:cs="Times New Roman"/>
          <w:b/>
          <w:bCs/>
        </w:rPr>
      </w:pPr>
      <w:r>
        <w:rPr>
          <w:rFonts w:ascii="Times New Roman" w:hAnsi="Times New Roman" w:cs="Times New Roman"/>
          <w:b/>
          <w:bCs/>
        </w:rPr>
        <w:t>Largest genomic data</w:t>
      </w:r>
      <w:r w:rsidR="00E0732E">
        <w:rPr>
          <w:rFonts w:ascii="Times New Roman" w:hAnsi="Times New Roman" w:cs="Times New Roman"/>
          <w:b/>
          <w:bCs/>
        </w:rPr>
        <w:t xml:space="preserve"> ever</w:t>
      </w:r>
      <w:r>
        <w:rPr>
          <w:rFonts w:ascii="Times New Roman" w:hAnsi="Times New Roman" w:cs="Times New Roman"/>
          <w:b/>
          <w:bCs/>
        </w:rPr>
        <w:t xml:space="preserve"> used to </w:t>
      </w:r>
      <w:r w:rsidR="00423EBC">
        <w:rPr>
          <w:rFonts w:ascii="Times New Roman" w:hAnsi="Times New Roman" w:cs="Times New Roman"/>
          <w:b/>
          <w:bCs/>
        </w:rPr>
        <w:t>mammalian l</w:t>
      </w:r>
      <w:r w:rsidR="006D356B">
        <w:rPr>
          <w:rFonts w:ascii="Times New Roman" w:hAnsi="Times New Roman" w:cs="Times New Roman"/>
          <w:b/>
          <w:bCs/>
        </w:rPr>
        <w:t xml:space="preserve">ifespan </w:t>
      </w:r>
      <w:r w:rsidR="00423EBC">
        <w:rPr>
          <w:rFonts w:ascii="Times New Roman" w:hAnsi="Times New Roman" w:cs="Times New Roman"/>
          <w:b/>
          <w:bCs/>
        </w:rPr>
        <w:t>study</w:t>
      </w:r>
      <w:r w:rsidR="009911CD">
        <w:rPr>
          <w:rFonts w:ascii="Times New Roman" w:hAnsi="Times New Roman" w:cs="Times New Roman"/>
          <w:b/>
          <w:bCs/>
        </w:rPr>
        <w:t>, including 13381 one-to-one orthologous genes across 74 mammals.</w:t>
      </w:r>
    </w:p>
    <w:p w:rsidR="00E5332B" w:rsidRDefault="00E5332B" w:rsidP="00DB7E60">
      <w:pPr>
        <w:rPr>
          <w:rFonts w:ascii="Times New Roman" w:hAnsi="Times New Roman" w:cs="Times New Roman"/>
          <w:b/>
          <w:bCs/>
        </w:rPr>
      </w:pPr>
    </w:p>
    <w:p w:rsidR="008904D9" w:rsidRDefault="004322B4" w:rsidP="00DB7E60">
      <w:pPr>
        <w:rPr>
          <w:rFonts w:ascii="Times New Roman" w:hAnsi="Times New Roman" w:cs="Times New Roman"/>
          <w:b/>
          <w:bCs/>
        </w:rPr>
      </w:pPr>
      <w:r>
        <w:rPr>
          <w:rFonts w:ascii="Times New Roman" w:hAnsi="Times New Roman" w:cs="Times New Roman"/>
          <w:b/>
          <w:bCs/>
        </w:rPr>
        <w:t xml:space="preserve">Positively correlative genes and negatively correlative genes </w:t>
      </w:r>
      <w:r w:rsidR="009273E8">
        <w:rPr>
          <w:rFonts w:ascii="Times New Roman" w:hAnsi="Times New Roman" w:cs="Times New Roman"/>
          <w:b/>
          <w:bCs/>
        </w:rPr>
        <w:t>enrich</w:t>
      </w:r>
      <w:r w:rsidR="00B8390C">
        <w:rPr>
          <w:rFonts w:ascii="Times New Roman" w:hAnsi="Times New Roman" w:cs="Times New Roman"/>
          <w:b/>
          <w:bCs/>
        </w:rPr>
        <w:t>ed in close</w:t>
      </w:r>
      <w:r w:rsidR="00723849">
        <w:rPr>
          <w:rFonts w:ascii="Times New Roman" w:hAnsi="Times New Roman" w:cs="Times New Roman"/>
          <w:b/>
          <w:bCs/>
        </w:rPr>
        <w:t>ly</w:t>
      </w:r>
      <w:r w:rsidR="00B8390C">
        <w:rPr>
          <w:rFonts w:ascii="Times New Roman" w:hAnsi="Times New Roman" w:cs="Times New Roman"/>
          <w:b/>
          <w:bCs/>
        </w:rPr>
        <w:t xml:space="preserve"> relative or adverse </w:t>
      </w:r>
      <w:r w:rsidR="00E22EE4">
        <w:rPr>
          <w:rFonts w:ascii="Times New Roman" w:hAnsi="Times New Roman" w:cs="Times New Roman"/>
          <w:b/>
          <w:bCs/>
        </w:rPr>
        <w:t>categories</w:t>
      </w:r>
      <w:r w:rsidR="003A74FF">
        <w:rPr>
          <w:rFonts w:ascii="Times New Roman" w:hAnsi="Times New Roman" w:cs="Times New Roman"/>
          <w:b/>
          <w:bCs/>
        </w:rPr>
        <w:t xml:space="preserve">, </w:t>
      </w:r>
      <w:r w:rsidR="00807056">
        <w:rPr>
          <w:rFonts w:ascii="Times New Roman" w:hAnsi="Times New Roman" w:cs="Times New Roman"/>
          <w:b/>
          <w:bCs/>
        </w:rPr>
        <w:t>simultaneously</w:t>
      </w:r>
      <w:r w:rsidR="00E22EE4">
        <w:rPr>
          <w:rFonts w:ascii="Times New Roman" w:hAnsi="Times New Roman" w:cs="Times New Roman"/>
          <w:b/>
          <w:bCs/>
        </w:rPr>
        <w:t xml:space="preserve">, such as </w:t>
      </w:r>
      <w:r w:rsidR="0028705E" w:rsidRPr="0028705E">
        <w:rPr>
          <w:rFonts w:ascii="Times New Roman" w:hAnsi="Times New Roman" w:cs="Times New Roman"/>
          <w:b/>
          <w:bCs/>
        </w:rPr>
        <w:t>purine metabolism</w:t>
      </w:r>
      <w:r w:rsidR="00FC2E83">
        <w:rPr>
          <w:rFonts w:ascii="Times New Roman" w:hAnsi="Times New Roman" w:cs="Times New Roman"/>
          <w:b/>
          <w:bCs/>
        </w:rPr>
        <w:t xml:space="preserve"> and </w:t>
      </w:r>
      <w:r w:rsidR="00F033EC" w:rsidRPr="00F033EC">
        <w:rPr>
          <w:rFonts w:ascii="Times New Roman" w:hAnsi="Times New Roman" w:cs="Times New Roman"/>
          <w:b/>
          <w:bCs/>
        </w:rPr>
        <w:t>purinergic nucleotide receptor signaling pathway</w:t>
      </w:r>
      <w:r w:rsidR="009F1C74">
        <w:rPr>
          <w:rFonts w:ascii="Times New Roman" w:hAnsi="Times New Roman" w:cs="Times New Roman"/>
          <w:b/>
          <w:bCs/>
        </w:rPr>
        <w:t>,</w:t>
      </w:r>
      <w:r w:rsidR="005A494D">
        <w:rPr>
          <w:rFonts w:ascii="Times New Roman" w:hAnsi="Times New Roman" w:cs="Times New Roman"/>
          <w:b/>
          <w:bCs/>
        </w:rPr>
        <w:t xml:space="preserve"> oxygen utilization</w:t>
      </w:r>
      <w:r w:rsidR="00F033EC">
        <w:rPr>
          <w:rFonts w:ascii="Times New Roman" w:hAnsi="Times New Roman" w:cs="Times New Roman"/>
          <w:b/>
          <w:bCs/>
        </w:rPr>
        <w:t>.</w:t>
      </w:r>
    </w:p>
    <w:p w:rsidR="00423EBC" w:rsidRPr="00E5332B" w:rsidRDefault="00423EBC" w:rsidP="00DB7E60">
      <w:pPr>
        <w:rPr>
          <w:rFonts w:ascii="Times New Roman" w:hAnsi="Times New Roman" w:cs="Times New Roman"/>
          <w:b/>
          <w:bCs/>
        </w:rPr>
      </w:pPr>
    </w:p>
    <w:p w:rsidR="00380E32" w:rsidRDefault="003869C4" w:rsidP="00DB7E60">
      <w:pPr>
        <w:rPr>
          <w:rFonts w:ascii="Times New Roman" w:hAnsi="Times New Roman" w:cs="Times New Roman"/>
          <w:b/>
          <w:bCs/>
        </w:rPr>
      </w:pPr>
      <w:r w:rsidRPr="00E5332B">
        <w:rPr>
          <w:rFonts w:ascii="Times New Roman" w:hAnsi="Times New Roman" w:cs="Times New Roman"/>
          <w:b/>
          <w:bCs/>
        </w:rPr>
        <w:t xml:space="preserve">Most </w:t>
      </w:r>
      <w:r w:rsidR="00380E32" w:rsidRPr="00E5332B">
        <w:rPr>
          <w:rFonts w:ascii="Times New Roman" w:hAnsi="Times New Roman" w:cs="Times New Roman"/>
          <w:b/>
          <w:bCs/>
        </w:rPr>
        <w:t>positively correlative genes were driven by relaxed selection.</w:t>
      </w:r>
    </w:p>
    <w:p w:rsidR="00E5332B" w:rsidRPr="00E5332B" w:rsidRDefault="00E5332B" w:rsidP="00DB7E60">
      <w:pPr>
        <w:rPr>
          <w:rFonts w:ascii="Times New Roman" w:hAnsi="Times New Roman" w:cs="Times New Roman"/>
          <w:b/>
          <w:bCs/>
        </w:rPr>
      </w:pPr>
    </w:p>
    <w:p w:rsidR="00380E32" w:rsidRPr="00E5332B" w:rsidRDefault="00EA7EB2" w:rsidP="00DB7E60">
      <w:pPr>
        <w:rPr>
          <w:rFonts w:ascii="Times New Roman" w:hAnsi="Times New Roman" w:cs="Times New Roman"/>
          <w:b/>
          <w:bCs/>
        </w:rPr>
      </w:pPr>
      <w:r w:rsidRPr="00E5332B">
        <w:rPr>
          <w:rFonts w:ascii="Times New Roman" w:hAnsi="Times New Roman" w:cs="Times New Roman"/>
          <w:b/>
          <w:bCs/>
        </w:rPr>
        <w:t xml:space="preserve">Signed </w:t>
      </w:r>
      <w:ins w:id="1" w:author="Administrator" w:date="2021-07-15T16:50:00Z">
        <w:r w:rsidR="00971055" w:rsidRPr="007919FC">
          <w:rPr>
            <w:rFonts w:ascii="Times New Roman" w:hAnsi="Times New Roman" w:cs="Times New Roman"/>
          </w:rPr>
          <w:t>functional interaction</w:t>
        </w:r>
        <w:r w:rsidR="00971055" w:rsidRPr="00E5332B">
          <w:rPr>
            <w:rFonts w:ascii="Times New Roman" w:hAnsi="Times New Roman" w:cs="Times New Roman"/>
            <w:b/>
            <w:bCs/>
          </w:rPr>
          <w:t xml:space="preserve"> </w:t>
        </w:r>
      </w:ins>
      <w:r w:rsidRPr="00E5332B">
        <w:rPr>
          <w:rFonts w:ascii="Times New Roman" w:hAnsi="Times New Roman" w:cs="Times New Roman"/>
          <w:b/>
          <w:bCs/>
        </w:rPr>
        <w:t xml:space="preserve">network analyses </w:t>
      </w:r>
      <w:r w:rsidR="00735C11" w:rsidRPr="00E5332B">
        <w:rPr>
          <w:rFonts w:ascii="Times New Roman" w:hAnsi="Times New Roman" w:cs="Times New Roman"/>
          <w:b/>
          <w:bCs/>
        </w:rPr>
        <w:t>showed</w:t>
      </w:r>
      <w:r w:rsidR="00D91976">
        <w:rPr>
          <w:rFonts w:ascii="Times New Roman" w:hAnsi="Times New Roman" w:cs="Times New Roman"/>
          <w:b/>
          <w:bCs/>
        </w:rPr>
        <w:t xml:space="preserve"> important modules and </w:t>
      </w:r>
      <w:r w:rsidR="00735C11" w:rsidRPr="00E5332B">
        <w:rPr>
          <w:rFonts w:ascii="Times New Roman" w:hAnsi="Times New Roman" w:cs="Times New Roman"/>
          <w:b/>
          <w:bCs/>
        </w:rPr>
        <w:t xml:space="preserve">core genes that might play central role in regulation </w:t>
      </w:r>
      <w:r w:rsidR="009E0693" w:rsidRPr="00E5332B">
        <w:rPr>
          <w:rFonts w:ascii="Times New Roman" w:hAnsi="Times New Roman" w:cs="Times New Roman"/>
          <w:b/>
          <w:bCs/>
        </w:rPr>
        <w:t>of mammalian l</w:t>
      </w:r>
      <w:r w:rsidR="00102C2C">
        <w:rPr>
          <w:rFonts w:ascii="Times New Roman" w:hAnsi="Times New Roman" w:cs="Times New Roman"/>
          <w:b/>
          <w:bCs/>
        </w:rPr>
        <w:t>ifespan</w:t>
      </w:r>
      <w:r w:rsidR="009E0693" w:rsidRPr="00E5332B">
        <w:rPr>
          <w:rFonts w:ascii="Times New Roman" w:hAnsi="Times New Roman" w:cs="Times New Roman"/>
          <w:b/>
          <w:bCs/>
        </w:rPr>
        <w:t>.</w:t>
      </w:r>
    </w:p>
    <w:p w:rsidR="00D87EBE" w:rsidRPr="00E5332B" w:rsidRDefault="00D87EBE" w:rsidP="00DB7E60">
      <w:pPr>
        <w:rPr>
          <w:rFonts w:ascii="Times New Roman" w:hAnsi="Times New Roman" w:cs="Times New Roman"/>
          <w:b/>
          <w:bCs/>
        </w:rPr>
      </w:pPr>
    </w:p>
    <w:p w:rsidR="00ED0508" w:rsidRPr="00D17E62" w:rsidRDefault="00F916D6" w:rsidP="00E62ADE">
      <w:pPr>
        <w:spacing w:line="332" w:lineRule="exact"/>
        <w:jc w:val="left"/>
        <w:outlineLvl w:val="2"/>
        <w:rPr>
          <w:rFonts w:ascii="Times New Roman" w:eastAsia="宋体" w:hAnsi="Times New Roman" w:cs="Times New Roman"/>
          <w:b/>
          <w:bCs/>
          <w:color w:val="333333"/>
          <w:kern w:val="0"/>
          <w:sz w:val="30"/>
          <w:szCs w:val="30"/>
          <w:shd w:val="clear" w:color="auto" w:fill="FFFFFF"/>
        </w:rPr>
      </w:pPr>
      <w:r w:rsidRPr="00D17E62">
        <w:rPr>
          <w:rFonts w:ascii="Times New Roman" w:eastAsia="宋体" w:hAnsi="Times New Roman" w:cs="Times New Roman"/>
          <w:b/>
          <w:bCs/>
          <w:color w:val="333333"/>
          <w:kern w:val="0"/>
          <w:sz w:val="30"/>
          <w:szCs w:val="30"/>
          <w:shd w:val="clear" w:color="auto" w:fill="FFFFFF"/>
        </w:rPr>
        <w:t>Introduction</w:t>
      </w:r>
    </w:p>
    <w:p w:rsidR="00BE051A" w:rsidRPr="00D17E62" w:rsidRDefault="00376802" w:rsidP="00E62ADE">
      <w:pPr>
        <w:spacing w:line="332" w:lineRule="exact"/>
        <w:rPr>
          <w:rFonts w:ascii="Times New Roman" w:hAnsi="Times New Roman" w:cs="Times New Roman"/>
        </w:rPr>
      </w:pPr>
      <w:r w:rsidRPr="00D17E62">
        <w:rPr>
          <w:rFonts w:ascii="Times New Roman" w:hAnsi="Times New Roman" w:cs="Times New Roman"/>
        </w:rPr>
        <w:t>Ag</w:t>
      </w:r>
      <w:r w:rsidR="00290FE0" w:rsidRPr="00D17E62">
        <w:rPr>
          <w:rFonts w:ascii="Times New Roman" w:hAnsi="Times New Roman" w:cs="Times New Roman"/>
        </w:rPr>
        <w:t>ing</w:t>
      </w:r>
      <w:r w:rsidRPr="00D17E62">
        <w:rPr>
          <w:rFonts w:ascii="Times New Roman" w:hAnsi="Times New Roman" w:cs="Times New Roman"/>
        </w:rPr>
        <w:t xml:space="preserve"> and </w:t>
      </w:r>
      <w:r w:rsidR="0005343E" w:rsidRPr="00D17E62">
        <w:rPr>
          <w:rFonts w:ascii="Times New Roman" w:hAnsi="Times New Roman" w:cs="Times New Roman"/>
        </w:rPr>
        <w:t>the</w:t>
      </w:r>
      <w:r w:rsidR="00281B5E" w:rsidRPr="00D17E62">
        <w:rPr>
          <w:rFonts w:ascii="Times New Roman" w:hAnsi="Times New Roman" w:cs="Times New Roman"/>
        </w:rPr>
        <w:t xml:space="preserve"> </w:t>
      </w:r>
      <w:r w:rsidR="00E37E7C" w:rsidRPr="00D17E62">
        <w:rPr>
          <w:rFonts w:ascii="Times New Roman" w:hAnsi="Times New Roman" w:cs="Times New Roman"/>
        </w:rPr>
        <w:t>accompany</w:t>
      </w:r>
      <w:r w:rsidRPr="00D17E62">
        <w:rPr>
          <w:rFonts w:ascii="Times New Roman" w:hAnsi="Times New Roman" w:cs="Times New Roman"/>
        </w:rPr>
        <w:t xml:space="preserve"> disease</w:t>
      </w:r>
      <w:r w:rsidR="00137391" w:rsidRPr="00D17E62">
        <w:rPr>
          <w:rFonts w:ascii="Times New Roman" w:hAnsi="Times New Roman" w:cs="Times New Roman"/>
        </w:rPr>
        <w:t>s</w:t>
      </w:r>
      <w:r w:rsidR="001E5866" w:rsidRPr="00D17E62">
        <w:rPr>
          <w:rFonts w:ascii="Times New Roman" w:hAnsi="Times New Roman" w:cs="Times New Roman"/>
        </w:rPr>
        <w:t xml:space="preserve"> </w:t>
      </w:r>
      <w:r w:rsidR="00DA331F" w:rsidRPr="00D17E62">
        <w:rPr>
          <w:rFonts w:ascii="Times New Roman" w:hAnsi="Times New Roman" w:cs="Times New Roman"/>
        </w:rPr>
        <w:t>are</w:t>
      </w:r>
      <w:r w:rsidRPr="00D17E62">
        <w:rPr>
          <w:rFonts w:ascii="Times New Roman" w:hAnsi="Times New Roman" w:cs="Times New Roman"/>
        </w:rPr>
        <w:t xml:space="preserve"> m</w:t>
      </w:r>
      <w:r w:rsidR="004434FB" w:rsidRPr="00D17E62">
        <w:rPr>
          <w:rFonts w:ascii="Times New Roman" w:hAnsi="Times New Roman" w:cs="Times New Roman"/>
        </w:rPr>
        <w:t>ajor</w:t>
      </w:r>
      <w:r w:rsidRPr="00D17E62">
        <w:rPr>
          <w:rFonts w:ascii="Times New Roman" w:hAnsi="Times New Roman" w:cs="Times New Roman"/>
        </w:rPr>
        <w:t xml:space="preserve"> </w:t>
      </w:r>
      <w:r w:rsidR="000764C3" w:rsidRPr="00D17E62">
        <w:rPr>
          <w:rFonts w:ascii="Times New Roman" w:hAnsi="Times New Roman" w:cs="Times New Roman"/>
        </w:rPr>
        <w:t xml:space="preserve">threaten for human health and </w:t>
      </w:r>
      <w:r w:rsidR="00D9223E" w:rsidRPr="00D17E62">
        <w:rPr>
          <w:rFonts w:ascii="Times New Roman" w:hAnsi="Times New Roman" w:cs="Times New Roman"/>
        </w:rPr>
        <w:t xml:space="preserve">society </w:t>
      </w:r>
      <w:r w:rsidR="00EC43A8" w:rsidRPr="00D17E62">
        <w:rPr>
          <w:rFonts w:ascii="Times New Roman" w:hAnsi="Times New Roman" w:cs="Times New Roman"/>
        </w:rPr>
        <w:t>economic</w:t>
      </w:r>
      <w:r w:rsidR="00A03429" w:rsidRPr="00D17E62">
        <w:rPr>
          <w:rFonts w:ascii="Times New Roman" w:hAnsi="Times New Roman" w:cs="Times New Roman"/>
        </w:rPr>
        <w:t>s</w:t>
      </w:r>
      <w:r w:rsidR="00EC49FA" w:rsidRPr="00D17E62">
        <w:rPr>
          <w:rFonts w:ascii="Times New Roman" w:hAnsi="Times New Roman" w:cs="Times New Roman"/>
        </w:rPr>
        <w:t xml:space="preserve"> and is</w:t>
      </w:r>
      <w:r w:rsidR="00641080" w:rsidRPr="00D17E62">
        <w:rPr>
          <w:rFonts w:ascii="Times New Roman" w:hAnsi="Times New Roman" w:cs="Times New Roman"/>
        </w:rPr>
        <w:t xml:space="preserve"> affected by</w:t>
      </w:r>
      <w:r w:rsidR="00037C78" w:rsidRPr="00D17E62">
        <w:rPr>
          <w:rFonts w:ascii="Times New Roman" w:hAnsi="Times New Roman" w:cs="Times New Roman"/>
        </w:rPr>
        <w:t xml:space="preserve"> </w:t>
      </w:r>
      <w:r w:rsidR="00314666" w:rsidRPr="00D17E62">
        <w:rPr>
          <w:rFonts w:ascii="Times New Roman" w:hAnsi="Times New Roman" w:cs="Times New Roman"/>
        </w:rPr>
        <w:t>inheren</w:t>
      </w:r>
      <w:r w:rsidR="00127A38" w:rsidRPr="00D17E62">
        <w:rPr>
          <w:rFonts w:ascii="Times New Roman" w:hAnsi="Times New Roman" w:cs="Times New Roman"/>
        </w:rPr>
        <w:t xml:space="preserve">tly complex </w:t>
      </w:r>
      <w:r w:rsidR="00FB0653" w:rsidRPr="00D17E62">
        <w:rPr>
          <w:rFonts w:ascii="Times New Roman" w:hAnsi="Times New Roman" w:cs="Times New Roman"/>
        </w:rPr>
        <w:t>process</w:t>
      </w:r>
      <w:r w:rsidR="000258B0" w:rsidRPr="00D17E62">
        <w:rPr>
          <w:rFonts w:ascii="Times New Roman" w:hAnsi="Times New Roman" w:cs="Times New Roman"/>
        </w:rPr>
        <w:fldChar w:fldCharType="begin">
          <w:fldData xml:space="preserve">PEVuZE5vdGU+PENpdGU+PEF1dGhvcj5KaW48L0F1dGhvcj48WWVhcj4yMDE1PC9ZZWFyPjxSZWNO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PEVuZE5vdGU+PENpdGU+PEF1dGhvcj5KaW48L0F1dGhvcj48WWVhcj4yMDE1PC9ZZWFyPjxSZWNO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A11453" w:rsidRPr="00D17E62">
        <w:rPr>
          <w:rFonts w:ascii="Times New Roman" w:hAnsi="Times New Roman" w:cs="Times New Roman"/>
          <w:noProof/>
          <w:vertAlign w:val="superscript"/>
        </w:rPr>
        <w:t>1, 2</w:t>
      </w:r>
      <w:r w:rsidR="000258B0" w:rsidRPr="00D17E62">
        <w:rPr>
          <w:rFonts w:ascii="Times New Roman" w:hAnsi="Times New Roman" w:cs="Times New Roman"/>
        </w:rPr>
        <w:fldChar w:fldCharType="end"/>
      </w:r>
      <w:r w:rsidR="008072E7" w:rsidRPr="00D17E62">
        <w:rPr>
          <w:rFonts w:ascii="Times New Roman" w:hAnsi="Times New Roman" w:cs="Times New Roman"/>
        </w:rPr>
        <w:t>.</w:t>
      </w:r>
      <w:r w:rsidR="000E212E" w:rsidRPr="00D17E62">
        <w:rPr>
          <w:rFonts w:ascii="Times New Roman" w:hAnsi="Times New Roman" w:cs="Times New Roman"/>
        </w:rPr>
        <w:t xml:space="preserve"> </w:t>
      </w:r>
      <w:r w:rsidR="008072E7" w:rsidRPr="00D17E62">
        <w:rPr>
          <w:rFonts w:ascii="Times New Roman" w:hAnsi="Times New Roman" w:cs="Times New Roman"/>
        </w:rPr>
        <w:t>H</w:t>
      </w:r>
      <w:r w:rsidR="000E212E" w:rsidRPr="00D17E62">
        <w:rPr>
          <w:rFonts w:ascii="Times New Roman" w:hAnsi="Times New Roman" w:cs="Times New Roman"/>
        </w:rPr>
        <w:t xml:space="preserve">owever, </w:t>
      </w:r>
      <w:r w:rsidR="00BA31D3" w:rsidRPr="00D17E62">
        <w:rPr>
          <w:rFonts w:ascii="Times New Roman" w:hAnsi="Times New Roman" w:cs="Times New Roman"/>
        </w:rPr>
        <w:t xml:space="preserve">the </w:t>
      </w:r>
      <w:r w:rsidR="00127A38" w:rsidRPr="00D17E62">
        <w:rPr>
          <w:rFonts w:ascii="Times New Roman" w:hAnsi="Times New Roman" w:cs="Times New Roman"/>
        </w:rPr>
        <w:t>genetic</w:t>
      </w:r>
      <w:r w:rsidR="000E26C2" w:rsidRPr="00D17E62">
        <w:rPr>
          <w:rFonts w:ascii="Times New Roman" w:hAnsi="Times New Roman" w:cs="Times New Roman"/>
        </w:rPr>
        <w:t xml:space="preserve"> mechanisms</w:t>
      </w:r>
      <w:r w:rsidR="00BA31D3" w:rsidRPr="00D17E62">
        <w:rPr>
          <w:rFonts w:ascii="Times New Roman" w:hAnsi="Times New Roman" w:cs="Times New Roman"/>
        </w:rPr>
        <w:t xml:space="preserve"> </w:t>
      </w:r>
      <w:r w:rsidR="000E26C2" w:rsidRPr="00D17E62">
        <w:rPr>
          <w:rFonts w:ascii="Times New Roman" w:hAnsi="Times New Roman" w:cs="Times New Roman"/>
        </w:rPr>
        <w:t>of aging</w:t>
      </w:r>
      <w:r w:rsidR="001E50F6" w:rsidRPr="00D17E62">
        <w:rPr>
          <w:rFonts w:ascii="Times New Roman" w:hAnsi="Times New Roman" w:cs="Times New Roman"/>
        </w:rPr>
        <w:t xml:space="preserve"> </w:t>
      </w:r>
      <w:r w:rsidR="00EF4135" w:rsidRPr="00D17E62">
        <w:rPr>
          <w:rFonts w:ascii="Times New Roman" w:hAnsi="Times New Roman" w:cs="Times New Roman"/>
        </w:rPr>
        <w:t>dete</w:t>
      </w:r>
      <w:r w:rsidR="0076188B" w:rsidRPr="00D17E62">
        <w:rPr>
          <w:rFonts w:ascii="Times New Roman" w:hAnsi="Times New Roman" w:cs="Times New Roman"/>
        </w:rPr>
        <w:t xml:space="preserve">rmination </w:t>
      </w:r>
      <w:r w:rsidR="001A3662" w:rsidRPr="00D17E62">
        <w:rPr>
          <w:rFonts w:ascii="Times New Roman" w:hAnsi="Times New Roman" w:cs="Times New Roman"/>
        </w:rPr>
        <w:t>are</w:t>
      </w:r>
      <w:r w:rsidR="001E50F6" w:rsidRPr="00D17E62">
        <w:rPr>
          <w:rFonts w:ascii="Times New Roman" w:hAnsi="Times New Roman" w:cs="Times New Roman"/>
        </w:rPr>
        <w:t xml:space="preserve"> still poorly underst</w:t>
      </w:r>
      <w:r w:rsidR="00EF4135" w:rsidRPr="00D17E62">
        <w:rPr>
          <w:rFonts w:ascii="Times New Roman" w:hAnsi="Times New Roman" w:cs="Times New Roman"/>
        </w:rPr>
        <w:t>ood</w:t>
      </w:r>
      <w:r w:rsidR="000258B0" w:rsidRPr="00D17E62">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PC9zdHlsZT48L0Rpc3BsYXlUZXh0PjxyZWNvcmQ+PHJlYy1udW1iZXI+MzU2MTwvcmVjLW51bWJl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PC9zdHlsZT48L0Rpc3BsYXlUZXh0PjxyZWNvcmQ+PHJlYy1udW1iZXI+MzU2MTwvcmVjLW51bWJl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27386E" w:rsidRPr="00D17E62">
        <w:rPr>
          <w:rFonts w:ascii="Times New Roman" w:hAnsi="Times New Roman" w:cs="Times New Roman"/>
          <w:noProof/>
          <w:vertAlign w:val="superscript"/>
        </w:rPr>
        <w:t>3</w:t>
      </w:r>
      <w:r w:rsidR="000258B0" w:rsidRPr="00D17E62">
        <w:rPr>
          <w:rFonts w:ascii="Times New Roman" w:hAnsi="Times New Roman" w:cs="Times New Roman"/>
        </w:rPr>
        <w:fldChar w:fldCharType="end"/>
      </w:r>
      <w:r w:rsidR="00976CF1" w:rsidRPr="00D17E62">
        <w:rPr>
          <w:rFonts w:ascii="Times New Roman" w:hAnsi="Times New Roman" w:cs="Times New Roman"/>
        </w:rPr>
        <w:t>.</w:t>
      </w:r>
      <w:r w:rsidR="007C6165" w:rsidRPr="00D17E62">
        <w:rPr>
          <w:rFonts w:ascii="Times New Roman" w:hAnsi="Times New Roman" w:cs="Times New Roman"/>
        </w:rPr>
        <w:t xml:space="preserve"> </w:t>
      </w:r>
      <w:r w:rsidR="0086139A" w:rsidRPr="00D17E62">
        <w:rPr>
          <w:rFonts w:ascii="Times New Roman" w:hAnsi="Times New Roman" w:cs="Times New Roman"/>
        </w:rPr>
        <w:t>M</w:t>
      </w:r>
      <w:r w:rsidR="00FB0653" w:rsidRPr="00D17E62">
        <w:rPr>
          <w:rFonts w:ascii="Times New Roman" w:hAnsi="Times New Roman" w:cs="Times New Roman"/>
        </w:rPr>
        <w:t xml:space="preserve">ost of </w:t>
      </w:r>
      <w:r w:rsidR="00013E9B" w:rsidRPr="00D17E62">
        <w:rPr>
          <w:rFonts w:ascii="Times New Roman" w:hAnsi="Times New Roman" w:cs="Times New Roman"/>
        </w:rPr>
        <w:t xml:space="preserve">our </w:t>
      </w:r>
      <w:r w:rsidR="00264616" w:rsidRPr="00D17E62">
        <w:rPr>
          <w:rFonts w:ascii="Times New Roman" w:hAnsi="Times New Roman" w:cs="Times New Roman"/>
        </w:rPr>
        <w:t>knowledge</w:t>
      </w:r>
      <w:r w:rsidR="00FB0653" w:rsidRPr="00D17E62">
        <w:rPr>
          <w:rFonts w:ascii="Times New Roman" w:hAnsi="Times New Roman" w:cs="Times New Roman"/>
        </w:rPr>
        <w:t xml:space="preserve"> about the genetic mechanisms that govern aging were obtained by studying </w:t>
      </w:r>
      <w:r w:rsidR="008C5DA6" w:rsidRPr="00D17E62">
        <w:rPr>
          <w:rFonts w:ascii="Times New Roman" w:hAnsi="Times New Roman" w:cs="Times New Roman"/>
        </w:rPr>
        <w:t>genetic</w:t>
      </w:r>
      <w:r w:rsidR="00FB0653" w:rsidRPr="00D17E62">
        <w:rPr>
          <w:rFonts w:ascii="Times New Roman" w:hAnsi="Times New Roman" w:cs="Times New Roman"/>
        </w:rPr>
        <w:t xml:space="preserve"> </w:t>
      </w:r>
      <w:r w:rsidR="008C5DA6" w:rsidRPr="00D17E62">
        <w:rPr>
          <w:rFonts w:ascii="Times New Roman" w:hAnsi="Times New Roman" w:cs="Times New Roman"/>
        </w:rPr>
        <w:t>manipulation</w:t>
      </w:r>
      <w:r w:rsidR="00FB0653" w:rsidRPr="00D17E62">
        <w:rPr>
          <w:rFonts w:ascii="Times New Roman" w:hAnsi="Times New Roman" w:cs="Times New Roman"/>
        </w:rPr>
        <w:t>s in</w:t>
      </w:r>
      <w:r w:rsidR="00A62514" w:rsidRPr="00D17E62">
        <w:rPr>
          <w:rFonts w:ascii="Times New Roman" w:hAnsi="Times New Roman" w:cs="Times New Roman"/>
        </w:rPr>
        <w:t xml:space="preserve"> </w:t>
      </w:r>
      <w:r w:rsidR="00FC78E9" w:rsidRPr="00D17E62">
        <w:rPr>
          <w:rFonts w:ascii="Times New Roman" w:hAnsi="Times New Roman" w:cs="Times New Roman"/>
        </w:rPr>
        <w:t xml:space="preserve">short-lived </w:t>
      </w:r>
      <w:r w:rsidR="00A62514" w:rsidRPr="00D17E62">
        <w:rPr>
          <w:rFonts w:ascii="Times New Roman" w:hAnsi="Times New Roman" w:cs="Times New Roman"/>
        </w:rPr>
        <w:t>laboratory animal</w:t>
      </w:r>
      <w:r w:rsidR="00FB0653" w:rsidRPr="00D17E62">
        <w:rPr>
          <w:rFonts w:ascii="Times New Roman" w:hAnsi="Times New Roman" w:cs="Times New Roman"/>
        </w:rPr>
        <w:t xml:space="preserve"> </w:t>
      </w:r>
      <w:r w:rsidR="009306D6" w:rsidRPr="00D17E62">
        <w:rPr>
          <w:rFonts w:ascii="Times New Roman" w:hAnsi="Times New Roman" w:cs="Times New Roman"/>
        </w:rPr>
        <w:t>mo</w:t>
      </w:r>
      <w:r w:rsidR="00C12EA1" w:rsidRPr="00D17E62">
        <w:rPr>
          <w:rFonts w:ascii="Times New Roman" w:hAnsi="Times New Roman" w:cs="Times New Roman"/>
        </w:rPr>
        <w:t>de</w:t>
      </w:r>
      <w:r w:rsidR="00C93B8C" w:rsidRPr="00D17E62">
        <w:rPr>
          <w:rFonts w:ascii="Times New Roman" w:hAnsi="Times New Roman" w:cs="Times New Roman"/>
        </w:rPr>
        <w:t>ls</w:t>
      </w:r>
      <w:r w:rsidR="000258B0" w:rsidRPr="00D17E62">
        <w:rPr>
          <w:rFonts w:ascii="Times New Roman" w:hAnsi="Times New Roman" w:cs="Times New Roman"/>
        </w:rPr>
        <w:fldChar w:fldCharType="begin">
          <w:fldData xml:space="preserve">PEVuZE5vdGU+PENpdGU+PEF1dGhvcj5UaWFuPC9BdXRob3I+PFllYXI+MjAxNzwvWWVhcj48UmVj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PEVuZE5vdGU+PENpdGU+PEF1dGhvcj5UaWFuPC9BdXRob3I+PFllYXI+MjAxNzwvWWVhcj48UmVj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27386E" w:rsidRPr="00D17E62">
        <w:rPr>
          <w:rFonts w:ascii="Times New Roman" w:hAnsi="Times New Roman" w:cs="Times New Roman"/>
          <w:noProof/>
          <w:vertAlign w:val="superscript"/>
        </w:rPr>
        <w:t>2, 4</w:t>
      </w:r>
      <w:r w:rsidR="000258B0" w:rsidRPr="00D17E62">
        <w:rPr>
          <w:rFonts w:ascii="Times New Roman" w:hAnsi="Times New Roman" w:cs="Times New Roman"/>
        </w:rPr>
        <w:fldChar w:fldCharType="end"/>
      </w:r>
      <w:r w:rsidR="00A32BC8" w:rsidRPr="00D17E62">
        <w:rPr>
          <w:rFonts w:ascii="Times New Roman" w:hAnsi="Times New Roman" w:cs="Times New Roman"/>
        </w:rPr>
        <w:t>.</w:t>
      </w:r>
      <w:r w:rsidR="00FC78E9" w:rsidRPr="00D17E62">
        <w:rPr>
          <w:rFonts w:ascii="Times New Roman" w:hAnsi="Times New Roman" w:cs="Times New Roman"/>
        </w:rPr>
        <w:t xml:space="preserve"> </w:t>
      </w:r>
      <w:r w:rsidR="00A32BC8" w:rsidRPr="00D17E62">
        <w:rPr>
          <w:rFonts w:ascii="Times New Roman" w:hAnsi="Times New Roman" w:cs="Times New Roman"/>
        </w:rPr>
        <w:t>I</w:t>
      </w:r>
      <w:r w:rsidR="00501D49" w:rsidRPr="00D17E62">
        <w:rPr>
          <w:rFonts w:ascii="Times New Roman" w:hAnsi="Times New Roman" w:cs="Times New Roman"/>
        </w:rPr>
        <w:t xml:space="preserve">t is unclear if these insights can be transferred to long-lived mammals like </w:t>
      </w:r>
      <w:r w:rsidR="00501D49" w:rsidRPr="00D17E62">
        <w:rPr>
          <w:rFonts w:ascii="Times New Roman" w:hAnsi="Times New Roman" w:cs="Times New Roman"/>
        </w:rPr>
        <w:lastRenderedPageBreak/>
        <w:t>humans</w:t>
      </w:r>
      <w:r w:rsidR="00FD484F" w:rsidRPr="00D17E62">
        <w:rPr>
          <w:rFonts w:ascii="Times New Roman" w:hAnsi="Times New Roman" w:cs="Times New Roman"/>
        </w:rPr>
        <w:t xml:space="preserve"> a</w:t>
      </w:r>
      <w:r w:rsidR="009A1648" w:rsidRPr="00D17E62">
        <w:rPr>
          <w:rFonts w:ascii="Times New Roman" w:hAnsi="Times New Roman" w:cs="Times New Roman"/>
        </w:rPr>
        <w:t xml:space="preserve">nd </w:t>
      </w:r>
      <w:r w:rsidR="00AA1876" w:rsidRPr="00D17E62">
        <w:rPr>
          <w:rFonts w:ascii="Times New Roman" w:hAnsi="Times New Roman" w:cs="Times New Roman"/>
        </w:rPr>
        <w:t xml:space="preserve">it is difficult to know to what extent these represent insights into the universal mechanisms of </w:t>
      </w:r>
      <w:r w:rsidR="001066A7" w:rsidRPr="00D17E62">
        <w:rPr>
          <w:rFonts w:ascii="Times New Roman" w:hAnsi="Times New Roman" w:cs="Times New Roman"/>
        </w:rPr>
        <w:t>longevity</w:t>
      </w:r>
      <w:r w:rsidR="00AA1876" w:rsidRPr="00D17E62">
        <w:rPr>
          <w:rFonts w:ascii="Times New Roman" w:hAnsi="Times New Roman" w:cs="Times New Roman"/>
        </w:rPr>
        <w:t xml:space="preserve"> regulation rather than species-specific adaptation or coincidental neutral changes</w:t>
      </w:r>
      <w:r w:rsidR="000258B0" w:rsidRPr="00D17E62">
        <w:rPr>
          <w:rFonts w:ascii="Times New Roman" w:hAnsi="Times New Roman" w:cs="Times New Roman"/>
        </w:rPr>
        <w:fldChar w:fldCharType="begin">
          <w:fldData xml:space="preserve">PEVuZE5vdGU+PENpdGU+PEF1dGhvcj5BdXN0YWQ8L0F1dGhvcj48WWVhcj4yMDA5PC9ZZWFyPjxS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==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PEVuZE5vdGU+PENpdGU+PEF1dGhvcj5BdXN0YWQ8L0F1dGhvcj48WWVhcj4yMDA5PC9ZZWFyPjxS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==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B2BCD" w:rsidRPr="00D17E62">
        <w:rPr>
          <w:rFonts w:ascii="Times New Roman" w:hAnsi="Times New Roman" w:cs="Times New Roman"/>
          <w:noProof/>
          <w:vertAlign w:val="superscript"/>
        </w:rPr>
        <w:t>5-7</w:t>
      </w:r>
      <w:r w:rsidR="000258B0" w:rsidRPr="00D17E62">
        <w:rPr>
          <w:rFonts w:ascii="Times New Roman" w:hAnsi="Times New Roman" w:cs="Times New Roman"/>
        </w:rPr>
        <w:fldChar w:fldCharType="end"/>
      </w:r>
      <w:r w:rsidR="00AA1876" w:rsidRPr="00D17E62">
        <w:rPr>
          <w:rFonts w:ascii="Times New Roman" w:hAnsi="Times New Roman" w:cs="Times New Roman"/>
        </w:rPr>
        <w:t>.</w:t>
      </w:r>
      <w:r w:rsidR="00004348" w:rsidRPr="00D17E62">
        <w:rPr>
          <w:rFonts w:ascii="Times New Roman" w:hAnsi="Times New Roman" w:cs="Times New Roman"/>
        </w:rPr>
        <w:t xml:space="preserve"> </w:t>
      </w:r>
    </w:p>
    <w:p w:rsidR="00BE051A" w:rsidRPr="00D17E62" w:rsidRDefault="00BE051A" w:rsidP="00E62ADE">
      <w:pPr>
        <w:spacing w:line="332" w:lineRule="exact"/>
        <w:ind w:firstLine="420"/>
        <w:rPr>
          <w:rFonts w:ascii="Times New Roman" w:hAnsi="Times New Roman" w:cs="Times New Roman"/>
        </w:rPr>
      </w:pPr>
    </w:p>
    <w:p w:rsidR="009171D1" w:rsidRPr="00D17E62" w:rsidRDefault="00F949EC" w:rsidP="00646FF8">
      <w:pPr>
        <w:spacing w:line="332" w:lineRule="exact"/>
        <w:rPr>
          <w:rFonts w:ascii="Times New Roman" w:hAnsi="Times New Roman" w:cs="Times New Roman"/>
        </w:rPr>
      </w:pPr>
      <w:r w:rsidRPr="00D17E62">
        <w:rPr>
          <w:rFonts w:ascii="Times New Roman" w:hAnsi="Times New Roman" w:cs="Times New Roman"/>
        </w:rPr>
        <w:t>Fortunatel</w:t>
      </w:r>
      <w:r w:rsidR="00331D45" w:rsidRPr="00D17E62">
        <w:rPr>
          <w:rFonts w:ascii="Times New Roman" w:hAnsi="Times New Roman" w:cs="Times New Roman"/>
        </w:rPr>
        <w:t>y,</w:t>
      </w:r>
      <w:r w:rsidR="00053287" w:rsidRPr="00D17E62">
        <w:rPr>
          <w:rFonts w:ascii="Times New Roman" w:hAnsi="Times New Roman" w:cs="Times New Roman"/>
        </w:rPr>
        <w:t xml:space="preserve"> the rate of aging var</w:t>
      </w:r>
      <w:r w:rsidR="0045247B" w:rsidRPr="00D17E62">
        <w:rPr>
          <w:rFonts w:ascii="Times New Roman" w:hAnsi="Times New Roman" w:cs="Times New Roman"/>
        </w:rPr>
        <w:t>ies</w:t>
      </w:r>
      <w:r w:rsidR="008660CF" w:rsidRPr="00D17E62">
        <w:rPr>
          <w:rFonts w:ascii="Times New Roman" w:hAnsi="Times New Roman" w:cs="Times New Roman"/>
        </w:rPr>
        <w:t xml:space="preserve"> dramatically across</w:t>
      </w:r>
      <w:r w:rsidR="000F0C6C" w:rsidRPr="00D17E62">
        <w:rPr>
          <w:rFonts w:ascii="Times New Roman" w:hAnsi="Times New Roman" w:cs="Times New Roman"/>
        </w:rPr>
        <w:t xml:space="preserve"> wild</w:t>
      </w:r>
      <w:r w:rsidR="008660CF" w:rsidRPr="00D17E62">
        <w:rPr>
          <w:rFonts w:ascii="Times New Roman" w:hAnsi="Times New Roman" w:cs="Times New Roman"/>
        </w:rPr>
        <w:t xml:space="preserve"> mammals</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&lt;EndNote&gt;&lt;Cite&gt;&lt;Author&gt;Austad&lt;/Author&gt;&lt;Year&gt;2001&lt;/Year&gt;&lt;RecNum&gt;4593&lt;/RecNum&gt;&lt;DisplayText&gt;&lt;style face="superscript"&gt;8&lt;/style&gt;&lt;/DisplayText&gt;&lt;record&gt;&lt;rec-number&gt;4593&lt;/rec-number&gt;&lt;foreign-keys&gt;&lt;key app="EN" db-id="tv9vrfdemz0pstew0aex95v6axa2v9ftwfvr" timestamp="1619587916" guid="d0cebfc9-ce60-4a95-8354-987f0767c485"&gt;4593&lt;/key&gt;&lt;/foreign-keys&gt;&lt;ref-type name="Journal Article"&gt;17&lt;/ref-type&gt;&lt;contributors&gt;&lt;authors&gt;&lt;author&gt;Austad, S. N.&lt;/author&gt;&lt;/authors&gt;&lt;/contributors&gt;&lt;auth-address&gt;Department of Biological Sciences, University of Idaho, P.O. Box 44-3051, Moscow, ID 83844-3051, USA. austad@uidaho.edu&lt;/auth-address&gt;&lt;titles&gt;&lt;title&gt;An experimental paradigm for the study of slowly aging organisms&lt;/title&gt;&lt;secondary-title&gt;Exp Gerontol&lt;/secondary-title&gt;&lt;/titles&gt;&lt;periodical&gt;&lt;full-title&gt;Exp Gerontol&lt;/full-title&gt;&lt;/periodical&gt;&lt;pages&gt;599-605&lt;/pages&gt;&lt;volume&gt;36&lt;/volume&gt;&lt;number&gt;4-6&lt;/number&gt;&lt;edition&gt;2001/04/11&lt;/edition&gt;&lt;keywords&gt;&lt;keyword&gt;Aging/*genetics&lt;/keyword&gt;&lt;keyword&gt;Animals&lt;/keyword&gt;&lt;keyword&gt;Cell Culture Techniques&lt;/keyword&gt;&lt;keyword&gt;Gene Expression Profiling&lt;/keyword&gt;&lt;keyword&gt;Humans&lt;/keyword&gt;&lt;keyword&gt;Longevity&lt;/keyword&gt;&lt;keyword&gt;Research&lt;/keyword&gt;&lt;keyword&gt;Stress, Physiological/*genetics&lt;/keyword&gt;&lt;/keywords&gt;&lt;dates&gt;&lt;year&gt;2001&lt;/year&gt;&lt;pub-dates&gt;&lt;date&gt;Apr&lt;/date&gt;&lt;/pub-dates&gt;&lt;/dates&gt;&lt;isbn&gt;0531-5565 (Print)&amp;#xD;0531-5565 (Linking)&lt;/isbn&gt;&lt;accession-num&gt;11295502&lt;/accession-num&gt;&lt;urls&gt;&lt;related-urls&gt;&lt;url&gt;https://www.ncbi.nlm.nih.gov/pubmed/11295502&lt;/url&gt;&lt;/related-urls&gt;&lt;/urls&gt;&lt;electronic-resource-num&gt;10.1016/s0531-5565(00)00229-1&lt;/electronic-resource-num&gt;&lt;/record&gt;&lt;/Cite&gt;&lt;/EndNote&gt;</w:instrText>
      </w:r>
      <w:r w:rsidR="000258B0" w:rsidRPr="00D17E62">
        <w:rPr>
          <w:rFonts w:ascii="Times New Roman" w:hAnsi="Times New Roman" w:cs="Times New Roman"/>
        </w:rPr>
        <w:fldChar w:fldCharType="separate"/>
      </w:r>
      <w:r w:rsidR="00CB2BCD" w:rsidRPr="00D17E62">
        <w:rPr>
          <w:rFonts w:ascii="Times New Roman" w:hAnsi="Times New Roman" w:cs="Times New Roman"/>
          <w:noProof/>
          <w:vertAlign w:val="superscript"/>
        </w:rPr>
        <w:t>8</w:t>
      </w:r>
      <w:r w:rsidR="000258B0" w:rsidRPr="00D17E62">
        <w:rPr>
          <w:rFonts w:ascii="Times New Roman" w:hAnsi="Times New Roman" w:cs="Times New Roman"/>
        </w:rPr>
        <w:fldChar w:fldCharType="end"/>
      </w:r>
      <w:r w:rsidR="008660CF" w:rsidRPr="00D17E62">
        <w:rPr>
          <w:rFonts w:ascii="Times New Roman" w:hAnsi="Times New Roman" w:cs="Times New Roman"/>
        </w:rPr>
        <w:t>.</w:t>
      </w:r>
      <w:r w:rsidR="00331D45" w:rsidRPr="00D17E62">
        <w:rPr>
          <w:rFonts w:ascii="Times New Roman" w:hAnsi="Times New Roman" w:cs="Times New Roman"/>
        </w:rPr>
        <w:t xml:space="preserve"> </w:t>
      </w:r>
      <w:r w:rsidR="00E94A7E" w:rsidRPr="00D17E62">
        <w:rPr>
          <w:rFonts w:ascii="Times New Roman" w:hAnsi="Times New Roman" w:cs="Times New Roman"/>
        </w:rPr>
        <w:t>M</w:t>
      </w:r>
      <w:r w:rsidR="00620BBA" w:rsidRPr="00D17E62">
        <w:rPr>
          <w:rFonts w:ascii="Times New Roman" w:hAnsi="Times New Roman" w:cs="Times New Roman"/>
        </w:rPr>
        <w:t>aximum lifespan</w:t>
      </w:r>
      <w:r w:rsidR="00663540" w:rsidRPr="00D17E62">
        <w:rPr>
          <w:rFonts w:ascii="Times New Roman" w:hAnsi="Times New Roman" w:cs="Times New Roman"/>
        </w:rPr>
        <w:t xml:space="preserve"> (</w:t>
      </w:r>
      <w:r w:rsidR="00003C82" w:rsidRPr="00D17E62">
        <w:rPr>
          <w:rFonts w:ascii="Times New Roman" w:hAnsi="Times New Roman" w:cs="Times New Roman"/>
        </w:rPr>
        <w:t>MLS</w:t>
      </w:r>
      <w:r w:rsidR="00663540" w:rsidRPr="00D17E62">
        <w:rPr>
          <w:rFonts w:ascii="Times New Roman" w:hAnsi="Times New Roman" w:cs="Times New Roman"/>
        </w:rPr>
        <w:t>)</w:t>
      </w:r>
      <w:r w:rsidR="00694BD9" w:rsidRPr="00D17E62">
        <w:rPr>
          <w:rFonts w:ascii="Times New Roman" w:hAnsi="Times New Roman" w:cs="Times New Roman"/>
        </w:rPr>
        <w:t>, which can reflect the inherent longevity and “rate of aging” in organisms</w:t>
      </w:r>
      <w:r w:rsidR="000258B0">
        <w:rPr>
          <w:rFonts w:ascii="Times New Roman" w:hAnsi="Times New Roman" w:cs="Times New Roman"/>
        </w:rPr>
        <w:fldChar w:fldCharType="begin"/>
      </w:r>
      <w:r w:rsidR="00D70D4D">
        <w:rPr>
          <w:rFonts w:ascii="Times New Roman" w:hAnsi="Times New Roman" w:cs="Times New Roman"/>
        </w:rPr>
        <w:instrText xml:space="preserve"> ADDIN EN.CITE &lt;EndNote&gt;&lt;Cite&gt;&lt;Author&gt;JE&lt;/Author&gt;&lt;Year&gt;25 August 2008&lt;/Year&gt;&lt;RecNum&gt;4643&lt;/RecNum&gt;&lt;DisplayText&gt;&lt;style face="superscript"&gt;9&lt;/style&gt;&lt;/DisplayText&gt;&lt;record&gt;&lt;rec-number&gt;4643&lt;/rec-number&gt;&lt;foreign-keys&gt;&lt;key app="EN" db-id="tv9vrfdemz0pstew0aex95v6axa2v9ftwfvr" timestamp="1624934642" guid="5ee5fd04-cd57-402b-8d36-7a2876468263"&gt;4643&lt;/key&gt;&lt;/foreign-keys&gt;&lt;ref-type name="Magazine Article"&gt;19&lt;/ref-type&gt;&lt;contributors&gt;&lt;authors&gt;&lt;author&gt;Brody JE&lt;/author&gt;&lt;/authors&gt;&lt;/contributors&gt;&lt;titles&gt;&lt;title&gt;Living Longer, in Good Health to the End&lt;/title&gt;&lt;/titles&gt;&lt;pages&gt;p. D7&lt;/pages&gt;&lt;dates&gt;&lt;year&gt;25 August 2008&lt;/year&gt;&lt;/dates&gt;&lt;pub-location&gt;The New York Times&lt;/pub-location&gt;&lt;urls&gt;&lt;/urls&gt;&lt;/record&gt;&lt;/Cite&gt;&lt;/EndNote&gt;</w:instrText>
      </w:r>
      <w:r w:rsidR="000258B0">
        <w:rPr>
          <w:rFonts w:ascii="Times New Roman" w:hAnsi="Times New Roman" w:cs="Times New Roman"/>
        </w:rPr>
        <w:fldChar w:fldCharType="separate"/>
      </w:r>
      <w:r w:rsidR="00C11769" w:rsidRPr="00C11769">
        <w:rPr>
          <w:rFonts w:ascii="Times New Roman" w:hAnsi="Times New Roman" w:cs="Times New Roman"/>
          <w:noProof/>
          <w:vertAlign w:val="superscript"/>
        </w:rPr>
        <w:t>9</w:t>
      </w:r>
      <w:r w:rsidR="000258B0">
        <w:rPr>
          <w:rFonts w:ascii="Times New Roman" w:hAnsi="Times New Roman" w:cs="Times New Roman"/>
        </w:rPr>
        <w:fldChar w:fldCharType="end"/>
      </w:r>
      <w:r w:rsidR="00694BD9" w:rsidRPr="00D17E62">
        <w:rPr>
          <w:rFonts w:ascii="Times New Roman" w:hAnsi="Times New Roman" w:cs="Times New Roman"/>
        </w:rPr>
        <w:t>,</w:t>
      </w:r>
      <w:r w:rsidR="005860FD" w:rsidRPr="00D17E62">
        <w:rPr>
          <w:rFonts w:ascii="Times New Roman" w:hAnsi="Times New Roman" w:cs="Times New Roman"/>
        </w:rPr>
        <w:t xml:space="preserve"> is</w:t>
      </w:r>
      <w:r w:rsidR="008A5A75" w:rsidRPr="00D17E62">
        <w:rPr>
          <w:rFonts w:ascii="Times New Roman" w:hAnsi="Times New Roman" w:cs="Times New Roman"/>
        </w:rPr>
        <w:t xml:space="preserve"> </w:t>
      </w:r>
      <w:r w:rsidR="00400468" w:rsidRPr="00D17E62">
        <w:rPr>
          <w:rFonts w:ascii="Times New Roman" w:hAnsi="Times New Roman" w:cs="Times New Roman"/>
        </w:rPr>
        <w:t>positive</w:t>
      </w:r>
      <w:r w:rsidR="001C1450" w:rsidRPr="00D17E62">
        <w:rPr>
          <w:rFonts w:ascii="Times New Roman" w:hAnsi="Times New Roman" w:cs="Times New Roman"/>
        </w:rPr>
        <w:t>ly</w:t>
      </w:r>
      <w:r w:rsidR="0056749C">
        <w:rPr>
          <w:rFonts w:ascii="Times New Roman" w:hAnsi="Times New Roman" w:cs="Times New Roman"/>
        </w:rPr>
        <w:t xml:space="preserve"> </w:t>
      </w:r>
      <w:r w:rsidR="0056749C" w:rsidRPr="00D17E62">
        <w:rPr>
          <w:rFonts w:ascii="Times New Roman" w:hAnsi="Times New Roman" w:cs="Times New Roman"/>
        </w:rPr>
        <w:t>correlat</w:t>
      </w:r>
      <w:r w:rsidR="0056749C">
        <w:rPr>
          <w:rFonts w:ascii="Times New Roman" w:hAnsi="Times New Roman" w:cs="Times New Roman"/>
        </w:rPr>
        <w:t>ive</w:t>
      </w:r>
      <w:r w:rsidR="00400468" w:rsidRPr="00D17E62">
        <w:rPr>
          <w:rFonts w:ascii="Times New Roman" w:hAnsi="Times New Roman" w:cs="Times New Roman"/>
        </w:rPr>
        <w:t xml:space="preserve"> with </w:t>
      </w:r>
      <w:r w:rsidR="00802D98" w:rsidRPr="00D17E62">
        <w:rPr>
          <w:rFonts w:ascii="Times New Roman" w:hAnsi="Times New Roman" w:cs="Times New Roman"/>
        </w:rPr>
        <w:t xml:space="preserve">their </w:t>
      </w:r>
      <w:r w:rsidR="001C1450" w:rsidRPr="00D17E62">
        <w:rPr>
          <w:rFonts w:ascii="Times New Roman" w:hAnsi="Times New Roman" w:cs="Times New Roman"/>
        </w:rPr>
        <w:t>body size</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&lt;EndNote&gt;&lt;Cite&gt;&lt;Author&gt;de Magalhaes&lt;/Author&gt;&lt;Year&gt;2007&lt;/Year&gt;&lt;RecNum&gt;4421&lt;/RecNum&gt;&lt;DisplayText&gt;&lt;style face="superscript"&gt;10&lt;/style&gt;&lt;/DisplayText&gt;&lt;record&gt;&lt;rec-number&gt;4421&lt;/rec-number&gt;&lt;foreign-keys&gt;&lt;key app="EN" db-id="tv9vrfdemz0pstew0aex95v6axa2v9ftwfvr" timestamp="1574057907" guid="10dae0d7-525f-4c4f-b1fd-d1c8ea9a5dc0"&gt;4421&lt;/key&gt;&lt;/foreign-keys&gt;&lt;ref-type name="Journal Article"&gt;17&lt;/ref-type&gt;&lt;contributors&gt;&lt;authors&gt;&lt;author&gt;de Magalhaes, J. P.&lt;/author&gt;&lt;author&gt;Costa, J.&lt;/author&gt;&lt;author&gt;Church, G. M.&lt;/author&gt;&lt;/authors&gt;&lt;/contributors&gt;&lt;auth-address&gt;Harvard Univ, Sch Med, Dept Genet, Boston, MA 02115 USA&amp;#xD;Brigham &amp;amp; Womens Hosp, Dept Pathol, Boston, MA 02115 USA&lt;/auth-address&gt;&lt;titles&gt;&lt;title&gt;An analysis of the relationship between metabolism, developmental schedules, and longevity using phylogenetic independent contrasts&lt;/title&gt;&lt;secondary-title&gt;Journals of Gerontology Series a-Biological Sciences and Medical Sciences&lt;/secondary-title&gt;&lt;alt-title&gt;J Gerontol a-Biol&lt;/alt-title&gt;&lt;/titles&gt;&lt;pages&gt;149-160&lt;/pages&gt;&lt;volume&gt;62&lt;/volume&gt;&lt;number&gt;2&lt;/number&gt;&lt;keywords&gt;&lt;keyword&gt;life-span&lt;/keyword&gt;&lt;keyword&gt;allometry&lt;/keyword&gt;&lt;keyword&gt;growth&lt;/keyword&gt;&lt;keyword&gt;predictions&lt;/keyword&gt;&lt;keyword&gt;mortality&lt;/keyword&gt;&lt;keyword&gt;evolution&lt;/keyword&gt;&lt;keyword&gt;ecology&lt;/keyword&gt;&lt;keyword&gt;mammals&lt;/keyword&gt;&lt;keyword&gt;genes&lt;/keyword&gt;&lt;keyword&gt;birds&lt;/keyword&gt;&lt;/keywords&gt;&lt;dates&gt;&lt;year&gt;2007&lt;/year&gt;&lt;pub-dates&gt;&lt;date&gt;Feb&lt;/date&gt;&lt;/pub-dates&gt;&lt;/dates&gt;&lt;isbn&gt;1079-5006&lt;/isbn&gt;&lt;accession-num&gt;WOS:000247220400005&lt;/accession-num&gt;&lt;urls&gt;&lt;related-urls&gt;&lt;url&gt;&lt;style face="underline" font="default" size="100%"&gt;&amp;lt;Go to ISI&amp;gt;://WOS:000247220400005&lt;/style&gt;&lt;/url&gt;&lt;/related-urls&gt;&lt;/urls&gt;&lt;language&gt;English&lt;/language&gt;&lt;/record&gt;&lt;/Cite&gt;&lt;/EndNote&gt;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10</w:t>
      </w:r>
      <w:r w:rsidR="000258B0" w:rsidRPr="00D17E62">
        <w:rPr>
          <w:rFonts w:ascii="Times New Roman" w:hAnsi="Times New Roman" w:cs="Times New Roman"/>
        </w:rPr>
        <w:fldChar w:fldCharType="end"/>
      </w:r>
      <w:r w:rsidR="00583A96" w:rsidRPr="00D17E62">
        <w:rPr>
          <w:rFonts w:ascii="Times New Roman" w:hAnsi="Times New Roman" w:cs="Times New Roman"/>
        </w:rPr>
        <w:t>. However,</w:t>
      </w:r>
      <w:r w:rsidR="00632C31" w:rsidRPr="00D17E62">
        <w:rPr>
          <w:rFonts w:ascii="Times New Roman" w:hAnsi="Times New Roman" w:cs="Times New Roman"/>
        </w:rPr>
        <w:t xml:space="preserve"> </w:t>
      </w:r>
      <w:r w:rsidR="004556EB" w:rsidRPr="00D17E62">
        <w:rPr>
          <w:rFonts w:ascii="Times New Roman" w:hAnsi="Times New Roman" w:cs="Times New Roman"/>
        </w:rPr>
        <w:t>m</w:t>
      </w:r>
      <w:r w:rsidR="009222C1" w:rsidRPr="00D17E62">
        <w:rPr>
          <w:rFonts w:ascii="Times New Roman" w:hAnsi="Times New Roman" w:cs="Times New Roman"/>
        </w:rPr>
        <w:t xml:space="preserve">any mammals </w:t>
      </w:r>
      <w:r w:rsidR="009E6E67" w:rsidRPr="00D17E62">
        <w:rPr>
          <w:rFonts w:ascii="Times New Roman" w:hAnsi="Times New Roman" w:cs="Times New Roman"/>
        </w:rPr>
        <w:t>r</w:t>
      </w:r>
      <w:r w:rsidR="00B30DE2" w:rsidRPr="00D17E62">
        <w:rPr>
          <w:rFonts w:ascii="Times New Roman" w:hAnsi="Times New Roman" w:cs="Times New Roman"/>
        </w:rPr>
        <w:t>epeatedly evolved</w:t>
      </w:r>
      <w:r w:rsidR="00DF370A" w:rsidRPr="00D17E62">
        <w:rPr>
          <w:rFonts w:ascii="Times New Roman" w:hAnsi="Times New Roman" w:cs="Times New Roman"/>
        </w:rPr>
        <w:t xml:space="preserve"> </w:t>
      </w:r>
      <w:r w:rsidR="00874A7C" w:rsidRPr="00D17E62">
        <w:rPr>
          <w:rFonts w:ascii="Times New Roman" w:hAnsi="Times New Roman" w:cs="Times New Roman"/>
        </w:rPr>
        <w:t>to</w:t>
      </w:r>
      <w:r w:rsidR="00E40A5E" w:rsidRPr="00D17E62">
        <w:rPr>
          <w:rFonts w:ascii="Times New Roman" w:hAnsi="Times New Roman" w:cs="Times New Roman"/>
        </w:rPr>
        <w:t xml:space="preserve"> deviate </w:t>
      </w:r>
      <w:r w:rsidR="0092528E" w:rsidRPr="00D17E62">
        <w:rPr>
          <w:rFonts w:ascii="Times New Roman" w:hAnsi="Times New Roman" w:cs="Times New Roman"/>
        </w:rPr>
        <w:t>their</w:t>
      </w:r>
      <w:r w:rsidR="004129FC" w:rsidRPr="00D17E62">
        <w:rPr>
          <w:rFonts w:ascii="Times New Roman" w:hAnsi="Times New Roman" w:cs="Times New Roman"/>
        </w:rPr>
        <w:t xml:space="preserve"> </w:t>
      </w:r>
      <w:r w:rsidR="00CF61CC" w:rsidRPr="00D17E62">
        <w:rPr>
          <w:rFonts w:ascii="Times New Roman" w:hAnsi="Times New Roman" w:cs="Times New Roman"/>
        </w:rPr>
        <w:t xml:space="preserve">expected </w:t>
      </w:r>
      <w:r w:rsidR="00874A7C" w:rsidRPr="00D17E62">
        <w:rPr>
          <w:rFonts w:ascii="Times New Roman" w:hAnsi="Times New Roman" w:cs="Times New Roman"/>
        </w:rPr>
        <w:t xml:space="preserve">MLS </w:t>
      </w:r>
      <w:r w:rsidR="000B5368" w:rsidRPr="00D17E62">
        <w:rPr>
          <w:rFonts w:ascii="Times New Roman" w:hAnsi="Times New Roman" w:cs="Times New Roman"/>
        </w:rPr>
        <w:t>values</w:t>
      </w:r>
      <w:r w:rsidR="00EC4621" w:rsidRPr="00D17E62">
        <w:rPr>
          <w:rFonts w:ascii="Times New Roman" w:hAnsi="Times New Roman" w:cs="Times New Roman"/>
        </w:rPr>
        <w:t xml:space="preserve"> </w:t>
      </w:r>
      <w:r w:rsidR="00CF61CC" w:rsidRPr="00D17E62">
        <w:rPr>
          <w:rFonts w:ascii="Times New Roman" w:hAnsi="Times New Roman" w:cs="Times New Roman"/>
        </w:rPr>
        <w:t>given their body mass</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&lt;EndNote&gt;&lt;Cite&gt;&lt;Author&gt;Nowak&lt;/Author&gt;&lt;Year&gt;1999&lt;/Year&gt;&lt;RecNum&gt;4595&lt;/RecNum&gt;&lt;DisplayText&gt;&lt;style face="superscript"&gt;11&lt;/style&gt;&lt;/DisplayText&gt;&lt;record&gt;&lt;rec-number&gt;4595&lt;/rec-number&gt;&lt;foreign-keys&gt;&lt;key app="EN" db-id="tv9vrfdemz0pstew0aex95v6axa2v9ftwfvr" timestamp="1619589418" guid="4c64eac9-84fa-4b6c-b435-de57365dfd11"&gt;4595&lt;/key&gt;&lt;/foreign-keys&gt;&lt;ref-type name="Book"&gt;6&lt;/ref-type&gt;&lt;contributors&gt;&lt;authors&gt;&lt;author&gt;Nowak, Ronald M&lt;/author&gt;&lt;author&gt;Walker, Ernest Pillsbury&lt;/author&gt;&lt;/authors&gt;&lt;/contributors&gt;&lt;titles&gt;&lt;title&gt;Walker&amp;apos;s Mammals of the World&lt;/title&gt;&lt;/titles&gt;&lt;volume&gt;1&lt;/volume&gt;&lt;dates&gt;&lt;year&gt;1999&lt;/year&gt;&lt;/dates&gt;&lt;publisher&gt;JHU press&lt;/publisher&gt;&lt;isbn&gt;0801857899&lt;/isbn&gt;&lt;urls&gt;&lt;/urls&gt;&lt;/record&gt;&lt;/Cite&gt;&lt;/EndNote&gt;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11</w:t>
      </w:r>
      <w:r w:rsidR="000258B0" w:rsidRPr="00D17E62">
        <w:rPr>
          <w:rFonts w:ascii="Times New Roman" w:hAnsi="Times New Roman" w:cs="Times New Roman"/>
        </w:rPr>
        <w:fldChar w:fldCharType="end"/>
      </w:r>
      <w:r w:rsidR="00CF61CC" w:rsidRPr="00D17E62">
        <w:rPr>
          <w:rFonts w:ascii="Times New Roman" w:hAnsi="Times New Roman" w:cs="Times New Roman"/>
        </w:rPr>
        <w:t>.</w:t>
      </w:r>
      <w:r w:rsidR="009D7AA1" w:rsidRPr="00D17E62">
        <w:rPr>
          <w:rFonts w:ascii="Times New Roman" w:hAnsi="Times New Roman" w:cs="Times New Roman"/>
        </w:rPr>
        <w:t xml:space="preserve"> </w:t>
      </w:r>
      <w:r w:rsidR="005B1C34" w:rsidRPr="00D17E62">
        <w:rPr>
          <w:rFonts w:ascii="Times New Roman" w:hAnsi="Times New Roman" w:cs="Times New Roman"/>
        </w:rPr>
        <w:t xml:space="preserve">For example, </w:t>
      </w:r>
      <w:r w:rsidR="00430E87" w:rsidRPr="00D17E62">
        <w:rPr>
          <w:rFonts w:ascii="Times New Roman" w:hAnsi="Times New Roman" w:cs="Times New Roman"/>
        </w:rPr>
        <w:t xml:space="preserve">the </w:t>
      </w:r>
      <w:r w:rsidR="0018566F" w:rsidRPr="00D17E62">
        <w:rPr>
          <w:rFonts w:ascii="Times New Roman" w:hAnsi="Times New Roman" w:cs="Times New Roman"/>
        </w:rPr>
        <w:t>n</w:t>
      </w:r>
      <w:r w:rsidR="00A635AD" w:rsidRPr="00D17E62">
        <w:rPr>
          <w:rFonts w:ascii="Times New Roman" w:hAnsi="Times New Roman" w:cs="Times New Roman"/>
        </w:rPr>
        <w:t xml:space="preserve">aked-mole rat </w:t>
      </w:r>
      <w:r w:rsidR="000F40BA" w:rsidRPr="00D17E62">
        <w:rPr>
          <w:rFonts w:ascii="Times New Roman" w:hAnsi="Times New Roman" w:cs="Times New Roman"/>
        </w:rPr>
        <w:t xml:space="preserve">and </w:t>
      </w:r>
      <w:r w:rsidR="00C07B80" w:rsidRPr="00D17E62">
        <w:rPr>
          <w:rFonts w:ascii="Times New Roman" w:hAnsi="Times New Roman" w:cs="Times New Roman"/>
        </w:rPr>
        <w:t>Brandt’s bat</w:t>
      </w:r>
      <w:r w:rsidR="00392ABE" w:rsidRPr="00D17E62">
        <w:rPr>
          <w:rFonts w:ascii="Times New Roman" w:hAnsi="Times New Roman" w:cs="Times New Roman"/>
        </w:rPr>
        <w:t xml:space="preserve"> (</w:t>
      </w:r>
      <w:r w:rsidR="00376957" w:rsidRPr="00D17E62">
        <w:rPr>
          <w:rFonts w:ascii="Times New Roman" w:hAnsi="Times New Roman" w:cs="Times New Roman"/>
        </w:rPr>
        <w:t>M</w:t>
      </w:r>
      <w:r w:rsidR="00392ABE" w:rsidRPr="00D17E62">
        <w:rPr>
          <w:rFonts w:ascii="Times New Roman" w:hAnsi="Times New Roman" w:cs="Times New Roman"/>
        </w:rPr>
        <w:t>yotis)</w:t>
      </w:r>
      <w:r w:rsidR="00C07B80" w:rsidRPr="00D17E62">
        <w:rPr>
          <w:rFonts w:ascii="Times New Roman" w:hAnsi="Times New Roman" w:cs="Times New Roman"/>
        </w:rPr>
        <w:t xml:space="preserve"> </w:t>
      </w:r>
      <w:r w:rsidR="001A5146" w:rsidRPr="00D17E62">
        <w:rPr>
          <w:rFonts w:ascii="Times New Roman" w:hAnsi="Times New Roman" w:cs="Times New Roman"/>
        </w:rPr>
        <w:t>can live at least 31</w:t>
      </w:r>
      <w:r w:rsidR="000F40BA" w:rsidRPr="00D17E62">
        <w:rPr>
          <w:rFonts w:ascii="Times New Roman" w:hAnsi="Times New Roman" w:cs="Times New Roman"/>
        </w:rPr>
        <w:t xml:space="preserve"> and 4</w:t>
      </w:r>
      <w:r w:rsidR="00C07B80" w:rsidRPr="00D17E62">
        <w:rPr>
          <w:rFonts w:ascii="Times New Roman" w:hAnsi="Times New Roman" w:cs="Times New Roman"/>
        </w:rPr>
        <w:t>1</w:t>
      </w:r>
      <w:r w:rsidR="000F40BA" w:rsidRPr="00D17E62">
        <w:rPr>
          <w:rFonts w:ascii="Times New Roman" w:hAnsi="Times New Roman" w:cs="Times New Roman"/>
        </w:rPr>
        <w:t xml:space="preserve"> years</w:t>
      </w:r>
      <w:r w:rsidR="00A02A43" w:rsidRPr="00D17E62">
        <w:rPr>
          <w:rFonts w:ascii="Times New Roman" w:hAnsi="Times New Roman" w:cs="Times New Roman"/>
        </w:rPr>
        <w:t>,</w:t>
      </w:r>
      <w:r w:rsidR="00EA6681" w:rsidRPr="00D17E62">
        <w:rPr>
          <w:rFonts w:ascii="Times New Roman" w:hAnsi="Times New Roman" w:cs="Times New Roman"/>
        </w:rPr>
        <w:t xml:space="preserve"> </w:t>
      </w:r>
      <w:r w:rsidR="0025081A" w:rsidRPr="00D17E62">
        <w:rPr>
          <w:rFonts w:ascii="Times New Roman" w:hAnsi="Times New Roman" w:cs="Times New Roman"/>
        </w:rPr>
        <w:t>over</w:t>
      </w:r>
      <w:r w:rsidR="00A02A43" w:rsidRPr="00D17E62">
        <w:rPr>
          <w:rFonts w:ascii="Times New Roman" w:hAnsi="Times New Roman" w:cs="Times New Roman"/>
        </w:rPr>
        <w:t xml:space="preserve"> </w:t>
      </w:r>
      <w:r w:rsidR="00811310" w:rsidRPr="00D17E62">
        <w:rPr>
          <w:rFonts w:ascii="Times New Roman" w:hAnsi="Times New Roman" w:cs="Times New Roman"/>
        </w:rPr>
        <w:t>4</w:t>
      </w:r>
      <w:r w:rsidR="00EA6681" w:rsidRPr="00D17E62">
        <w:rPr>
          <w:rFonts w:ascii="Times New Roman" w:hAnsi="Times New Roman" w:cs="Times New Roman"/>
        </w:rPr>
        <w:t xml:space="preserve"> </w:t>
      </w:r>
      <w:r w:rsidR="000F40BA" w:rsidRPr="00D17E62">
        <w:rPr>
          <w:rFonts w:ascii="Times New Roman" w:hAnsi="Times New Roman" w:cs="Times New Roman"/>
        </w:rPr>
        <w:t xml:space="preserve">and </w:t>
      </w:r>
      <w:r w:rsidR="0025081A" w:rsidRPr="00D17E62">
        <w:rPr>
          <w:rFonts w:ascii="Times New Roman" w:hAnsi="Times New Roman" w:cs="Times New Roman"/>
        </w:rPr>
        <w:t>10</w:t>
      </w:r>
      <w:r w:rsidR="0098447E" w:rsidRPr="00D17E62">
        <w:rPr>
          <w:rFonts w:ascii="Times New Roman" w:hAnsi="Times New Roman" w:cs="Times New Roman"/>
        </w:rPr>
        <w:t xml:space="preserve"> </w:t>
      </w:r>
      <w:r w:rsidR="0025081A" w:rsidRPr="00D17E62">
        <w:rPr>
          <w:rFonts w:ascii="Times New Roman" w:hAnsi="Times New Roman" w:cs="Times New Roman"/>
        </w:rPr>
        <w:t>times</w:t>
      </w:r>
      <w:r w:rsidR="000F40BA" w:rsidRPr="00D17E62">
        <w:rPr>
          <w:rFonts w:ascii="Times New Roman" w:hAnsi="Times New Roman" w:cs="Times New Roman"/>
        </w:rPr>
        <w:t xml:space="preserve"> </w:t>
      </w:r>
      <w:r w:rsidR="005972CF" w:rsidRPr="00D17E62">
        <w:rPr>
          <w:rFonts w:ascii="Times New Roman" w:hAnsi="Times New Roman" w:cs="Times New Roman"/>
        </w:rPr>
        <w:t>longer with</w:t>
      </w:r>
      <w:r w:rsidR="00EA6681" w:rsidRPr="00D17E62">
        <w:rPr>
          <w:rFonts w:ascii="Times New Roman" w:hAnsi="Times New Roman" w:cs="Times New Roman"/>
        </w:rPr>
        <w:t xml:space="preserve"> re</w:t>
      </w:r>
      <w:r w:rsidR="00A02A43" w:rsidRPr="00D17E62">
        <w:rPr>
          <w:rFonts w:ascii="Times New Roman" w:hAnsi="Times New Roman" w:cs="Times New Roman"/>
        </w:rPr>
        <w:t>spect to the predicated lifespan based on their body mass</w:t>
      </w:r>
      <w:r w:rsidR="00161720" w:rsidRPr="00D17E62">
        <w:rPr>
          <w:rFonts w:ascii="Times New Roman" w:hAnsi="Times New Roman" w:cs="Times New Roman"/>
        </w:rPr>
        <w:t>, respectively</w:t>
      </w:r>
      <w:r w:rsidR="000258B0" w:rsidRPr="00D17E62">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12</w:t>
      </w:r>
      <w:r w:rsidR="000258B0" w:rsidRPr="00D17E62">
        <w:rPr>
          <w:rFonts w:ascii="Times New Roman" w:hAnsi="Times New Roman" w:cs="Times New Roman"/>
        </w:rPr>
        <w:fldChar w:fldCharType="end"/>
      </w:r>
      <w:r w:rsidR="00A02A43" w:rsidRPr="00D17E62">
        <w:rPr>
          <w:rFonts w:ascii="Times New Roman" w:hAnsi="Times New Roman" w:cs="Times New Roman"/>
        </w:rPr>
        <w:t>.</w:t>
      </w:r>
      <w:r w:rsidR="002D1D10" w:rsidRPr="00D17E62">
        <w:rPr>
          <w:rFonts w:ascii="Times New Roman" w:hAnsi="Times New Roman" w:cs="Times New Roman"/>
        </w:rPr>
        <w:t xml:space="preserve"> </w:t>
      </w:r>
      <w:r w:rsidR="00F5546F" w:rsidRPr="00D17E62">
        <w:rPr>
          <w:rFonts w:ascii="Times New Roman" w:hAnsi="Times New Roman" w:cs="Times New Roman"/>
        </w:rPr>
        <w:t>On the contrary,</w:t>
      </w:r>
      <w:r w:rsidR="002D1D10" w:rsidRPr="00D17E62">
        <w:rPr>
          <w:rFonts w:ascii="Times New Roman" w:hAnsi="Times New Roman" w:cs="Times New Roman"/>
        </w:rPr>
        <w:t xml:space="preserve"> the </w:t>
      </w:r>
      <w:r w:rsidR="00A32733" w:rsidRPr="00D17E62">
        <w:rPr>
          <w:rFonts w:ascii="Times New Roman" w:hAnsi="Times New Roman" w:cs="Times New Roman"/>
        </w:rPr>
        <w:t>rat</w:t>
      </w:r>
      <w:r w:rsidR="000A6B19" w:rsidRPr="00D17E62">
        <w:rPr>
          <w:rFonts w:ascii="Times New Roman" w:hAnsi="Times New Roman" w:cs="Times New Roman"/>
        </w:rPr>
        <w:t xml:space="preserve">, mouse and </w:t>
      </w:r>
      <w:r w:rsidR="00B545A8" w:rsidRPr="00D17E62">
        <w:rPr>
          <w:rFonts w:ascii="Times New Roman" w:hAnsi="Times New Roman" w:cs="Times New Roman"/>
        </w:rPr>
        <w:t>shrew</w:t>
      </w:r>
      <w:r w:rsidR="00A32733" w:rsidRPr="00D17E62">
        <w:rPr>
          <w:rFonts w:ascii="Times New Roman" w:hAnsi="Times New Roman" w:cs="Times New Roman"/>
        </w:rPr>
        <w:t xml:space="preserve"> </w:t>
      </w:r>
      <w:r w:rsidR="003921CB" w:rsidRPr="00D17E62">
        <w:rPr>
          <w:rFonts w:ascii="Times New Roman" w:hAnsi="Times New Roman" w:cs="Times New Roman"/>
        </w:rPr>
        <w:t xml:space="preserve">can only live </w:t>
      </w:r>
      <w:r w:rsidR="00A32733" w:rsidRPr="00D17E62">
        <w:rPr>
          <w:rFonts w:ascii="Times New Roman" w:hAnsi="Times New Roman" w:cs="Times New Roman"/>
        </w:rPr>
        <w:t xml:space="preserve">about half </w:t>
      </w:r>
      <w:r w:rsidR="00404CF3" w:rsidRPr="00D17E62">
        <w:rPr>
          <w:rFonts w:ascii="Times New Roman" w:hAnsi="Times New Roman" w:cs="Times New Roman"/>
        </w:rPr>
        <w:t>years</w:t>
      </w:r>
      <w:r w:rsidR="003921CB" w:rsidRPr="00D17E62">
        <w:rPr>
          <w:rFonts w:ascii="Times New Roman" w:hAnsi="Times New Roman" w:cs="Times New Roman"/>
        </w:rPr>
        <w:t xml:space="preserve"> of their expected MLS</w:t>
      </w:r>
      <w:r w:rsidR="00154560" w:rsidRPr="00D17E62">
        <w:rPr>
          <w:rFonts w:ascii="Times New Roman" w:hAnsi="Times New Roman" w:cs="Times New Roman"/>
        </w:rPr>
        <w:t xml:space="preserve"> even in the well-cared </w:t>
      </w:r>
      <w:r w:rsidR="00DB0B9A" w:rsidRPr="00D17E62">
        <w:rPr>
          <w:rFonts w:ascii="Times New Roman" w:hAnsi="Times New Roman" w:cs="Times New Roman"/>
        </w:rPr>
        <w:t>laboratory</w:t>
      </w:r>
      <w:r w:rsidR="002D1D10" w:rsidRPr="00D17E62">
        <w:rPr>
          <w:rFonts w:ascii="Times New Roman" w:hAnsi="Times New Roman" w:cs="Times New Roman"/>
        </w:rPr>
        <w:t>.</w:t>
      </w:r>
      <w:r w:rsidR="00CC3EF1" w:rsidRPr="00D17E62">
        <w:rPr>
          <w:rFonts w:ascii="Times New Roman" w:hAnsi="Times New Roman" w:cs="Times New Roman"/>
        </w:rPr>
        <w:t xml:space="preserve"> </w:t>
      </w:r>
      <w:r w:rsidR="00C45E39" w:rsidRPr="00D17E62">
        <w:rPr>
          <w:rFonts w:ascii="Times New Roman" w:hAnsi="Times New Roman" w:cs="Times New Roman"/>
        </w:rPr>
        <w:t>Mo</w:t>
      </w:r>
      <w:r w:rsidR="00FD4339" w:rsidRPr="00D17E62">
        <w:rPr>
          <w:rFonts w:ascii="Times New Roman" w:hAnsi="Times New Roman" w:cs="Times New Roman"/>
        </w:rPr>
        <w:t>re</w:t>
      </w:r>
      <w:r w:rsidR="00C45E39" w:rsidRPr="00D17E62">
        <w:rPr>
          <w:rFonts w:ascii="Times New Roman" w:hAnsi="Times New Roman" w:cs="Times New Roman"/>
        </w:rPr>
        <w:t xml:space="preserve"> importantly</w:t>
      </w:r>
      <w:r w:rsidR="00CC3EF1" w:rsidRPr="00D17E62">
        <w:rPr>
          <w:rFonts w:ascii="Times New Roman" w:hAnsi="Times New Roman" w:cs="Times New Roman"/>
        </w:rPr>
        <w:t>, these long-live</w:t>
      </w:r>
      <w:r w:rsidR="006B2311" w:rsidRPr="00D17E62">
        <w:rPr>
          <w:rFonts w:ascii="Times New Roman" w:hAnsi="Times New Roman" w:cs="Times New Roman"/>
        </w:rPr>
        <w:t>d</w:t>
      </w:r>
      <w:r w:rsidR="00BC1C2A" w:rsidRPr="00D17E62">
        <w:rPr>
          <w:rFonts w:ascii="Times New Roman" w:hAnsi="Times New Roman" w:cs="Times New Roman"/>
        </w:rPr>
        <w:t xml:space="preserve"> or short-lived</w:t>
      </w:r>
      <w:r w:rsidR="00CC3EF1" w:rsidRPr="00D17E62">
        <w:rPr>
          <w:rFonts w:ascii="Times New Roman" w:hAnsi="Times New Roman" w:cs="Times New Roman"/>
        </w:rPr>
        <w:t xml:space="preserve"> species </w:t>
      </w:r>
      <w:r w:rsidR="007E74BE" w:rsidRPr="00D17E62">
        <w:rPr>
          <w:rFonts w:ascii="Times New Roman" w:hAnsi="Times New Roman" w:cs="Times New Roman"/>
        </w:rPr>
        <w:t>exhibit delayed or a</w:t>
      </w:r>
      <w:r w:rsidR="00BC1C2A" w:rsidRPr="00D17E62">
        <w:rPr>
          <w:rFonts w:ascii="Times New Roman" w:hAnsi="Times New Roman" w:cs="Times New Roman"/>
        </w:rPr>
        <w:t>cc</w:t>
      </w:r>
      <w:r w:rsidR="000A5A2D" w:rsidRPr="00D17E62">
        <w:rPr>
          <w:rFonts w:ascii="Times New Roman" w:hAnsi="Times New Roman" w:cs="Times New Roman"/>
        </w:rPr>
        <w:t>elerated</w:t>
      </w:r>
      <w:r w:rsidR="007E74BE" w:rsidRPr="00D17E62">
        <w:rPr>
          <w:rFonts w:ascii="Times New Roman" w:hAnsi="Times New Roman" w:cs="Times New Roman"/>
        </w:rPr>
        <w:t xml:space="preserve"> age-associated physiological declines.</w:t>
      </w:r>
      <w:r w:rsidR="008D3524" w:rsidRPr="00D17E62">
        <w:rPr>
          <w:rFonts w:ascii="Times New Roman" w:hAnsi="Times New Roman" w:cs="Times New Roman"/>
        </w:rPr>
        <w:t xml:space="preserve"> For example,</w:t>
      </w:r>
      <w:r w:rsidR="00F741FC" w:rsidRPr="00D17E62">
        <w:rPr>
          <w:rFonts w:ascii="Times New Roman" w:hAnsi="Times New Roman" w:cs="Times New Roman"/>
        </w:rPr>
        <w:t xml:space="preserve"> the long-lived</w:t>
      </w:r>
      <w:r w:rsidR="00027B00" w:rsidRPr="00D17E62">
        <w:rPr>
          <w:rFonts w:ascii="Times New Roman" w:hAnsi="Times New Roman" w:cs="Times New Roman"/>
        </w:rPr>
        <w:t xml:space="preserve"> naked-mole rat exhibit little</w:t>
      </w:r>
      <w:r w:rsidR="00A520CE" w:rsidRPr="00D17E62">
        <w:rPr>
          <w:rFonts w:ascii="Times New Roman" w:hAnsi="Times New Roman" w:cs="Times New Roman"/>
        </w:rPr>
        <w:t xml:space="preserve"> </w:t>
      </w:r>
      <w:r w:rsidR="001230BA" w:rsidRPr="00D17E62">
        <w:rPr>
          <w:rFonts w:ascii="Times New Roman" w:hAnsi="Times New Roman" w:cs="Times New Roman"/>
        </w:rPr>
        <w:t>age-specific hazard of mortality</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&lt;EndNote&gt;&lt;Cite&gt;&lt;Author&gt;Buffenstein&lt;/Author&gt;&lt;Year&gt;2008&lt;/Year&gt;&lt;RecNum&gt;3915&lt;/RecNum&gt;&lt;DisplayText&gt;&lt;style face="superscript"&gt;13&lt;/style&gt;&lt;/DisplayText&gt;&lt;record&gt;&lt;rec-number&gt;3915&lt;/rec-number&gt;&lt;foreign-keys&gt;&lt;key app="EN" db-id="tv9vrfdemz0pstew0aex95v6axa2v9ftwfvr" timestamp="1542590808" guid="be98fde0-6c5a-44db-ae0d-305646d2818b"&gt;3915&lt;/key&gt;&lt;/foreign-keys&gt;&lt;ref-type name="Journal Article"&gt;17&lt;/ref-type&gt;&lt;contributors&gt;&lt;authors&gt;&lt;author&gt;Buffenstein, R.&lt;/author&gt;&lt;/authors&gt;&lt;/contributors&gt;&lt;auth-address&gt;Department of Physiology and The Sam and Ann Barshop Institute for Longevity and Aging Studies, University of Texas Health Science Center at San Antonio, San Antonio, TX 78245, USA. Buffenstein@uthscsa.edu&lt;/auth-address&gt;&lt;titles&gt;&lt;title&gt;Negligible senescence in the longest living rodent, the naked mole-rat: insights from a successfully aging species&lt;/title&gt;&lt;secondary-title&gt;J Comp Physiol B&lt;/secondary-title&gt;&lt;/titles&gt;&lt;pages&gt;439-45&lt;/pages&gt;&lt;volume&gt;178&lt;/volume&gt;&lt;number&gt;4&lt;/number&gt;&lt;edition&gt;2008/01/09&lt;/edition&gt;&lt;keywords&gt;&lt;keyword&gt;Aging/metabolism/*physiology&lt;/keyword&gt;&lt;keyword&gt;Animals&lt;/keyword&gt;&lt;keyword&gt;Behavior, Animal&lt;/keyword&gt;&lt;keyword&gt;Biomarkers/metabolism&lt;/keyword&gt;&lt;keyword&gt;*Cellular Senescence&lt;/keyword&gt;&lt;keyword&gt;Female&lt;/keyword&gt;&lt;keyword&gt;Longevity&lt;/keyword&gt;&lt;keyword&gt;Male&lt;/keyword&gt;&lt;keyword&gt;Mole Rats/metabolism/*physiology&lt;/keyword&gt;&lt;keyword&gt;Reproduction&lt;/keyword&gt;&lt;/keywords&gt;&lt;dates&gt;&lt;year&gt;2008&lt;/year&gt;&lt;pub-dates&gt;&lt;date&gt;May&lt;/date&gt;&lt;/pub-dates&gt;&lt;/dates&gt;&lt;isbn&gt;0174-1578 (Print)&amp;#xD;0174-1578 (Linking)&lt;/isbn&gt;&lt;accession-num&gt;18180931&lt;/accession-num&gt;&lt;urls&gt;&lt;related-urls&gt;&lt;url&gt;https://www.ncbi.nlm.nih.gov/pubmed/18180931&lt;/url&gt;&lt;/related-urls&gt;&lt;/urls&gt;&lt;electronic-resource-num&gt;10.1007/s00360-007-0237-5&lt;/electronic-resource-num&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13</w:t>
      </w:r>
      <w:r w:rsidR="000258B0" w:rsidRPr="00D17E62">
        <w:rPr>
          <w:rFonts w:ascii="Times New Roman" w:hAnsi="Times New Roman" w:cs="Times New Roman"/>
        </w:rPr>
        <w:fldChar w:fldCharType="end"/>
      </w:r>
      <w:r w:rsidR="001230BA" w:rsidRPr="00D17E62">
        <w:rPr>
          <w:rFonts w:ascii="Times New Roman" w:hAnsi="Times New Roman" w:cs="Times New Roman"/>
        </w:rPr>
        <w:t xml:space="preserve"> </w:t>
      </w:r>
      <w:r w:rsidR="008117B9" w:rsidRPr="00D17E62">
        <w:rPr>
          <w:rFonts w:ascii="Times New Roman" w:hAnsi="Times New Roman" w:cs="Times New Roman"/>
        </w:rPr>
        <w:t>and</w:t>
      </w:r>
      <w:r w:rsidR="005A2E43" w:rsidRPr="00D17E62">
        <w:rPr>
          <w:rFonts w:ascii="Times New Roman" w:hAnsi="Times New Roman" w:cs="Times New Roman"/>
        </w:rPr>
        <w:t xml:space="preserve"> fertility</w:t>
      </w:r>
      <w:r w:rsidR="00646FF8" w:rsidRPr="00D17E62">
        <w:rPr>
          <w:rFonts w:ascii="Times New Roman" w:hAnsi="Times New Roman" w:cs="Times New Roman"/>
        </w:rPr>
        <w:t xml:space="preserve"> and the longest-lived genus (Myotis) maintains the length of their telomeres with age without developing cancer</w:t>
      </w:r>
      <w:r w:rsidR="000258B0" w:rsidRPr="00D17E62">
        <w:rPr>
          <w:rFonts w:ascii="Times New Roman" w:hAnsi="Times New Roman" w:cs="Times New Roman"/>
        </w:rPr>
        <w:fldChar w:fldCharType="begin">
          <w:fldData xml:space="preserve">PEVuZE5vdGU+PENpdGU+PEF1dGhvcj5Gb2xleTwvQXV0aG9yPjxZZWFyPjIwMTg8L1llYXI+PFJl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=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PEVuZE5vdGU+PENpdGU+PEF1dGhvcj5Gb2xleTwvQXV0aG9yPjxZZWFyPjIwMTg8L1llYXI+PFJl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=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14</w:t>
      </w:r>
      <w:r w:rsidR="000258B0" w:rsidRPr="00D17E62">
        <w:rPr>
          <w:rFonts w:ascii="Times New Roman" w:hAnsi="Times New Roman" w:cs="Times New Roman"/>
        </w:rPr>
        <w:fldChar w:fldCharType="end"/>
      </w:r>
      <w:r w:rsidR="00646FF8" w:rsidRPr="00D17E62">
        <w:rPr>
          <w:rFonts w:ascii="Times New Roman" w:hAnsi="Times New Roman" w:cs="Times New Roman"/>
        </w:rPr>
        <w:t>.</w:t>
      </w:r>
      <w:r w:rsidR="00CB09D9" w:rsidRPr="00D17E62">
        <w:rPr>
          <w:rFonts w:ascii="Times New Roman" w:hAnsi="Times New Roman" w:cs="Times New Roman"/>
        </w:rPr>
        <w:t xml:space="preserve"> </w:t>
      </w:r>
      <w:r w:rsidR="006F5395" w:rsidRPr="00D17E62">
        <w:rPr>
          <w:rFonts w:ascii="Times New Roman" w:hAnsi="Times New Roman" w:cs="Times New Roman"/>
        </w:rPr>
        <w:t>While c</w:t>
      </w:r>
      <w:r w:rsidR="00E87FCC" w:rsidRPr="00D17E62">
        <w:rPr>
          <w:rFonts w:ascii="Times New Roman" w:hAnsi="Times New Roman" w:cs="Times New Roman"/>
        </w:rPr>
        <w:t xml:space="preserve">ancer-related mortality can reach up to 90% in </w:t>
      </w:r>
      <w:r w:rsidR="006F5395" w:rsidRPr="00D17E62">
        <w:rPr>
          <w:rFonts w:ascii="Times New Roman" w:hAnsi="Times New Roman" w:cs="Times New Roman"/>
        </w:rPr>
        <w:t xml:space="preserve">short-lived </w:t>
      </w:r>
      <w:r w:rsidR="00E87FCC" w:rsidRPr="00D17E62">
        <w:rPr>
          <w:rFonts w:ascii="Times New Roman" w:hAnsi="Times New Roman" w:cs="Times New Roman"/>
        </w:rPr>
        <w:t>mice</w:t>
      </w:r>
      <w:r w:rsidR="000258B0" w:rsidRPr="00D17E62">
        <w:rPr>
          <w:rFonts w:ascii="Times New Roman" w:hAnsi="Times New Roman" w:cs="Times New Roman"/>
        </w:rPr>
        <w:fldChar w:fldCharType="begin">
          <w:fldData xml:space="preserve">PEVuZE5vdGU+PENpdGU+PEF1dGhvcj5MaXBtYW48L0F1dGhvcj48WWVhcj4yMDA0PC9ZZWFyPjxS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PEVuZE5vdGU+PENpdGU+PEF1dGhvcj5MaXBtYW48L0F1dGhvcj48WWVhcj4yMDA0PC9ZZWFyPjxS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2, 15</w:t>
      </w:r>
      <w:r w:rsidR="000258B0" w:rsidRPr="00D17E62">
        <w:rPr>
          <w:rFonts w:ascii="Times New Roman" w:hAnsi="Times New Roman" w:cs="Times New Roman"/>
        </w:rPr>
        <w:fldChar w:fldCharType="end"/>
      </w:r>
      <w:r w:rsidR="00A87B2E" w:rsidRPr="00D17E62">
        <w:rPr>
          <w:rFonts w:ascii="Times New Roman" w:hAnsi="Times New Roman" w:cs="Times New Roman"/>
        </w:rPr>
        <w:t xml:space="preserve">. </w:t>
      </w:r>
      <w:r w:rsidR="008A25B0" w:rsidRPr="00D17E62">
        <w:rPr>
          <w:rFonts w:ascii="Times New Roman" w:hAnsi="Times New Roman" w:cs="Times New Roman"/>
        </w:rPr>
        <w:t>So</w:t>
      </w:r>
      <w:r w:rsidR="005227E4" w:rsidRPr="00D17E62">
        <w:rPr>
          <w:rFonts w:ascii="Times New Roman" w:hAnsi="Times New Roman" w:cs="Times New Roman"/>
        </w:rPr>
        <w:t>,</w:t>
      </w:r>
      <w:r w:rsidR="008A25B0" w:rsidRPr="00D17E62">
        <w:rPr>
          <w:rFonts w:ascii="Times New Roman" w:hAnsi="Times New Roman" w:cs="Times New Roman"/>
        </w:rPr>
        <w:t xml:space="preserve"> </w:t>
      </w:r>
      <w:r w:rsidR="005227E4" w:rsidRPr="00D17E62">
        <w:rPr>
          <w:rFonts w:ascii="Times New Roman" w:hAnsi="Times New Roman" w:cs="Times New Roman"/>
        </w:rPr>
        <w:t>the</w:t>
      </w:r>
      <w:r w:rsidR="00070918" w:rsidRPr="00D17E62">
        <w:rPr>
          <w:rFonts w:ascii="Times New Roman" w:hAnsi="Times New Roman" w:cs="Times New Roman"/>
        </w:rPr>
        <w:t xml:space="preserve"> </w:t>
      </w:r>
      <w:r w:rsidR="009558C9" w:rsidRPr="00D17E62">
        <w:rPr>
          <w:rFonts w:ascii="Times New Roman" w:hAnsi="Times New Roman" w:cs="Times New Roman"/>
        </w:rPr>
        <w:t>repeate</w:t>
      </w:r>
      <w:r w:rsidR="002E305B" w:rsidRPr="00D17E62">
        <w:rPr>
          <w:rFonts w:ascii="Times New Roman" w:hAnsi="Times New Roman" w:cs="Times New Roman"/>
        </w:rPr>
        <w:t xml:space="preserve">dly changes of MLS </w:t>
      </w:r>
      <w:r w:rsidR="00B145B8">
        <w:rPr>
          <w:rFonts w:ascii="Times New Roman" w:hAnsi="Times New Roman" w:cs="Times New Roman"/>
        </w:rPr>
        <w:t>in</w:t>
      </w:r>
      <w:r w:rsidR="0080083E" w:rsidRPr="00D17E62">
        <w:rPr>
          <w:rFonts w:ascii="Times New Roman" w:hAnsi="Times New Roman" w:cs="Times New Roman"/>
        </w:rPr>
        <w:t xml:space="preserve"> mammals </w:t>
      </w:r>
      <w:r w:rsidR="00CC5300" w:rsidRPr="00D17E62">
        <w:rPr>
          <w:rFonts w:ascii="Times New Roman" w:hAnsi="Times New Roman" w:cs="Times New Roman"/>
        </w:rPr>
        <w:t>might</w:t>
      </w:r>
      <w:r w:rsidR="003323F1" w:rsidRPr="00D17E62">
        <w:rPr>
          <w:rFonts w:ascii="Times New Roman" w:hAnsi="Times New Roman" w:cs="Times New Roman"/>
        </w:rPr>
        <w:t xml:space="preserve"> </w:t>
      </w:r>
      <w:r w:rsidR="00D56103" w:rsidRPr="00D17E62">
        <w:rPr>
          <w:rFonts w:ascii="Times New Roman" w:hAnsi="Times New Roman" w:cs="Times New Roman"/>
        </w:rPr>
        <w:t xml:space="preserve">provide a good </w:t>
      </w:r>
      <w:r w:rsidR="00F91CF3">
        <w:rPr>
          <w:rFonts w:ascii="Times New Roman" w:hAnsi="Times New Roman" w:cs="Times New Roman" w:hint="eastAsia"/>
        </w:rPr>
        <w:t>opportunity</w:t>
      </w:r>
      <w:r w:rsidR="004B62C1" w:rsidRPr="00D17E62">
        <w:rPr>
          <w:rFonts w:ascii="Times New Roman" w:hAnsi="Times New Roman" w:cs="Times New Roman"/>
        </w:rPr>
        <w:t xml:space="preserve"> for</w:t>
      </w:r>
      <w:r w:rsidR="002E305B" w:rsidRPr="00D17E62">
        <w:rPr>
          <w:rFonts w:ascii="Times New Roman" w:hAnsi="Times New Roman" w:cs="Times New Roman"/>
        </w:rPr>
        <w:t xml:space="preserve"> </w:t>
      </w:r>
      <w:r w:rsidR="004B62C1" w:rsidRPr="00D17E62">
        <w:rPr>
          <w:rFonts w:ascii="Times New Roman" w:hAnsi="Times New Roman" w:cs="Times New Roman"/>
        </w:rPr>
        <w:t>explo</w:t>
      </w:r>
      <w:r w:rsidR="00D74C76" w:rsidRPr="00D17E62">
        <w:rPr>
          <w:rFonts w:ascii="Times New Roman" w:hAnsi="Times New Roman" w:cs="Times New Roman"/>
        </w:rPr>
        <w:t>r</w:t>
      </w:r>
      <w:r w:rsidR="004B62C1" w:rsidRPr="00D17E62">
        <w:rPr>
          <w:rFonts w:ascii="Times New Roman" w:hAnsi="Times New Roman" w:cs="Times New Roman"/>
        </w:rPr>
        <w:t>ing</w:t>
      </w:r>
      <w:r w:rsidR="00D74C76" w:rsidRPr="00D17E62">
        <w:rPr>
          <w:rFonts w:ascii="Times New Roman" w:hAnsi="Times New Roman" w:cs="Times New Roman"/>
        </w:rPr>
        <w:t xml:space="preserve"> </w:t>
      </w:r>
      <w:r w:rsidR="00347AD1" w:rsidRPr="00D17E62">
        <w:rPr>
          <w:rFonts w:ascii="Times New Roman" w:hAnsi="Times New Roman" w:cs="Times New Roman"/>
        </w:rPr>
        <w:t>the</w:t>
      </w:r>
      <w:r w:rsidR="00CE3AAD" w:rsidRPr="00D17E62">
        <w:rPr>
          <w:rFonts w:ascii="Times New Roman" w:hAnsi="Times New Roman" w:cs="Times New Roman"/>
        </w:rPr>
        <w:t xml:space="preserve"> underlying</w:t>
      </w:r>
      <w:r w:rsidR="00347AD1" w:rsidRPr="00D17E62">
        <w:rPr>
          <w:rFonts w:ascii="Times New Roman" w:hAnsi="Times New Roman" w:cs="Times New Roman"/>
        </w:rPr>
        <w:t xml:space="preserve"> molecular mechanisms of regulation of l</w:t>
      </w:r>
      <w:r w:rsidR="00686D48">
        <w:rPr>
          <w:rFonts w:ascii="Times New Roman" w:hAnsi="Times New Roman" w:cs="Times New Roman"/>
        </w:rPr>
        <w:t>ifespan</w:t>
      </w:r>
      <w:r w:rsidR="00347AD1" w:rsidRPr="00D17E62">
        <w:rPr>
          <w:rFonts w:ascii="Times New Roman" w:hAnsi="Times New Roman" w:cs="Times New Roman"/>
        </w:rPr>
        <w:t xml:space="preserve"> and aging.</w:t>
      </w:r>
    </w:p>
    <w:p w:rsidR="006554BA" w:rsidRPr="00D17E62" w:rsidRDefault="006554BA" w:rsidP="00E62ADE">
      <w:pPr>
        <w:spacing w:line="332" w:lineRule="exact"/>
        <w:rPr>
          <w:rFonts w:ascii="Times New Roman" w:hAnsi="Times New Roman" w:cs="Times New Roman"/>
        </w:rPr>
      </w:pPr>
    </w:p>
    <w:p w:rsidR="005F13D8" w:rsidRPr="00D17E62" w:rsidRDefault="009618EB" w:rsidP="00E62ADE">
      <w:pPr>
        <w:spacing w:line="332" w:lineRule="exact"/>
        <w:rPr>
          <w:rFonts w:ascii="Times New Roman" w:hAnsi="Times New Roman" w:cs="Times New Roman"/>
        </w:rPr>
      </w:pPr>
      <w:r w:rsidRPr="00D17E62">
        <w:rPr>
          <w:rFonts w:ascii="Times New Roman" w:hAnsi="Times New Roman" w:cs="Times New Roman"/>
        </w:rPr>
        <w:t>The</w:t>
      </w:r>
      <w:r w:rsidR="00FF31E2" w:rsidRPr="00D17E62">
        <w:rPr>
          <w:rFonts w:ascii="Times New Roman" w:hAnsi="Times New Roman" w:cs="Times New Roman"/>
        </w:rPr>
        <w:t xml:space="preserve"> evolution of</w:t>
      </w:r>
      <w:r w:rsidRPr="00D17E62">
        <w:rPr>
          <w:rFonts w:ascii="Times New Roman" w:hAnsi="Times New Roman" w:cs="Times New Roman"/>
        </w:rPr>
        <w:t xml:space="preserve"> p</w:t>
      </w:r>
      <w:r w:rsidR="00DD6062" w:rsidRPr="00D17E62">
        <w:rPr>
          <w:rFonts w:ascii="Times New Roman" w:hAnsi="Times New Roman" w:cs="Times New Roman"/>
        </w:rPr>
        <w:t>rotein</w:t>
      </w:r>
      <w:r w:rsidR="00FF31E2" w:rsidRPr="00D17E62">
        <w:rPr>
          <w:rFonts w:ascii="Times New Roman" w:hAnsi="Times New Roman" w:cs="Times New Roman"/>
        </w:rPr>
        <w:t>-</w:t>
      </w:r>
      <w:r w:rsidRPr="00D17E62">
        <w:rPr>
          <w:rFonts w:ascii="Times New Roman" w:hAnsi="Times New Roman" w:cs="Times New Roman"/>
        </w:rPr>
        <w:t>coding</w:t>
      </w:r>
      <w:r w:rsidR="00FF31E2" w:rsidRPr="00D17E62">
        <w:rPr>
          <w:rFonts w:ascii="Times New Roman" w:hAnsi="Times New Roman" w:cs="Times New Roman"/>
        </w:rPr>
        <w:t xml:space="preserve"> genes </w:t>
      </w:r>
      <w:r w:rsidR="00583DC6" w:rsidRPr="00D17E62">
        <w:rPr>
          <w:rFonts w:ascii="Times New Roman" w:hAnsi="Times New Roman" w:cs="Times New Roman"/>
        </w:rPr>
        <w:t xml:space="preserve">play an important role </w:t>
      </w:r>
      <w:r w:rsidRPr="00D17E62">
        <w:rPr>
          <w:rFonts w:ascii="Times New Roman" w:hAnsi="Times New Roman" w:cs="Times New Roman"/>
        </w:rPr>
        <w:t>in</w:t>
      </w:r>
      <w:r w:rsidR="00583DC6" w:rsidRPr="00D17E62">
        <w:rPr>
          <w:rFonts w:ascii="Times New Roman" w:hAnsi="Times New Roman" w:cs="Times New Roman"/>
        </w:rPr>
        <w:t xml:space="preserve"> the phenotypic evolution</w:t>
      </w:r>
      <w:r w:rsidRPr="00D17E62">
        <w:rPr>
          <w:rFonts w:ascii="Times New Roman" w:hAnsi="Times New Roman" w:cs="Times New Roman"/>
        </w:rPr>
        <w:t>.</w:t>
      </w:r>
      <w:r w:rsidR="000E62AF" w:rsidRPr="00D17E62">
        <w:rPr>
          <w:rFonts w:ascii="Times New Roman" w:hAnsi="Times New Roman" w:cs="Times New Roman"/>
        </w:rPr>
        <w:t xml:space="preserve"> </w:t>
      </w:r>
      <w:r w:rsidR="00D90392" w:rsidRPr="00D17E62">
        <w:rPr>
          <w:rFonts w:ascii="Times New Roman" w:hAnsi="Times New Roman" w:cs="Times New Roman"/>
        </w:rPr>
        <w:t xml:space="preserve">Comparative genomics study of </w:t>
      </w:r>
      <w:r w:rsidR="00B123EC" w:rsidRPr="00D17E62">
        <w:rPr>
          <w:rFonts w:ascii="Times New Roman" w:hAnsi="Times New Roman" w:cs="Times New Roman"/>
        </w:rPr>
        <w:t xml:space="preserve">the evolution of protein-coding genes </w:t>
      </w:r>
      <w:r w:rsidR="0039541D" w:rsidRPr="00D17E62">
        <w:rPr>
          <w:rFonts w:ascii="Times New Roman" w:hAnsi="Times New Roman" w:cs="Times New Roman"/>
        </w:rPr>
        <w:t>ha</w:t>
      </w:r>
      <w:r w:rsidR="00871070" w:rsidRPr="00D17E62">
        <w:rPr>
          <w:rFonts w:ascii="Times New Roman" w:hAnsi="Times New Roman" w:cs="Times New Roman"/>
        </w:rPr>
        <w:t>ve</w:t>
      </w:r>
      <w:r w:rsidR="00D90392" w:rsidRPr="00D17E62">
        <w:rPr>
          <w:rFonts w:ascii="Times New Roman" w:hAnsi="Times New Roman" w:cs="Times New Roman"/>
        </w:rPr>
        <w:t xml:space="preserve"> provide a fruitful avenue for uncovering the genetic </w:t>
      </w:r>
      <w:r w:rsidR="008B430E">
        <w:rPr>
          <w:rFonts w:ascii="Times New Roman" w:hAnsi="Times New Roman" w:cs="Times New Roman"/>
        </w:rPr>
        <w:t>basis</w:t>
      </w:r>
      <w:r w:rsidR="00D90392" w:rsidRPr="00D17E62">
        <w:rPr>
          <w:rFonts w:ascii="Times New Roman" w:hAnsi="Times New Roman" w:cs="Times New Roman"/>
        </w:rPr>
        <w:t xml:space="preserve"> underlying </w:t>
      </w:r>
      <w:r w:rsidR="00B123EC" w:rsidRPr="00D17E62">
        <w:rPr>
          <w:rFonts w:ascii="Times New Roman" w:hAnsi="Times New Roman" w:cs="Times New Roman"/>
        </w:rPr>
        <w:t>mammalian</w:t>
      </w:r>
      <w:r w:rsidR="0052292C" w:rsidRPr="00D17E62">
        <w:rPr>
          <w:rFonts w:ascii="Times New Roman" w:hAnsi="Times New Roman" w:cs="Times New Roman"/>
        </w:rPr>
        <w:t xml:space="preserve"> l</w:t>
      </w:r>
      <w:r w:rsidR="00DA4699">
        <w:rPr>
          <w:rFonts w:ascii="Times New Roman" w:hAnsi="Times New Roman" w:cs="Times New Roman"/>
        </w:rPr>
        <w:t>ifespan</w:t>
      </w:r>
      <w:r w:rsidR="0052292C" w:rsidRPr="00D17E62">
        <w:rPr>
          <w:rFonts w:ascii="Times New Roman" w:hAnsi="Times New Roman" w:cs="Times New Roman"/>
        </w:rPr>
        <w:t xml:space="preserve"> </w:t>
      </w:r>
      <w:r w:rsidR="00B123EC" w:rsidRPr="00D17E62">
        <w:rPr>
          <w:rFonts w:ascii="Times New Roman" w:hAnsi="Times New Roman" w:cs="Times New Roman"/>
        </w:rPr>
        <w:t>regulation</w:t>
      </w:r>
      <w:r w:rsidR="000258B0" w:rsidRPr="00D17E62">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LCAxNjwvc3R5bGU+PC9EaXNwbGF5VGV4dD48cmVjb3JkPjxyZWMtbnVtYmVyPjM1NjE8L3JlYy1u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==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LCAxNjwvc3R5bGU+PC9EaXNwbGF5VGV4dD48cmVjb3JkPjxyZWMtbnVtYmVyPjM1NjE8L3JlYy1u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==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3, 16</w:t>
      </w:r>
      <w:r w:rsidR="000258B0" w:rsidRPr="00D17E62">
        <w:rPr>
          <w:rFonts w:ascii="Times New Roman" w:hAnsi="Times New Roman" w:cs="Times New Roman"/>
        </w:rPr>
        <w:fldChar w:fldCharType="end"/>
      </w:r>
      <w:r w:rsidR="00D90392" w:rsidRPr="00D17E62">
        <w:rPr>
          <w:rFonts w:ascii="Times New Roman" w:hAnsi="Times New Roman" w:cs="Times New Roman"/>
        </w:rPr>
        <w:t>. However, p</w:t>
      </w:r>
      <w:r w:rsidR="00AE7C52" w:rsidRPr="00D17E62">
        <w:rPr>
          <w:rFonts w:ascii="Times New Roman" w:hAnsi="Times New Roman" w:cs="Times New Roman"/>
        </w:rPr>
        <w:t xml:space="preserve">revious </w:t>
      </w:r>
      <w:r w:rsidR="00B64EDB" w:rsidRPr="00D17E62">
        <w:rPr>
          <w:rFonts w:ascii="Times New Roman" w:hAnsi="Times New Roman" w:cs="Times New Roman"/>
        </w:rPr>
        <w:t xml:space="preserve">comparative </w:t>
      </w:r>
      <w:r w:rsidR="00A32B89" w:rsidRPr="00D17E62">
        <w:rPr>
          <w:rFonts w:ascii="Times New Roman" w:hAnsi="Times New Roman" w:cs="Times New Roman"/>
        </w:rPr>
        <w:t>genomics</w:t>
      </w:r>
      <w:r w:rsidR="00B3005D" w:rsidRPr="00D17E62">
        <w:rPr>
          <w:rFonts w:ascii="Times New Roman" w:hAnsi="Times New Roman" w:cs="Times New Roman"/>
        </w:rPr>
        <w:t xml:space="preserve"> </w:t>
      </w:r>
      <w:r w:rsidR="0007186B" w:rsidRPr="00D17E62">
        <w:rPr>
          <w:rFonts w:ascii="Times New Roman" w:hAnsi="Times New Roman" w:cs="Times New Roman"/>
        </w:rPr>
        <w:t xml:space="preserve">studies </w:t>
      </w:r>
      <w:r w:rsidR="003C4D3D" w:rsidRPr="00D17E62">
        <w:rPr>
          <w:rFonts w:ascii="Times New Roman" w:hAnsi="Times New Roman" w:cs="Times New Roman"/>
        </w:rPr>
        <w:t xml:space="preserve">are </w:t>
      </w:r>
      <w:r w:rsidR="008D7879" w:rsidRPr="00D17E62">
        <w:rPr>
          <w:rFonts w:ascii="Times New Roman" w:hAnsi="Times New Roman" w:cs="Times New Roman"/>
        </w:rPr>
        <w:t>ma</w:t>
      </w:r>
      <w:r w:rsidR="00D44FFE" w:rsidRPr="00D17E62">
        <w:rPr>
          <w:rFonts w:ascii="Times New Roman" w:hAnsi="Times New Roman" w:cs="Times New Roman"/>
        </w:rPr>
        <w:t>inly</w:t>
      </w:r>
      <w:r w:rsidR="008D7879" w:rsidRPr="00D17E62">
        <w:rPr>
          <w:rFonts w:ascii="Times New Roman" w:hAnsi="Times New Roman" w:cs="Times New Roman"/>
        </w:rPr>
        <w:t xml:space="preserve"> </w:t>
      </w:r>
      <w:r w:rsidR="003C4D3D" w:rsidRPr="00D17E62">
        <w:rPr>
          <w:rFonts w:ascii="Times New Roman" w:hAnsi="Times New Roman" w:cs="Times New Roman"/>
        </w:rPr>
        <w:t xml:space="preserve">focus </w:t>
      </w:r>
      <w:r w:rsidR="008D7879" w:rsidRPr="00D17E62">
        <w:rPr>
          <w:rFonts w:ascii="Times New Roman" w:hAnsi="Times New Roman" w:cs="Times New Roman"/>
        </w:rPr>
        <w:t xml:space="preserve">on </w:t>
      </w:r>
      <w:r w:rsidR="00AC36CD" w:rsidRPr="00D17E62">
        <w:rPr>
          <w:rFonts w:ascii="Times New Roman" w:hAnsi="Times New Roman" w:cs="Times New Roman"/>
        </w:rPr>
        <w:t>site-base</w:t>
      </w:r>
      <w:r w:rsidR="00893EAB" w:rsidRPr="00D17E62">
        <w:rPr>
          <w:rFonts w:ascii="Times New Roman" w:hAnsi="Times New Roman" w:cs="Times New Roman"/>
        </w:rPr>
        <w:t>d methods an</w:t>
      </w:r>
      <w:r w:rsidR="00F46DDE" w:rsidRPr="00D17E62">
        <w:rPr>
          <w:rFonts w:ascii="Times New Roman" w:hAnsi="Times New Roman" w:cs="Times New Roman"/>
        </w:rPr>
        <w:t>d focus</w:t>
      </w:r>
      <w:r w:rsidR="00075647" w:rsidRPr="00D17E62">
        <w:rPr>
          <w:rFonts w:ascii="Times New Roman" w:hAnsi="Times New Roman" w:cs="Times New Roman"/>
        </w:rPr>
        <w:t xml:space="preserve"> </w:t>
      </w:r>
      <w:r w:rsidR="00FC11B7" w:rsidRPr="00D17E62">
        <w:rPr>
          <w:rFonts w:ascii="Times New Roman" w:hAnsi="Times New Roman" w:cs="Times New Roman"/>
        </w:rPr>
        <w:t xml:space="preserve">on </w:t>
      </w:r>
      <w:r w:rsidR="0007186B" w:rsidRPr="00D17E62">
        <w:rPr>
          <w:rFonts w:ascii="Times New Roman" w:hAnsi="Times New Roman" w:cs="Times New Roman"/>
        </w:rPr>
        <w:t xml:space="preserve">only </w:t>
      </w:r>
      <w:r w:rsidR="00732B5D" w:rsidRPr="00D17E62">
        <w:rPr>
          <w:rFonts w:ascii="Times New Roman" w:hAnsi="Times New Roman" w:cs="Times New Roman"/>
        </w:rPr>
        <w:t>a</w:t>
      </w:r>
      <w:r w:rsidR="00AE7498" w:rsidRPr="00D17E62">
        <w:rPr>
          <w:rFonts w:ascii="Times New Roman" w:hAnsi="Times New Roman" w:cs="Times New Roman"/>
        </w:rPr>
        <w:t xml:space="preserve"> few</w:t>
      </w:r>
      <w:r w:rsidR="00FC11B7" w:rsidRPr="00D17E62">
        <w:rPr>
          <w:rFonts w:ascii="Times New Roman" w:hAnsi="Times New Roman" w:cs="Times New Roman"/>
        </w:rPr>
        <w:t xml:space="preserve"> lineages</w:t>
      </w:r>
      <w:r w:rsidR="00075647" w:rsidRPr="00D17E62">
        <w:rPr>
          <w:rFonts w:ascii="Times New Roman" w:hAnsi="Times New Roman" w:cs="Times New Roman"/>
        </w:rPr>
        <w:t>.</w:t>
      </w:r>
      <w:r w:rsidR="00D070F8" w:rsidRPr="00D17E62">
        <w:rPr>
          <w:rFonts w:ascii="Times New Roman" w:hAnsi="Times New Roman" w:cs="Times New Roman"/>
        </w:rPr>
        <w:t xml:space="preserve"> For example, </w:t>
      </w:r>
      <w:r w:rsidR="006F2AB5" w:rsidRPr="00D17E62">
        <w:rPr>
          <w:rFonts w:ascii="Times New Roman" w:hAnsi="Times New Roman" w:cs="Times New Roman"/>
        </w:rPr>
        <w:t>comparative</w:t>
      </w:r>
      <w:r w:rsidR="0037464C" w:rsidRPr="00D17E62">
        <w:rPr>
          <w:rFonts w:ascii="Times New Roman" w:hAnsi="Times New Roman" w:cs="Times New Roman"/>
        </w:rPr>
        <w:t xml:space="preserve"> genomics</w:t>
      </w:r>
      <w:r w:rsidR="006F2AB5" w:rsidRPr="00D17E62">
        <w:rPr>
          <w:rFonts w:ascii="Times New Roman" w:hAnsi="Times New Roman" w:cs="Times New Roman"/>
        </w:rPr>
        <w:t xml:space="preserve"> analyses </w:t>
      </w:r>
      <w:r w:rsidR="001E7DBB" w:rsidRPr="00D17E62">
        <w:rPr>
          <w:rFonts w:ascii="Times New Roman" w:hAnsi="Times New Roman" w:cs="Times New Roman"/>
        </w:rPr>
        <w:t xml:space="preserve">of the positively selected genes (PSGs) </w:t>
      </w:r>
      <w:r w:rsidR="00FA5629" w:rsidRPr="00D17E62">
        <w:rPr>
          <w:rFonts w:ascii="Times New Roman" w:hAnsi="Times New Roman" w:cs="Times New Roman"/>
        </w:rPr>
        <w:t>in</w:t>
      </w:r>
      <w:r w:rsidR="006F2AB5" w:rsidRPr="00D17E62">
        <w:rPr>
          <w:rFonts w:ascii="Times New Roman" w:hAnsi="Times New Roman" w:cs="Times New Roman"/>
        </w:rPr>
        <w:t xml:space="preserve"> rodents</w:t>
      </w:r>
      <w:r w:rsidR="000258B0" w:rsidRPr="00D17E62">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PC9zdHlsZT48L0Rpc3BsYXlUZXh0PjxyZWNvcmQ+PHJlYy1udW1iZXI+MzU2MTwvcmVjLW51bWJl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PC9zdHlsZT48L0Rpc3BsYXlUZXh0PjxyZWNvcmQ+PHJlYy1udW1iZXI+MzU2MTwvcmVjLW51bWJl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E13353" w:rsidRPr="00D17E62">
        <w:rPr>
          <w:rFonts w:ascii="Times New Roman" w:hAnsi="Times New Roman" w:cs="Times New Roman"/>
          <w:noProof/>
          <w:vertAlign w:val="superscript"/>
        </w:rPr>
        <w:t>3</w:t>
      </w:r>
      <w:r w:rsidR="000258B0" w:rsidRPr="00D17E62">
        <w:rPr>
          <w:rFonts w:ascii="Times New Roman" w:hAnsi="Times New Roman" w:cs="Times New Roman"/>
        </w:rPr>
        <w:fldChar w:fldCharType="end"/>
      </w:r>
      <w:r w:rsidR="006F2AB5" w:rsidRPr="00D17E62">
        <w:rPr>
          <w:rFonts w:ascii="Times New Roman" w:hAnsi="Times New Roman" w:cs="Times New Roman"/>
        </w:rPr>
        <w:t xml:space="preserve"> </w:t>
      </w:r>
      <w:r w:rsidR="00E13353" w:rsidRPr="00D17E62">
        <w:rPr>
          <w:rFonts w:ascii="Times New Roman" w:hAnsi="Times New Roman" w:cs="Times New Roman"/>
        </w:rPr>
        <w:t>and</w:t>
      </w:r>
      <w:r w:rsidR="001E7DBB" w:rsidRPr="00D17E62">
        <w:rPr>
          <w:rFonts w:ascii="Times New Roman" w:hAnsi="Times New Roman" w:cs="Times New Roman"/>
        </w:rPr>
        <w:t xml:space="preserve"> identified the </w:t>
      </w:r>
      <w:r w:rsidR="00C109F4" w:rsidRPr="00D17E62">
        <w:rPr>
          <w:rFonts w:ascii="Times New Roman" w:hAnsi="Times New Roman" w:cs="Times New Roman"/>
        </w:rPr>
        <w:t xml:space="preserve">convergent evolution genes </w:t>
      </w:r>
      <w:r w:rsidR="00072B57" w:rsidRPr="00D17E62">
        <w:rPr>
          <w:rFonts w:ascii="Times New Roman" w:hAnsi="Times New Roman" w:cs="Times New Roman"/>
        </w:rPr>
        <w:t>in long-lived primates</w:t>
      </w:r>
      <w:r w:rsidR="000258B0" w:rsidRPr="00D17E62">
        <w:rPr>
          <w:rFonts w:ascii="Times New Roman" w:hAnsi="Times New Roman" w:cs="Times New Roman"/>
        </w:rPr>
        <w:fldChar w:fldCharType="begin">
          <w:fldData xml:space="preserve">PEVuZE5vdGU+PENpdGU+PEF1dGhvcj5NdW50YW5lPC9BdXRob3I+PFllYXI+MjAxODwvWWVhcj48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PEVuZE5vdGU+PENpdGU+PEF1dGhvcj5NdW50YW5lPC9BdXRob3I+PFllYXI+MjAxODwvWWVhcj48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16</w:t>
      </w:r>
      <w:r w:rsidR="000258B0" w:rsidRPr="00D17E62">
        <w:rPr>
          <w:rFonts w:ascii="Times New Roman" w:hAnsi="Times New Roman" w:cs="Times New Roman"/>
        </w:rPr>
        <w:fldChar w:fldCharType="end"/>
      </w:r>
      <w:r w:rsidR="00B7402A" w:rsidRPr="00D17E62">
        <w:rPr>
          <w:rFonts w:ascii="Times New Roman" w:hAnsi="Times New Roman" w:cs="Times New Roman"/>
        </w:rPr>
        <w:t>.</w:t>
      </w:r>
      <w:r w:rsidR="00AE6CDB" w:rsidRPr="00D17E62">
        <w:rPr>
          <w:rFonts w:ascii="Times New Roman" w:hAnsi="Times New Roman" w:cs="Times New Roman"/>
        </w:rPr>
        <w:t xml:space="preserve"> </w:t>
      </w:r>
      <w:r w:rsidR="005D2E3A" w:rsidRPr="00D17E62">
        <w:rPr>
          <w:rFonts w:ascii="Times New Roman" w:hAnsi="Times New Roman" w:cs="Times New Roman"/>
        </w:rPr>
        <w:t>These comparative genomic studies have many limits, such as,</w:t>
      </w:r>
      <w:r w:rsidR="00254899" w:rsidRPr="00D17E62">
        <w:rPr>
          <w:rFonts w:ascii="Times New Roman" w:hAnsi="Times New Roman" w:cs="Times New Roman"/>
        </w:rPr>
        <w:t xml:space="preserve"> </w:t>
      </w:r>
      <w:r w:rsidR="00703498" w:rsidRPr="00D17E62">
        <w:rPr>
          <w:rFonts w:ascii="Times New Roman" w:hAnsi="Times New Roman" w:cs="Times New Roman"/>
        </w:rPr>
        <w:t xml:space="preserve">sites-based methods </w:t>
      </w:r>
      <w:r w:rsidR="007A55F7" w:rsidRPr="00D17E62">
        <w:rPr>
          <w:rFonts w:ascii="Times New Roman" w:hAnsi="Times New Roman" w:cs="Times New Roman"/>
        </w:rPr>
        <w:t>are</w:t>
      </w:r>
      <w:r w:rsidR="00703498" w:rsidRPr="00D17E62">
        <w:rPr>
          <w:rFonts w:ascii="Times New Roman" w:hAnsi="Times New Roman" w:cs="Times New Roman"/>
        </w:rPr>
        <w:t xml:space="preserve"> </w:t>
      </w:r>
      <w:r w:rsidR="0058235B" w:rsidRPr="00D17E62">
        <w:rPr>
          <w:rFonts w:ascii="Times New Roman" w:hAnsi="Times New Roman" w:cs="Times New Roman"/>
        </w:rPr>
        <w:t>hard</w:t>
      </w:r>
      <w:r w:rsidR="00703498" w:rsidRPr="00D17E62">
        <w:rPr>
          <w:rFonts w:ascii="Times New Roman" w:hAnsi="Times New Roman" w:cs="Times New Roman"/>
        </w:rPr>
        <w:t xml:space="preserve"> to detect </w:t>
      </w:r>
      <w:r w:rsidR="00254899" w:rsidRPr="00D17E62">
        <w:rPr>
          <w:rFonts w:ascii="Times New Roman" w:hAnsi="Times New Roman" w:cs="Times New Roman"/>
        </w:rPr>
        <w:t xml:space="preserve">genes </w:t>
      </w:r>
      <w:r w:rsidR="005F799D" w:rsidRPr="00D17E62">
        <w:rPr>
          <w:rFonts w:ascii="Times New Roman" w:hAnsi="Times New Roman" w:cs="Times New Roman"/>
        </w:rPr>
        <w:t xml:space="preserve">that </w:t>
      </w:r>
      <w:r w:rsidR="00254899" w:rsidRPr="00D17E62">
        <w:rPr>
          <w:rFonts w:ascii="Times New Roman" w:hAnsi="Times New Roman" w:cs="Times New Roman"/>
        </w:rPr>
        <w:t>respond to convergent changes through nonidentical changes in the same gene</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&lt;EndNote&gt;&lt;Cite&gt;&lt;Author&gt;Partha&lt;/Author&gt;&lt;Year&gt;2019&lt;/Year&gt;&lt;RecNum&gt;4571&lt;/RecNum&gt;&lt;DisplayText&gt;&lt;style face="superscript"&gt;17&lt;/style&gt;&lt;/DisplayText&gt;&lt;record&gt;&lt;rec-number&gt;4571&lt;/rec-number&gt;&lt;foreign-keys&gt;&lt;key app="EN" db-id="tv9vrfdemz0pstew0aex95v6axa2v9ftwfvr" timestamp="1602229875" guid="7dc9dbb9-ee88-4c76-a2b0-a4ad4d0d53d1"&gt;4571&lt;/key&gt;&lt;/foreign-keys&gt;&lt;ref-type name="Journal Article"&gt;17&lt;/ref-type&gt;&lt;contributors&gt;&lt;authors&gt;&lt;author&gt;Partha, R.&lt;/author&gt;&lt;author&gt;Kowalczyk, A.&lt;/author&gt;&lt;author&gt;Clark, N. L.&lt;/author&gt;&lt;author&gt;Chikina, M.&lt;/author&gt;&lt;/authors&gt;&lt;/contributors&gt;&lt;auth-address&gt;Department of Computational and Systems Biology, University of Pittsburgh, Pittsburgh, PA.&amp;#xD;Joint Carnegie Mellon University-University of Pittsburgh PhD Program in Computational Biology, Pittsburgh, PA.&lt;/auth-address&gt;&lt;titles&gt;&lt;title&gt;Robust Method for Detecting Convergent Shifts in Evolutionary Rates&lt;/title&gt;&lt;secondary-title&gt;Mol Biol Evol&lt;/secondary-title&gt;&lt;/titles&gt;&lt;periodical&gt;&lt;full-title&gt;Molecular Biology and Evolution&lt;/full-title&gt;&lt;abbr-1&gt;Mol. Biol. Evol.&lt;/abbr-1&gt;&lt;abbr-2&gt;Mol Biol Evol&lt;/abbr-2&gt;&lt;/periodical&gt;&lt;pages&gt;1817-1830&lt;/pages&gt;&lt;volume&gt;36&lt;/volume&gt;&lt;number&gt;8&lt;/number&gt;&lt;edition&gt;2019/05/12&lt;/edition&gt;&lt;keywords&gt;&lt;keyword&gt;Algorithms&lt;/keyword&gt;&lt;keyword&gt;*Evolution, Molecular&lt;/keyword&gt;&lt;keyword&gt;*Genetic Techniques&lt;/keyword&gt;&lt;keyword&gt;Phenotype&lt;/keyword&gt;&lt;keyword&gt;Phylogeny&lt;/keyword&gt;&lt;keyword&gt;Software&lt;/keyword&gt;&lt;keyword&gt;*convergent evolution&lt;/keyword&gt;&lt;keyword&gt;*evolutionary rates&lt;/keyword&gt;&lt;keyword&gt;*molecular evolution&lt;/keyword&gt;&lt;/keywords&gt;&lt;dates&gt;&lt;year&gt;2019&lt;/year&gt;&lt;pub-dates&gt;&lt;date&gt;Aug 1&lt;/date&gt;&lt;/pub-dates&gt;&lt;/dates&gt;&lt;isbn&gt;1537-1719 (Electronic)&amp;#xD;0737-4038 (Linking)&lt;/isbn&gt;&lt;accession-num&gt;31077321&lt;/accession-num&gt;&lt;urls&gt;&lt;related-urls&gt;&lt;url&gt;https://www.ncbi.nlm.nih.gov/pubmed/31077321&lt;/url&gt;&lt;url&gt;https://www.ncbi.nlm.nih.gov/pmc/articles/PMC6657723/pdf/msz107.pdf&lt;/url&gt;&lt;/related-urls&gt;&lt;/urls&gt;&lt;custom2&gt;PMC6657723&lt;/custom2&gt;&lt;electronic-resource-num&gt;10.1093/molbev/msz107&lt;/electronic-resource-num&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17</w:t>
      </w:r>
      <w:r w:rsidR="000258B0" w:rsidRPr="00D17E62">
        <w:rPr>
          <w:rFonts w:ascii="Times New Roman" w:hAnsi="Times New Roman" w:cs="Times New Roman"/>
        </w:rPr>
        <w:fldChar w:fldCharType="end"/>
      </w:r>
      <w:r w:rsidR="00703498" w:rsidRPr="00D17E62">
        <w:rPr>
          <w:rFonts w:ascii="Times New Roman" w:hAnsi="Times New Roman" w:cs="Times New Roman"/>
        </w:rPr>
        <w:t xml:space="preserve">. </w:t>
      </w:r>
      <w:r w:rsidR="003926E0" w:rsidRPr="00D17E62">
        <w:rPr>
          <w:rFonts w:ascii="Times New Roman" w:hAnsi="Times New Roman" w:cs="Times New Roman"/>
        </w:rPr>
        <w:t>And</w:t>
      </w:r>
      <w:r w:rsidR="009A2311" w:rsidRPr="00D17E62">
        <w:rPr>
          <w:rFonts w:ascii="Times New Roman" w:hAnsi="Times New Roman" w:cs="Times New Roman"/>
        </w:rPr>
        <w:t xml:space="preserve"> these</w:t>
      </w:r>
      <w:r w:rsidR="003926E0" w:rsidRPr="00D17E62">
        <w:rPr>
          <w:rFonts w:ascii="Times New Roman" w:hAnsi="Times New Roman" w:cs="Times New Roman"/>
        </w:rPr>
        <w:t xml:space="preserve"> studies </w:t>
      </w:r>
      <w:r w:rsidR="004F040B" w:rsidRPr="00D17E62">
        <w:rPr>
          <w:rFonts w:ascii="Times New Roman" w:hAnsi="Times New Roman" w:cs="Times New Roman"/>
        </w:rPr>
        <w:t>only can</w:t>
      </w:r>
      <w:r w:rsidR="009A2311" w:rsidRPr="00D17E62">
        <w:rPr>
          <w:rFonts w:ascii="Times New Roman" w:hAnsi="Times New Roman" w:cs="Times New Roman"/>
        </w:rPr>
        <w:t xml:space="preserve"> focus on</w:t>
      </w:r>
      <w:r w:rsidR="003926E0" w:rsidRPr="00D17E62">
        <w:rPr>
          <w:rFonts w:ascii="Times New Roman" w:hAnsi="Times New Roman" w:cs="Times New Roman"/>
        </w:rPr>
        <w:t xml:space="preserve"> a few</w:t>
      </w:r>
      <w:r w:rsidR="004F040B" w:rsidRPr="00D17E62">
        <w:rPr>
          <w:rFonts w:ascii="Times New Roman" w:hAnsi="Times New Roman" w:cs="Times New Roman"/>
        </w:rPr>
        <w:t xml:space="preserve"> species or groups in one study</w:t>
      </w:r>
      <w:r w:rsidR="001273C6" w:rsidRPr="00D17E62">
        <w:rPr>
          <w:rFonts w:ascii="Times New Roman" w:hAnsi="Times New Roman" w:cs="Times New Roman"/>
        </w:rPr>
        <w:t>, which</w:t>
      </w:r>
      <w:r w:rsidR="003926E0" w:rsidRPr="00D17E62">
        <w:rPr>
          <w:rFonts w:ascii="Times New Roman" w:hAnsi="Times New Roman" w:cs="Times New Roman"/>
        </w:rPr>
        <w:t xml:space="preserve"> </w:t>
      </w:r>
      <w:r w:rsidR="00A97070" w:rsidRPr="00D17E62">
        <w:rPr>
          <w:rFonts w:ascii="Times New Roman" w:hAnsi="Times New Roman" w:cs="Times New Roman"/>
        </w:rPr>
        <w:t xml:space="preserve">might not </w:t>
      </w:r>
      <w:r w:rsidR="0096356A" w:rsidRPr="00D17E62">
        <w:rPr>
          <w:rFonts w:ascii="Times New Roman" w:hAnsi="Times New Roman" w:cs="Times New Roman"/>
        </w:rPr>
        <w:t xml:space="preserve">differentiate </w:t>
      </w:r>
      <w:r w:rsidR="009972C9" w:rsidRPr="00D17E62">
        <w:rPr>
          <w:rFonts w:ascii="Times New Roman" w:hAnsi="Times New Roman" w:cs="Times New Roman"/>
        </w:rPr>
        <w:t>the</w:t>
      </w:r>
      <w:r w:rsidR="007709AD" w:rsidRPr="00D17E62">
        <w:rPr>
          <w:rFonts w:ascii="Times New Roman" w:hAnsi="Times New Roman" w:cs="Times New Roman"/>
        </w:rPr>
        <w:t xml:space="preserve"> uncovering</w:t>
      </w:r>
      <w:r w:rsidR="009972C9" w:rsidRPr="00D17E62">
        <w:rPr>
          <w:rFonts w:ascii="Times New Roman" w:hAnsi="Times New Roman" w:cs="Times New Roman"/>
        </w:rPr>
        <w:t xml:space="preserve"> </w:t>
      </w:r>
      <w:r w:rsidR="004F040B" w:rsidRPr="00D17E62">
        <w:rPr>
          <w:rFonts w:ascii="Times New Roman" w:hAnsi="Times New Roman" w:cs="Times New Roman"/>
        </w:rPr>
        <w:t>molecular</w:t>
      </w:r>
      <w:r w:rsidR="009972C9" w:rsidRPr="00D17E62">
        <w:rPr>
          <w:rFonts w:ascii="Times New Roman" w:hAnsi="Times New Roman" w:cs="Times New Roman"/>
        </w:rPr>
        <w:t xml:space="preserve"> mechanisms </w:t>
      </w:r>
      <w:r w:rsidR="00E67BA3" w:rsidRPr="00D17E62">
        <w:rPr>
          <w:rFonts w:ascii="Times New Roman" w:hAnsi="Times New Roman" w:cs="Times New Roman"/>
        </w:rPr>
        <w:t>is</w:t>
      </w:r>
      <w:r w:rsidR="009972C9" w:rsidRPr="00D17E62">
        <w:rPr>
          <w:rFonts w:ascii="Times New Roman" w:hAnsi="Times New Roman" w:cs="Times New Roman"/>
        </w:rPr>
        <w:t xml:space="preserve"> lineage-specific or universal across mammals</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&lt;EndNote&gt;&lt;Cite&gt;&lt;Author&gt;Kowalczyk&lt;/Author&gt;&lt;Year&gt;2020&lt;/Year&gt;&lt;RecNum&gt;4526&lt;/RecNum&gt;&lt;DisplayText&gt;&lt;style face="superscript"&gt;6&lt;/style&gt;&lt;/DisplayText&gt;&lt;record&gt;&lt;rec-number&gt;4526&lt;/rec-number&gt;&lt;foreign-keys&gt;&lt;key app="EN" db-id="tv9vrfdemz0pstew0aex95v6axa2v9ftwfvr" timestamp="1592392589" guid="344dd803-d5d6-475e-bc74-fcdb78e5eed8"&gt;4526&lt;/key&gt;&lt;/foreign-keys&gt;&lt;ref-type name="Journal Article"&gt;17&lt;/ref-type&gt;&lt;contributors&gt;&lt;authors&gt;&lt;author&gt;Kowalczyk, A.&lt;/author&gt;&lt;author&gt;Partha, R.&lt;/author&gt;&lt;author&gt;Clark, N. L.&lt;/author&gt;&lt;author&gt;Chikina, M.&lt;/author&gt;&lt;/authors&gt;&lt;/contributors&gt;&lt;auth-address&gt;Joint Carnegie Mellon University-University of Pittsburgh PhD Program in Computational Biology, Pittsburgh, United States.&amp;#xD;Department of Computational and Systems Biology, University of Pittsburgh, Pittsburgh, United States.&amp;#xD;Pittsburgh Center for Evolutionary Biology and Medicine, University of Pittsburgh, Pittsburgh, United States.&amp;#xD;Department of Human Genetics, University of Utah, Salt Lake City, United States.&lt;/auth-address&gt;&lt;titles&gt;&lt;title&gt;Pan-mammalian analysis of molecular constraints underlying extended lifespan&lt;/title&gt;&lt;secondary-title&gt;Elife&lt;/secondary-title&gt;&lt;/titles&gt;&lt;periodical&gt;&lt;full-title&gt;Elife&lt;/full-title&gt;&lt;/periodical&gt;&lt;volume&gt;9&lt;/volume&gt;&lt;edition&gt;2020/02/12&lt;/edition&gt;&lt;keywords&gt;&lt;keyword&gt;RERconverge&lt;/keyword&gt;&lt;keyword&gt;computational biology&lt;/keyword&gt;&lt;keyword&gt;evolution&lt;/keyword&gt;&lt;keyword&gt;genetics&lt;/keyword&gt;&lt;keyword&gt;genomics&lt;/keyword&gt;&lt;keyword&gt;longevity&lt;/keyword&gt;&lt;keyword&gt;mammals&lt;/keyword&gt;&lt;keyword&gt;phylogenomics&lt;/keyword&gt;&lt;keyword&gt;systems biology&lt;/keyword&gt;&lt;/keywords&gt;&lt;dates&gt;&lt;year&gt;2020&lt;/year&gt;&lt;pub-dates&gt;&lt;date&gt;Feb 11&lt;/date&gt;&lt;/pub-dates&gt;&lt;/dates&gt;&lt;isbn&gt;2050-084X (Electronic)&amp;#xD;2050-084X (Linking)&lt;/isbn&gt;&lt;accession-num&gt;32043462&lt;/accession-num&gt;&lt;urls&gt;&lt;related-urls&gt;&lt;url&gt;https://www.ncbi.nlm.nih.gov/pubmed/32043462&lt;/url&gt;&lt;/related-urls&gt;&lt;/urls&gt;&lt;custom2&gt;PMC7012612&lt;/custom2&gt;&lt;electronic-resource-num&gt;10.7554/eLife.51089&lt;/electronic-resource-num&gt;&lt;/record&gt;&lt;/Cite&gt;&lt;/EndNote&gt;</w:instrText>
      </w:r>
      <w:r w:rsidR="000258B0" w:rsidRPr="00D17E62">
        <w:rPr>
          <w:rFonts w:ascii="Times New Roman" w:hAnsi="Times New Roman" w:cs="Times New Roman"/>
        </w:rPr>
        <w:fldChar w:fldCharType="separate"/>
      </w:r>
      <w:r w:rsidR="003F7859" w:rsidRPr="00D17E62">
        <w:rPr>
          <w:rFonts w:ascii="Times New Roman" w:hAnsi="Times New Roman" w:cs="Times New Roman"/>
          <w:noProof/>
          <w:vertAlign w:val="superscript"/>
        </w:rPr>
        <w:t>6</w:t>
      </w:r>
      <w:r w:rsidR="000258B0" w:rsidRPr="00D17E62">
        <w:rPr>
          <w:rFonts w:ascii="Times New Roman" w:hAnsi="Times New Roman" w:cs="Times New Roman"/>
        </w:rPr>
        <w:fldChar w:fldCharType="end"/>
      </w:r>
      <w:r w:rsidR="009972C9" w:rsidRPr="00D17E62">
        <w:rPr>
          <w:rFonts w:ascii="Times New Roman" w:hAnsi="Times New Roman" w:cs="Times New Roman"/>
        </w:rPr>
        <w:t>.</w:t>
      </w:r>
    </w:p>
    <w:p w:rsidR="005F13D8" w:rsidRPr="00D17E62" w:rsidRDefault="005F13D8" w:rsidP="00E62ADE">
      <w:pPr>
        <w:spacing w:line="332" w:lineRule="exact"/>
        <w:rPr>
          <w:rFonts w:ascii="Times New Roman" w:hAnsi="Times New Roman" w:cs="Times New Roman"/>
        </w:rPr>
      </w:pPr>
    </w:p>
    <w:p w:rsidR="00044257" w:rsidRPr="00D17E62" w:rsidRDefault="00E05E0C" w:rsidP="00E62ADE">
      <w:pPr>
        <w:spacing w:line="332" w:lineRule="exact"/>
        <w:rPr>
          <w:rFonts w:ascii="Times New Roman" w:hAnsi="Times New Roman" w:cs="Times New Roman"/>
        </w:rPr>
      </w:pPr>
      <w:r w:rsidRPr="00D17E62">
        <w:rPr>
          <w:rFonts w:ascii="Times New Roman" w:hAnsi="Times New Roman" w:cs="Times New Roman"/>
        </w:rPr>
        <w:t>Recently, a new method which tests for association between relative evolutionary rates of gene</w:t>
      </w:r>
      <w:r w:rsidR="00024442">
        <w:rPr>
          <w:rFonts w:ascii="Times New Roman" w:hAnsi="Times New Roman" w:cs="Times New Roman"/>
        </w:rPr>
        <w:t>tic elements</w:t>
      </w:r>
      <w:r w:rsidRPr="00D17E62">
        <w:rPr>
          <w:rFonts w:ascii="Times New Roman" w:hAnsi="Times New Roman" w:cs="Times New Roman"/>
        </w:rPr>
        <w:t xml:space="preserve"> and the evolution of traits across a phylogeny (</w:t>
      </w:r>
      <w:r w:rsidR="00F82F08" w:rsidRPr="00D17E62">
        <w:rPr>
          <w:rFonts w:ascii="Times New Roman" w:hAnsi="Times New Roman" w:cs="Times New Roman"/>
        </w:rPr>
        <w:t>Reconverge</w:t>
      </w:r>
      <w:r w:rsidRPr="00D17E62">
        <w:rPr>
          <w:rFonts w:ascii="Times New Roman" w:hAnsi="Times New Roman" w:cs="Times New Roman"/>
        </w:rPr>
        <w:t>)</w:t>
      </w:r>
      <w:r w:rsidR="000258B0" w:rsidRPr="00D17E62">
        <w:rPr>
          <w:rFonts w:ascii="Times New Roman" w:hAnsi="Times New Roman" w:cs="Times New Roman"/>
        </w:rPr>
        <w:fldChar w:fldCharType="begin">
          <w:fldData xml:space="preserve">PEVuZE5vdGU+PENpdGU+PEF1dGhvcj5Lb3dhbGN6eWs8L0F1dGhvcj48WWVhcj4yMDE5PC9ZZWFy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PEVuZE5vdGU+PENpdGU+PEF1dGhvcj5Lb3dhbGN6eWs8L0F1dGhvcj48WWVhcj4yMDE5PC9ZZWFy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17, 18</w:t>
      </w:r>
      <w:r w:rsidR="000258B0" w:rsidRPr="00D17E62">
        <w:rPr>
          <w:rFonts w:ascii="Times New Roman" w:hAnsi="Times New Roman" w:cs="Times New Roman"/>
        </w:rPr>
        <w:fldChar w:fldCharType="end"/>
      </w:r>
      <w:r w:rsidRPr="00D17E62">
        <w:rPr>
          <w:rFonts w:ascii="Times New Roman" w:hAnsi="Times New Roman" w:cs="Times New Roman"/>
        </w:rPr>
        <w:t xml:space="preserve"> has been developed. This method can</w:t>
      </w:r>
      <w:r w:rsidR="00182642" w:rsidRPr="00D17E62">
        <w:rPr>
          <w:rFonts w:ascii="Times New Roman" w:hAnsi="Times New Roman" w:cs="Times New Roman"/>
        </w:rPr>
        <w:t xml:space="preserve"> search for convergent shifts in evolutionary rates of individual protein-coding genes</w:t>
      </w:r>
      <w:r w:rsidR="00E16D25" w:rsidRPr="00D17E62">
        <w:rPr>
          <w:rFonts w:ascii="Times New Roman" w:hAnsi="Times New Roman" w:cs="Times New Roman"/>
        </w:rPr>
        <w:t xml:space="preserve"> </w:t>
      </w:r>
      <w:r w:rsidR="00037868" w:rsidRPr="00D17E62">
        <w:rPr>
          <w:rFonts w:ascii="Times New Roman" w:hAnsi="Times New Roman" w:cs="Times New Roman"/>
        </w:rPr>
        <w:t xml:space="preserve">that response for convergent </w:t>
      </w:r>
      <w:r w:rsidR="008252F6" w:rsidRPr="00D17E62">
        <w:rPr>
          <w:rFonts w:ascii="Times New Roman" w:hAnsi="Times New Roman" w:cs="Times New Roman"/>
        </w:rPr>
        <w:t>phenotypes</w:t>
      </w:r>
      <w:r w:rsidR="00182642" w:rsidRPr="00D17E62">
        <w:rPr>
          <w:rFonts w:ascii="Times New Roman" w:hAnsi="Times New Roman" w:cs="Times New Roman"/>
        </w:rPr>
        <w:t xml:space="preserve">. </w:t>
      </w:r>
      <w:r w:rsidR="009D6854" w:rsidRPr="00D17E62">
        <w:rPr>
          <w:rFonts w:ascii="Times New Roman" w:hAnsi="Times New Roman" w:cs="Times New Roman"/>
        </w:rPr>
        <w:t xml:space="preserve">The </w:t>
      </w:r>
      <w:r w:rsidR="005B442A" w:rsidRPr="00D17E62">
        <w:rPr>
          <w:rFonts w:ascii="Times New Roman" w:hAnsi="Times New Roman" w:cs="Times New Roman"/>
        </w:rPr>
        <w:t>evolutionary rates</w:t>
      </w:r>
      <w:r w:rsidR="00044257" w:rsidRPr="00D17E62">
        <w:rPr>
          <w:rFonts w:ascii="Times New Roman" w:hAnsi="Times New Roman" w:cs="Times New Roman"/>
        </w:rPr>
        <w:t xml:space="preserve"> of protein sequences </w:t>
      </w:r>
      <w:r w:rsidR="005B442A" w:rsidRPr="00D17E62">
        <w:rPr>
          <w:rFonts w:ascii="Times New Roman" w:hAnsi="Times New Roman" w:cs="Times New Roman"/>
        </w:rPr>
        <w:t xml:space="preserve">are useful for linking phenotypes to genes because they </w:t>
      </w:r>
      <w:r w:rsidR="0073007E">
        <w:rPr>
          <w:rFonts w:ascii="Times New Roman" w:hAnsi="Times New Roman" w:cs="Times New Roman"/>
        </w:rPr>
        <w:t xml:space="preserve">can </w:t>
      </w:r>
      <w:r w:rsidR="005B442A" w:rsidRPr="00D17E62">
        <w:rPr>
          <w:rFonts w:ascii="Times New Roman" w:hAnsi="Times New Roman" w:cs="Times New Roman"/>
        </w:rPr>
        <w:t xml:space="preserve">reflect </w:t>
      </w:r>
      <w:r w:rsidR="0073007E">
        <w:rPr>
          <w:rFonts w:ascii="Times New Roman" w:hAnsi="Times New Roman" w:cs="Times New Roman"/>
        </w:rPr>
        <w:t xml:space="preserve">their </w:t>
      </w:r>
      <w:r w:rsidR="005B442A" w:rsidRPr="00D17E62">
        <w:rPr>
          <w:rFonts w:ascii="Times New Roman" w:hAnsi="Times New Roman" w:cs="Times New Roman"/>
        </w:rPr>
        <w:t>evolutionary constraint</w:t>
      </w:r>
      <w:r w:rsidR="0073007E">
        <w:rPr>
          <w:rFonts w:ascii="Times New Roman" w:hAnsi="Times New Roman" w:cs="Times New Roman"/>
        </w:rPr>
        <w:t>s</w:t>
      </w:r>
      <w:r w:rsidR="009D6854" w:rsidRPr="00D17E62">
        <w:rPr>
          <w:rFonts w:ascii="Times New Roman" w:hAnsi="Times New Roman" w:cs="Times New Roman"/>
        </w:rPr>
        <w:t>.</w:t>
      </w:r>
      <w:r w:rsidR="008E37C3" w:rsidRPr="00D17E62">
        <w:rPr>
          <w:rFonts w:ascii="Times New Roman" w:hAnsi="Times New Roman" w:cs="Times New Roman"/>
        </w:rPr>
        <w:t xml:space="preserve"> </w:t>
      </w:r>
      <w:r w:rsidR="00937490" w:rsidRPr="00D17E62">
        <w:rPr>
          <w:rFonts w:ascii="Times New Roman" w:hAnsi="Times New Roman" w:cs="Times New Roman"/>
        </w:rPr>
        <w:t>A</w:t>
      </w:r>
      <w:r w:rsidR="00EF5FA1" w:rsidRPr="00D17E62">
        <w:rPr>
          <w:rFonts w:ascii="Times New Roman" w:hAnsi="Times New Roman" w:cs="Times New Roman"/>
        </w:rPr>
        <w:t xml:space="preserve">n increased selective constraint can </w:t>
      </w:r>
      <w:r w:rsidR="006E7946" w:rsidRPr="00D17E62">
        <w:rPr>
          <w:rFonts w:ascii="Times New Roman" w:hAnsi="Times New Roman" w:cs="Times New Roman"/>
        </w:rPr>
        <w:t>lead to</w:t>
      </w:r>
      <w:r w:rsidR="00EF5FA1" w:rsidRPr="00D17E62">
        <w:rPr>
          <w:rFonts w:ascii="Times New Roman" w:hAnsi="Times New Roman" w:cs="Times New Roman"/>
        </w:rPr>
        <w:t xml:space="preserve"> a slower evolutionary rate</w:t>
      </w:r>
      <w:r w:rsidR="00E5759F" w:rsidRPr="00D17E62">
        <w:rPr>
          <w:rFonts w:ascii="Times New Roman" w:hAnsi="Times New Roman" w:cs="Times New Roman"/>
        </w:rPr>
        <w:t xml:space="preserve"> of protein-coding genes</w:t>
      </w:r>
      <w:r w:rsidR="00EF5FA1" w:rsidRPr="00D17E62">
        <w:rPr>
          <w:rFonts w:ascii="Times New Roman" w:hAnsi="Times New Roman" w:cs="Times New Roman"/>
        </w:rPr>
        <w:t>, whereas faster evolutionary rates can result from a rel</w:t>
      </w:r>
      <w:r w:rsidR="00782883">
        <w:rPr>
          <w:rFonts w:ascii="Times New Roman" w:hAnsi="Times New Roman" w:cs="Times New Roman"/>
        </w:rPr>
        <w:t>a</w:t>
      </w:r>
      <w:r w:rsidR="007112CA">
        <w:rPr>
          <w:rFonts w:ascii="Times New Roman" w:hAnsi="Times New Roman" w:cs="Times New Roman"/>
        </w:rPr>
        <w:t>xation</w:t>
      </w:r>
      <w:r w:rsidR="00EF5FA1" w:rsidRPr="00D17E62">
        <w:rPr>
          <w:rFonts w:ascii="Times New Roman" w:hAnsi="Times New Roman" w:cs="Times New Roman"/>
        </w:rPr>
        <w:t xml:space="preserve"> of constraint or from </w:t>
      </w:r>
      <w:r w:rsidR="00642802" w:rsidRPr="00D17E62">
        <w:rPr>
          <w:rFonts w:ascii="Times New Roman" w:hAnsi="Times New Roman" w:cs="Times New Roman"/>
        </w:rPr>
        <w:t>intensified selection</w:t>
      </w:r>
      <w:r w:rsidR="00A32F79">
        <w:rPr>
          <w:rFonts w:ascii="Times New Roman" w:hAnsi="Times New Roman" w:cs="Times New Roman"/>
        </w:rPr>
        <w:t xml:space="preserve"> (positive selection)</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&lt;EndNote&gt;&lt;Cite&gt;&lt;Author&gt;Kowalczyk&lt;/Author&gt;&lt;Year&gt;2019&lt;/Year&gt;&lt;RecNum&gt;4324&lt;/RecNum&gt;&lt;DisplayText&gt;&lt;style face="superscript"&gt;18&lt;/style&gt;&lt;/DisplayText&gt;&lt;record&gt;&lt;rec-number&gt;4324&lt;/rec-number&gt;&lt;foreign-keys&gt;&lt;key app="EN" db-id="tv9vrfdemz0pstew0aex95v6axa2v9ftwfvr" timestamp="1569336199" guid="60b88027-a1d3-4ddf-bcc8-01b862134291"&gt;4324&lt;/key&gt;&lt;/foreign-keys&gt;&lt;ref-type name="Journal Article"&gt;17&lt;/ref-type&gt;&lt;contributors&gt;&lt;authors&gt;&lt;author&gt;Kowalczyk, A.&lt;/author&gt;&lt;author&gt;Meyer, W. K.&lt;/author&gt;&lt;author&gt;Partha, R.&lt;/author&gt;&lt;author&gt;Mao, W.&lt;/author&gt;&lt;author&gt;Clark, N. L.&lt;/author&gt;&lt;author&gt;Chikina, M.&lt;/author&gt;&lt;/authors&gt;&lt;/contributors&gt;&lt;auth-address&gt;Department of Computational and Systems Biology, University of Pittsburgh, Pittsburgh, PA, USA.&amp;#xD;Joint Carnegie Mellon University-University of Pittsburgh Ph.D. Program in Computational Biology, Pittsburgh, PA, USA.&lt;/auth-address&gt;&lt;titles&gt;&lt;title&gt;RERconverge: an R package for associating evolutionary rates with convergent traits&lt;/title&gt;&lt;secondary-title&gt;Bioinformatics&lt;/secondary-title&gt;&lt;/titles&gt;&lt;periodical&gt;&lt;full-title&gt;Bioinformatics&lt;/full-title&gt;&lt;abbr-1&gt;Bioinformatics&lt;/abbr-1&gt;&lt;abbr-2&gt;Bioinformatics&lt;/abbr-2&gt;&lt;/periodical&gt;&lt;edition&gt;2019/06/14&lt;/edition&gt;&lt;dates&gt;&lt;year&gt;2019&lt;/year&gt;&lt;pub-dates&gt;&lt;date&gt;Jun 13&lt;/date&gt;&lt;/pub-dates&gt;&lt;/dates&gt;&lt;isbn&gt;1367-4811 (Electronic)&amp;#xD;1367-4803 (Linking)&lt;/isbn&gt;&lt;accession-num&gt;31192356&lt;/accession-num&gt;&lt;urls&gt;&lt;related-urls&gt;&lt;url&gt;https://www.ncbi.nlm.nih.gov/pubmed/31192356&lt;/url&gt;&lt;/related-urls&gt;&lt;/urls&gt;&lt;electronic-resource-num&gt;10.1093/bioinformatics/btz468&lt;/electronic-resource-num&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18</w:t>
      </w:r>
      <w:r w:rsidR="000258B0" w:rsidRPr="00D17E62">
        <w:rPr>
          <w:rFonts w:ascii="Times New Roman" w:hAnsi="Times New Roman" w:cs="Times New Roman"/>
        </w:rPr>
        <w:fldChar w:fldCharType="end"/>
      </w:r>
      <w:r w:rsidR="00EF5FA1" w:rsidRPr="00D17E62">
        <w:rPr>
          <w:rFonts w:ascii="Times New Roman" w:hAnsi="Times New Roman" w:cs="Times New Roman"/>
        </w:rPr>
        <w:t xml:space="preserve">. </w:t>
      </w:r>
      <w:r w:rsidR="008252F6" w:rsidRPr="00D17E62">
        <w:rPr>
          <w:rFonts w:ascii="Times New Roman" w:hAnsi="Times New Roman" w:cs="Times New Roman"/>
        </w:rPr>
        <w:t xml:space="preserve">A previous study used </w:t>
      </w:r>
      <w:r w:rsidR="005B59AE" w:rsidRPr="00D17E62">
        <w:rPr>
          <w:rFonts w:ascii="Times New Roman" w:hAnsi="Times New Roman" w:cs="Times New Roman"/>
        </w:rPr>
        <w:t xml:space="preserve">RERconverge </w:t>
      </w:r>
      <w:r w:rsidR="00BF2BED" w:rsidRPr="00D17E62">
        <w:rPr>
          <w:rFonts w:ascii="Times New Roman" w:hAnsi="Times New Roman" w:cs="Times New Roman"/>
        </w:rPr>
        <w:t xml:space="preserve">methods </w:t>
      </w:r>
      <w:r w:rsidR="00853FCE" w:rsidRPr="00D17E62">
        <w:rPr>
          <w:rFonts w:ascii="Times New Roman" w:hAnsi="Times New Roman" w:cs="Times New Roman"/>
        </w:rPr>
        <w:t xml:space="preserve">to </w:t>
      </w:r>
      <w:r w:rsidR="00D74C86" w:rsidRPr="00D17E62">
        <w:rPr>
          <w:rFonts w:ascii="Times New Roman" w:hAnsi="Times New Roman" w:cs="Times New Roman"/>
        </w:rPr>
        <w:t xml:space="preserve">genomic-wide identify genes that negatively correlated with the </w:t>
      </w:r>
      <w:r w:rsidR="00AF61DF" w:rsidRPr="00D17E62">
        <w:rPr>
          <w:rFonts w:ascii="Times New Roman" w:hAnsi="Times New Roman" w:cs="Times New Roman"/>
        </w:rPr>
        <w:t>MLS</w:t>
      </w:r>
      <w:r w:rsidR="00442EEB" w:rsidRPr="00D17E62">
        <w:rPr>
          <w:rFonts w:ascii="Times New Roman" w:hAnsi="Times New Roman" w:cs="Times New Roman"/>
        </w:rPr>
        <w:t xml:space="preserve"> and found that </w:t>
      </w:r>
      <w:r w:rsidR="009129CD" w:rsidRPr="00D17E62">
        <w:rPr>
          <w:rFonts w:ascii="Times New Roman" w:hAnsi="Times New Roman" w:cs="Times New Roman"/>
        </w:rPr>
        <w:t xml:space="preserve">genes </w:t>
      </w:r>
      <w:r w:rsidR="002A36D0" w:rsidRPr="00D17E62">
        <w:rPr>
          <w:rFonts w:ascii="Times New Roman" w:hAnsi="Times New Roman" w:cs="Times New Roman"/>
        </w:rPr>
        <w:t xml:space="preserve">related to DNA repair, </w:t>
      </w:r>
      <w:r w:rsidR="00F65AE9" w:rsidRPr="00D17E62">
        <w:rPr>
          <w:rFonts w:ascii="Times New Roman" w:hAnsi="Times New Roman" w:cs="Times New Roman"/>
        </w:rPr>
        <w:t xml:space="preserve">immunity, cell cycle, </w:t>
      </w:r>
      <w:r w:rsidR="002A36D0" w:rsidRPr="00D17E62">
        <w:rPr>
          <w:rFonts w:ascii="Times New Roman" w:hAnsi="Times New Roman" w:cs="Times New Roman"/>
        </w:rPr>
        <w:t>cell death, the IGF1</w:t>
      </w:r>
      <w:r w:rsidR="00F65AE9" w:rsidRPr="00D17E62">
        <w:rPr>
          <w:rFonts w:ascii="Times New Roman" w:hAnsi="Times New Roman" w:cs="Times New Roman"/>
        </w:rPr>
        <w:t>and</w:t>
      </w:r>
      <w:r w:rsidR="007F2BFE" w:rsidRPr="00D17E62">
        <w:rPr>
          <w:rFonts w:ascii="Times New Roman" w:hAnsi="Times New Roman" w:cs="Times New Roman"/>
        </w:rPr>
        <w:t xml:space="preserve"> NFKB-related</w:t>
      </w:r>
      <w:r w:rsidR="00F65AE9" w:rsidRPr="00D17E62">
        <w:rPr>
          <w:rFonts w:ascii="Times New Roman" w:hAnsi="Times New Roman" w:cs="Times New Roman"/>
        </w:rPr>
        <w:t xml:space="preserve"> </w:t>
      </w:r>
      <w:r w:rsidR="007F2BFE" w:rsidRPr="00D17E62">
        <w:rPr>
          <w:rFonts w:ascii="Times New Roman" w:hAnsi="Times New Roman" w:cs="Times New Roman"/>
        </w:rPr>
        <w:t>pathways</w:t>
      </w:r>
      <w:r w:rsidR="002A36D0" w:rsidRPr="00D17E62">
        <w:rPr>
          <w:rFonts w:ascii="Times New Roman" w:hAnsi="Times New Roman" w:cs="Times New Roman"/>
        </w:rPr>
        <w:t xml:space="preserve"> and are under increased</w:t>
      </w:r>
      <w:r w:rsidR="00D63428" w:rsidRPr="00D17E62">
        <w:rPr>
          <w:rFonts w:ascii="Times New Roman" w:hAnsi="Times New Roman" w:cs="Times New Roman"/>
        </w:rPr>
        <w:t xml:space="preserve"> </w:t>
      </w:r>
      <w:r w:rsidR="002A36D0" w:rsidRPr="00D17E62">
        <w:rPr>
          <w:rFonts w:ascii="Times New Roman" w:hAnsi="Times New Roman" w:cs="Times New Roman"/>
        </w:rPr>
        <w:t>evolutionary constraint in long-lived mammals</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&lt;EndNote&gt;&lt;Cite&gt;&lt;Author&gt;Kowalczyk&lt;/Author&gt;&lt;Year&gt;2020&lt;/Year&gt;&lt;RecNum&gt;4526&lt;/RecNum&gt;&lt;DisplayText&gt;&lt;style face="superscript"&gt;6&lt;/style&gt;&lt;/DisplayText&gt;&lt;record&gt;&lt;rec-number&gt;4526&lt;/rec-number&gt;&lt;foreign-keys&gt;&lt;key app="EN" db-id="tv9vrfdemz0pstew0aex95v6axa2v9ftwfvr" timestamp="1592392589" guid="344dd803-d5d6-475e-bc74-fcdb78e5eed8"&gt;4526&lt;/key&gt;&lt;/foreign-keys&gt;&lt;ref-type name="Journal Article"&gt;17&lt;/ref-type&gt;&lt;contributors&gt;&lt;authors&gt;&lt;author&gt;Kowalczyk, A.&lt;/author&gt;&lt;author&gt;Partha, R.&lt;/author&gt;&lt;author&gt;Clark, N. L.&lt;/author&gt;&lt;author&gt;Chikina, M.&lt;/author&gt;&lt;/authors&gt;&lt;/contributors&gt;&lt;auth-address&gt;Joint Carnegie Mellon University-University of Pittsburgh PhD Program in Computational Biology, Pittsburgh, United States.&amp;#xD;Department of Computational and Systems Biology, University of Pittsburgh, Pittsburgh, United States.&amp;#xD;Pittsburgh Center for Evolutionary Biology and Medicine, University of Pittsburgh, Pittsburgh, United States.&amp;#xD;Department of Human Genetics, University of Utah, Salt Lake City, United States.&lt;/auth-address&gt;&lt;titles&gt;&lt;title&gt;Pan-mammalian analysis of molecular constraints underlying extended lifespan&lt;/title&gt;&lt;secondary-title&gt;Elife&lt;/secondary-title&gt;&lt;/titles&gt;&lt;periodical&gt;&lt;full-title&gt;Elife&lt;/full-title&gt;&lt;/periodical&gt;&lt;volume&gt;9&lt;/volume&gt;&lt;edition&gt;2020/02/12&lt;/edition&gt;&lt;keywords&gt;&lt;keyword&gt;RERconverge&lt;/keyword&gt;&lt;keyword&gt;computational biology&lt;/keyword&gt;&lt;keyword&gt;evolution&lt;/keyword&gt;&lt;keyword&gt;genetics&lt;/keyword&gt;&lt;keyword&gt;genomics&lt;/keyword&gt;&lt;keyword&gt;longevity&lt;/keyword&gt;&lt;keyword&gt;mammals&lt;/keyword&gt;&lt;keyword&gt;phylogenomics&lt;/keyword&gt;&lt;keyword&gt;systems biology&lt;/keyword&gt;&lt;/keywords&gt;&lt;dates&gt;&lt;year&gt;2020&lt;/year&gt;&lt;pub-dates&gt;&lt;date&gt;Feb 11&lt;/date&gt;&lt;/pub-dates&gt;&lt;/dates&gt;&lt;isbn&gt;2050-084X (Electronic)&amp;#xD;2050-084X (Linking)&lt;/isbn&gt;&lt;accession-num&gt;32043462&lt;/accession-num&gt;&lt;urls&gt;&lt;related-urls&gt;&lt;url&gt;https://www.ncbi.nlm.nih.gov/pubmed/32043462&lt;/url&gt;&lt;/related-urls&gt;&lt;/urls&gt;&lt;custom2&gt;PMC7012612&lt;/custom2&gt;&lt;electronic-resource-num&gt;10.7554/eLife.51089&lt;/electronic-resource-num&gt;&lt;/record&gt;&lt;/Cite&gt;&lt;/EndNote&gt;</w:instrText>
      </w:r>
      <w:r w:rsidR="000258B0" w:rsidRPr="00D17E62">
        <w:rPr>
          <w:rFonts w:ascii="Times New Roman" w:hAnsi="Times New Roman" w:cs="Times New Roman"/>
        </w:rPr>
        <w:fldChar w:fldCharType="separate"/>
      </w:r>
      <w:r w:rsidR="000A0923" w:rsidRPr="00D17E62">
        <w:rPr>
          <w:rFonts w:ascii="Times New Roman" w:hAnsi="Times New Roman" w:cs="Times New Roman"/>
          <w:noProof/>
          <w:vertAlign w:val="superscript"/>
        </w:rPr>
        <w:t>6</w:t>
      </w:r>
      <w:r w:rsidR="000258B0" w:rsidRPr="00D17E62">
        <w:rPr>
          <w:rFonts w:ascii="Times New Roman" w:hAnsi="Times New Roman" w:cs="Times New Roman"/>
        </w:rPr>
        <w:fldChar w:fldCharType="end"/>
      </w:r>
      <w:r w:rsidR="00D63428" w:rsidRPr="00D17E62">
        <w:rPr>
          <w:rFonts w:ascii="Times New Roman" w:hAnsi="Times New Roman" w:cs="Times New Roman"/>
        </w:rPr>
        <w:t xml:space="preserve">. </w:t>
      </w:r>
      <w:r w:rsidR="00E22DE4" w:rsidRPr="00D17E62">
        <w:rPr>
          <w:rFonts w:ascii="Times New Roman" w:hAnsi="Times New Roman" w:cs="Times New Roman"/>
        </w:rPr>
        <w:t xml:space="preserve">However, </w:t>
      </w:r>
      <w:r w:rsidR="00FC4B2E" w:rsidRPr="00D17E62">
        <w:rPr>
          <w:rFonts w:ascii="Times New Roman" w:hAnsi="Times New Roman" w:cs="Times New Roman"/>
        </w:rPr>
        <w:t xml:space="preserve">the authors </w:t>
      </w:r>
      <w:r w:rsidR="005E174D" w:rsidRPr="00D17E62">
        <w:rPr>
          <w:rFonts w:ascii="Times New Roman" w:hAnsi="Times New Roman" w:cs="Times New Roman"/>
        </w:rPr>
        <w:t>only used 3</w:t>
      </w:r>
      <w:r w:rsidR="00C01A2F" w:rsidRPr="00D17E62">
        <w:rPr>
          <w:rFonts w:ascii="Times New Roman" w:hAnsi="Times New Roman" w:cs="Times New Roman"/>
        </w:rPr>
        <w:t>5</w:t>
      </w:r>
      <w:r w:rsidR="005E174D" w:rsidRPr="00D17E62">
        <w:rPr>
          <w:rFonts w:ascii="Times New Roman" w:hAnsi="Times New Roman" w:cs="Times New Roman"/>
        </w:rPr>
        <w:t xml:space="preserve"> mammals in the</w:t>
      </w:r>
      <w:r w:rsidR="002663B2" w:rsidRPr="00D17E62">
        <w:rPr>
          <w:rFonts w:ascii="Times New Roman" w:hAnsi="Times New Roman" w:cs="Times New Roman"/>
        </w:rPr>
        <w:t xml:space="preserve">ir mainly analyses and they </w:t>
      </w:r>
      <w:r w:rsidR="00FC4B2E" w:rsidRPr="00D17E62">
        <w:rPr>
          <w:rFonts w:ascii="Times New Roman" w:hAnsi="Times New Roman" w:cs="Times New Roman"/>
        </w:rPr>
        <w:t>did</w:t>
      </w:r>
      <w:r w:rsidR="005E174D" w:rsidRPr="00D17E62">
        <w:rPr>
          <w:rFonts w:ascii="Times New Roman" w:hAnsi="Times New Roman" w:cs="Times New Roman"/>
        </w:rPr>
        <w:t xml:space="preserve"> </w:t>
      </w:r>
      <w:r w:rsidR="00FC4B2E" w:rsidRPr="00D17E62">
        <w:rPr>
          <w:rFonts w:ascii="Times New Roman" w:hAnsi="Times New Roman" w:cs="Times New Roman"/>
        </w:rPr>
        <w:t>n</w:t>
      </w:r>
      <w:r w:rsidR="005E174D" w:rsidRPr="00D17E62">
        <w:rPr>
          <w:rFonts w:ascii="Times New Roman" w:hAnsi="Times New Roman" w:cs="Times New Roman"/>
        </w:rPr>
        <w:t>o</w:t>
      </w:r>
      <w:r w:rsidR="00FC4B2E" w:rsidRPr="00D17E62">
        <w:rPr>
          <w:rFonts w:ascii="Times New Roman" w:hAnsi="Times New Roman" w:cs="Times New Roman"/>
        </w:rPr>
        <w:t xml:space="preserve">t </w:t>
      </w:r>
      <w:r w:rsidR="00A45532" w:rsidRPr="00D17E62">
        <w:rPr>
          <w:rFonts w:ascii="Times New Roman" w:hAnsi="Times New Roman" w:cs="Times New Roman"/>
        </w:rPr>
        <w:t>explore positively correlat</w:t>
      </w:r>
      <w:r w:rsidR="00795C13">
        <w:rPr>
          <w:rFonts w:ascii="Times New Roman" w:hAnsi="Times New Roman" w:cs="Times New Roman"/>
        </w:rPr>
        <w:t>ive genes</w:t>
      </w:r>
      <w:r w:rsidR="00A45532" w:rsidRPr="00D17E62">
        <w:rPr>
          <w:rFonts w:ascii="Times New Roman" w:hAnsi="Times New Roman" w:cs="Times New Roman"/>
        </w:rPr>
        <w:t xml:space="preserve"> because it </w:t>
      </w:r>
      <w:r w:rsidR="00F556F5">
        <w:rPr>
          <w:rFonts w:ascii="Times New Roman" w:hAnsi="Times New Roman" w:cs="Times New Roman"/>
        </w:rPr>
        <w:t>was</w:t>
      </w:r>
      <w:r w:rsidR="00A45532" w:rsidRPr="00D17E62">
        <w:rPr>
          <w:rFonts w:ascii="Times New Roman" w:hAnsi="Times New Roman" w:cs="Times New Roman"/>
        </w:rPr>
        <w:t xml:space="preserve"> difficult </w:t>
      </w:r>
      <w:r w:rsidR="00A45532" w:rsidRPr="00D17E62">
        <w:rPr>
          <w:rFonts w:ascii="Times New Roman" w:hAnsi="Times New Roman" w:cs="Times New Roman"/>
        </w:rPr>
        <w:lastRenderedPageBreak/>
        <w:t>to differen</w:t>
      </w:r>
      <w:r w:rsidR="00B64DD5" w:rsidRPr="00D17E62">
        <w:rPr>
          <w:rFonts w:ascii="Times New Roman" w:hAnsi="Times New Roman" w:cs="Times New Roman"/>
        </w:rPr>
        <w:t>tiate the</w:t>
      </w:r>
      <w:r w:rsidR="008B1CB7" w:rsidRPr="00D17E62">
        <w:rPr>
          <w:rFonts w:ascii="Times New Roman" w:hAnsi="Times New Roman" w:cs="Times New Roman"/>
        </w:rPr>
        <w:t xml:space="preserve"> evolutionary</w:t>
      </w:r>
      <w:r w:rsidR="00F31613" w:rsidRPr="00D17E62">
        <w:rPr>
          <w:rFonts w:ascii="Times New Roman" w:hAnsi="Times New Roman" w:cs="Times New Roman"/>
        </w:rPr>
        <w:t xml:space="preserve"> </w:t>
      </w:r>
      <w:r w:rsidR="006335F1" w:rsidRPr="00D17E62">
        <w:rPr>
          <w:rFonts w:ascii="Times New Roman" w:hAnsi="Times New Roman" w:cs="Times New Roman"/>
        </w:rPr>
        <w:t>driven</w:t>
      </w:r>
      <w:r w:rsidR="00B64DD5" w:rsidRPr="00D17E62">
        <w:rPr>
          <w:rFonts w:ascii="Times New Roman" w:hAnsi="Times New Roman" w:cs="Times New Roman"/>
        </w:rPr>
        <w:t xml:space="preserve"> force</w:t>
      </w:r>
      <w:r w:rsidR="00D34574" w:rsidRPr="00D17E62">
        <w:rPr>
          <w:rFonts w:ascii="Times New Roman" w:hAnsi="Times New Roman" w:cs="Times New Roman"/>
        </w:rPr>
        <w:t>s</w:t>
      </w:r>
      <w:r w:rsidR="0018670D" w:rsidRPr="00D17E62">
        <w:rPr>
          <w:rFonts w:ascii="Times New Roman" w:hAnsi="Times New Roman" w:cs="Times New Roman"/>
        </w:rPr>
        <w:t xml:space="preserve"> (relax</w:t>
      </w:r>
      <w:r w:rsidR="00EF5337" w:rsidRPr="00D17E62">
        <w:rPr>
          <w:rFonts w:ascii="Times New Roman" w:hAnsi="Times New Roman" w:cs="Times New Roman"/>
        </w:rPr>
        <w:t>e</w:t>
      </w:r>
      <w:r w:rsidR="00452705" w:rsidRPr="00D17E62">
        <w:rPr>
          <w:rFonts w:ascii="Times New Roman" w:hAnsi="Times New Roman" w:cs="Times New Roman"/>
        </w:rPr>
        <w:t>d</w:t>
      </w:r>
      <w:r w:rsidR="0018670D" w:rsidRPr="00D17E62">
        <w:rPr>
          <w:rFonts w:ascii="Times New Roman" w:hAnsi="Times New Roman" w:cs="Times New Roman"/>
        </w:rPr>
        <w:t xml:space="preserve"> </w:t>
      </w:r>
      <w:r w:rsidR="009179C6" w:rsidRPr="00D17E62">
        <w:rPr>
          <w:rFonts w:ascii="Times New Roman" w:hAnsi="Times New Roman" w:cs="Times New Roman"/>
        </w:rPr>
        <w:t xml:space="preserve">selection </w:t>
      </w:r>
      <w:r w:rsidR="0018670D" w:rsidRPr="00D17E62">
        <w:rPr>
          <w:rFonts w:ascii="Times New Roman" w:hAnsi="Times New Roman" w:cs="Times New Roman"/>
        </w:rPr>
        <w:t xml:space="preserve">or </w:t>
      </w:r>
      <w:r w:rsidR="00642802" w:rsidRPr="00D17E62">
        <w:rPr>
          <w:rFonts w:ascii="Times New Roman" w:hAnsi="Times New Roman" w:cs="Times New Roman"/>
        </w:rPr>
        <w:t>intensified</w:t>
      </w:r>
      <w:r w:rsidR="009179C6" w:rsidRPr="00D17E62">
        <w:rPr>
          <w:rFonts w:ascii="Times New Roman" w:hAnsi="Times New Roman" w:cs="Times New Roman"/>
        </w:rPr>
        <w:t xml:space="preserve"> selection</w:t>
      </w:r>
      <w:r w:rsidR="0018670D" w:rsidRPr="00D17E62">
        <w:rPr>
          <w:rFonts w:ascii="Times New Roman" w:hAnsi="Times New Roman" w:cs="Times New Roman"/>
        </w:rPr>
        <w:t>)</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&lt;EndNote&gt;&lt;Cite&gt;&lt;Author&gt;Kowalczyk&lt;/Author&gt;&lt;Year&gt;2020&lt;/Year&gt;&lt;RecNum&gt;4526&lt;/RecNum&gt;&lt;DisplayText&gt;&lt;style face="superscript"&gt;6&lt;/style&gt;&lt;/DisplayText&gt;&lt;record&gt;&lt;rec-number&gt;4526&lt;/rec-number&gt;&lt;foreign-keys&gt;&lt;key app="EN" db-id="tv9vrfdemz0pstew0aex95v6axa2v9ftwfvr" timestamp="1592392589" guid="344dd803-d5d6-475e-bc74-fcdb78e5eed8"&gt;4526&lt;/key&gt;&lt;/foreign-keys&gt;&lt;ref-type name="Journal Article"&gt;17&lt;/ref-type&gt;&lt;contributors&gt;&lt;authors&gt;&lt;author&gt;Kowalczyk, A.&lt;/author&gt;&lt;author&gt;Partha, R.&lt;/author&gt;&lt;author&gt;Clark, N. L.&lt;/author&gt;&lt;author&gt;Chikina, M.&lt;/author&gt;&lt;/authors&gt;&lt;/contributors&gt;&lt;auth-address&gt;Joint Carnegie Mellon University-University of Pittsburgh PhD Program in Computational Biology, Pittsburgh, United States.&amp;#xD;Department of Computational and Systems Biology, University of Pittsburgh, Pittsburgh, United States.&amp;#xD;Pittsburgh Center for Evolutionary Biology and Medicine, University of Pittsburgh, Pittsburgh, United States.&amp;#xD;Department of Human Genetics, University of Utah, Salt Lake City, United States.&lt;/auth-address&gt;&lt;titles&gt;&lt;title&gt;Pan-mammalian analysis of molecular constraints underlying extended lifespan&lt;/title&gt;&lt;secondary-title&gt;Elife&lt;/secondary-title&gt;&lt;/titles&gt;&lt;periodical&gt;&lt;full-title&gt;Elife&lt;/full-title&gt;&lt;/periodical&gt;&lt;volume&gt;9&lt;/volume&gt;&lt;edition&gt;2020/02/12&lt;/edition&gt;&lt;keywords&gt;&lt;keyword&gt;RERconverge&lt;/keyword&gt;&lt;keyword&gt;computational biology&lt;/keyword&gt;&lt;keyword&gt;evolution&lt;/keyword&gt;&lt;keyword&gt;genetics&lt;/keyword&gt;&lt;keyword&gt;genomics&lt;/keyword&gt;&lt;keyword&gt;longevity&lt;/keyword&gt;&lt;keyword&gt;mammals&lt;/keyword&gt;&lt;keyword&gt;phylogenomics&lt;/keyword&gt;&lt;keyword&gt;systems biology&lt;/keyword&gt;&lt;/keywords&gt;&lt;dates&gt;&lt;year&gt;2020&lt;/year&gt;&lt;pub-dates&gt;&lt;date&gt;Feb 11&lt;/date&gt;&lt;/pub-dates&gt;&lt;/dates&gt;&lt;isbn&gt;2050-084X (Electronic)&amp;#xD;2050-084X (Linking)&lt;/isbn&gt;&lt;accession-num&gt;32043462&lt;/accession-num&gt;&lt;urls&gt;&lt;related-urls&gt;&lt;url&gt;https://www.ncbi.nlm.nih.gov/pubmed/32043462&lt;/url&gt;&lt;/related-urls&gt;&lt;/urls&gt;&lt;custom2&gt;PMC7012612&lt;/custom2&gt;&lt;electronic-resource-num&gt;10.7554/eLife.51089&lt;/electronic-resource-num&gt;&lt;/record&gt;&lt;/Cite&gt;&lt;/EndNote&gt;</w:instrText>
      </w:r>
      <w:r w:rsidR="000258B0" w:rsidRPr="00D17E62">
        <w:rPr>
          <w:rFonts w:ascii="Times New Roman" w:hAnsi="Times New Roman" w:cs="Times New Roman"/>
        </w:rPr>
        <w:fldChar w:fldCharType="separate"/>
      </w:r>
      <w:r w:rsidR="007413B2" w:rsidRPr="00D17E62">
        <w:rPr>
          <w:rFonts w:ascii="Times New Roman" w:hAnsi="Times New Roman" w:cs="Times New Roman"/>
          <w:noProof/>
          <w:vertAlign w:val="superscript"/>
        </w:rPr>
        <w:t>6</w:t>
      </w:r>
      <w:r w:rsidR="000258B0" w:rsidRPr="00D17E62">
        <w:rPr>
          <w:rFonts w:ascii="Times New Roman" w:hAnsi="Times New Roman" w:cs="Times New Roman"/>
        </w:rPr>
        <w:fldChar w:fldCharType="end"/>
      </w:r>
      <w:r w:rsidR="00B06CBA" w:rsidRPr="00D17E62">
        <w:rPr>
          <w:rFonts w:ascii="Times New Roman" w:hAnsi="Times New Roman" w:cs="Times New Roman"/>
        </w:rPr>
        <w:t>.</w:t>
      </w:r>
    </w:p>
    <w:p w:rsidR="000C54AD" w:rsidRPr="00D17E62" w:rsidRDefault="000C54AD" w:rsidP="00E62ADE">
      <w:pPr>
        <w:spacing w:line="332" w:lineRule="exact"/>
        <w:rPr>
          <w:rFonts w:ascii="Times New Roman" w:hAnsi="Times New Roman" w:cs="Times New Roman"/>
        </w:rPr>
      </w:pPr>
    </w:p>
    <w:p w:rsidR="00C64403" w:rsidRPr="00D17E62" w:rsidRDefault="00D544A5" w:rsidP="00E62ADE">
      <w:pPr>
        <w:spacing w:line="332" w:lineRule="exact"/>
        <w:rPr>
          <w:rFonts w:ascii="Times New Roman" w:hAnsi="Times New Roman" w:cs="Times New Roman"/>
        </w:rPr>
      </w:pPr>
      <w:r w:rsidRPr="00D17E62">
        <w:rPr>
          <w:rFonts w:ascii="Times New Roman" w:hAnsi="Times New Roman" w:cs="Times New Roman"/>
        </w:rPr>
        <w:t>U</w:t>
      </w:r>
      <w:r w:rsidR="00C00CD7" w:rsidRPr="00D17E62">
        <w:rPr>
          <w:rFonts w:ascii="Times New Roman" w:hAnsi="Times New Roman" w:cs="Times New Roman"/>
        </w:rPr>
        <w:t>n</w:t>
      </w:r>
      <w:r w:rsidR="00454E70">
        <w:rPr>
          <w:rFonts w:ascii="Times New Roman" w:hAnsi="Times New Roman" w:cs="Times New Roman"/>
        </w:rPr>
        <w:t>covering</w:t>
      </w:r>
      <w:r w:rsidRPr="00D17E62">
        <w:rPr>
          <w:rFonts w:ascii="Times New Roman" w:hAnsi="Times New Roman" w:cs="Times New Roman"/>
        </w:rPr>
        <w:t xml:space="preserve"> the evolutionary</w:t>
      </w:r>
      <w:r w:rsidR="008F6FA1" w:rsidRPr="00D17E62">
        <w:rPr>
          <w:rFonts w:ascii="Times New Roman" w:hAnsi="Times New Roman" w:cs="Times New Roman"/>
        </w:rPr>
        <w:t xml:space="preserve"> forces</w:t>
      </w:r>
      <w:r w:rsidRPr="00D17E62">
        <w:rPr>
          <w:rFonts w:ascii="Times New Roman" w:hAnsi="Times New Roman" w:cs="Times New Roman"/>
        </w:rPr>
        <w:t xml:space="preserve"> </w:t>
      </w:r>
      <w:r w:rsidR="00E906BB" w:rsidRPr="00D17E62">
        <w:rPr>
          <w:rFonts w:ascii="Times New Roman" w:hAnsi="Times New Roman" w:cs="Times New Roman"/>
        </w:rPr>
        <w:t>of</w:t>
      </w:r>
      <w:r w:rsidRPr="00D17E62">
        <w:rPr>
          <w:rFonts w:ascii="Times New Roman" w:hAnsi="Times New Roman" w:cs="Times New Roman"/>
        </w:rPr>
        <w:t xml:space="preserve"> the candi</w:t>
      </w:r>
      <w:r w:rsidR="001F3535" w:rsidRPr="00D17E62">
        <w:rPr>
          <w:rFonts w:ascii="Times New Roman" w:hAnsi="Times New Roman" w:cs="Times New Roman"/>
        </w:rPr>
        <w:t>date</w:t>
      </w:r>
      <w:r w:rsidRPr="00D17E62">
        <w:rPr>
          <w:rFonts w:ascii="Times New Roman" w:hAnsi="Times New Roman" w:cs="Times New Roman"/>
        </w:rPr>
        <w:t xml:space="preserve"> genes underlying</w:t>
      </w:r>
      <w:r w:rsidR="002A49CB" w:rsidRPr="00D17E62">
        <w:rPr>
          <w:rFonts w:ascii="Times New Roman" w:hAnsi="Times New Roman" w:cs="Times New Roman"/>
        </w:rPr>
        <w:t xml:space="preserve"> </w:t>
      </w:r>
      <w:r w:rsidR="001F3535" w:rsidRPr="00D17E62">
        <w:rPr>
          <w:rFonts w:ascii="Times New Roman" w:hAnsi="Times New Roman" w:cs="Times New Roman"/>
        </w:rPr>
        <w:t>pheno</w:t>
      </w:r>
      <w:r w:rsidR="002A49CB" w:rsidRPr="00D17E62">
        <w:rPr>
          <w:rFonts w:ascii="Times New Roman" w:hAnsi="Times New Roman" w:cs="Times New Roman"/>
        </w:rPr>
        <w:t>typic evolution</w:t>
      </w:r>
      <w:r w:rsidR="00E906BB" w:rsidRPr="00D17E62">
        <w:rPr>
          <w:rFonts w:ascii="Times New Roman" w:hAnsi="Times New Roman" w:cs="Times New Roman"/>
        </w:rPr>
        <w:t xml:space="preserve"> </w:t>
      </w:r>
      <w:r w:rsidR="007634A6">
        <w:rPr>
          <w:rFonts w:ascii="Times New Roman" w:hAnsi="Times New Roman" w:cs="Times New Roman"/>
        </w:rPr>
        <w:t xml:space="preserve">will deepen our understanding of the </w:t>
      </w:r>
      <w:r w:rsidR="002F6767">
        <w:rPr>
          <w:rFonts w:ascii="Times New Roman" w:hAnsi="Times New Roman" w:cs="Times New Roman"/>
        </w:rPr>
        <w:t xml:space="preserve">detailed </w:t>
      </w:r>
      <w:r w:rsidR="009D0BF8" w:rsidRPr="00D17E62">
        <w:rPr>
          <w:rFonts w:ascii="Times New Roman" w:hAnsi="Times New Roman" w:cs="Times New Roman"/>
        </w:rPr>
        <w:t>molecular mechanisms</w:t>
      </w:r>
      <w:r w:rsidR="00F54B01">
        <w:rPr>
          <w:rFonts w:ascii="Times New Roman" w:hAnsi="Times New Roman" w:cs="Times New Roman"/>
        </w:rPr>
        <w:t xml:space="preserve"> and benefit us </w:t>
      </w:r>
      <w:r w:rsidR="00704DCD">
        <w:rPr>
          <w:rFonts w:ascii="Times New Roman" w:hAnsi="Times New Roman" w:cs="Times New Roman"/>
        </w:rPr>
        <w:t>for</w:t>
      </w:r>
      <w:r w:rsidR="00F54B01">
        <w:rPr>
          <w:rFonts w:ascii="Times New Roman" w:hAnsi="Times New Roman" w:cs="Times New Roman"/>
        </w:rPr>
        <w:t xml:space="preserve"> further </w:t>
      </w:r>
      <w:r w:rsidR="00311A76" w:rsidRPr="00311A76">
        <w:rPr>
          <w:rFonts w:ascii="Times New Roman" w:hAnsi="Times New Roman" w:cs="Times New Roman"/>
        </w:rPr>
        <w:t>verification</w:t>
      </w:r>
      <w:r w:rsidR="00A27340">
        <w:rPr>
          <w:rFonts w:ascii="Times New Roman" w:hAnsi="Times New Roman" w:cs="Times New Roman"/>
        </w:rPr>
        <w:t xml:space="preserve"> </w:t>
      </w:r>
      <w:r w:rsidR="00704DCD">
        <w:rPr>
          <w:rFonts w:ascii="Times New Roman" w:hAnsi="Times New Roman" w:cs="Times New Roman"/>
        </w:rPr>
        <w:t>by</w:t>
      </w:r>
      <w:r w:rsidR="00A27340">
        <w:rPr>
          <w:rFonts w:ascii="Times New Roman" w:hAnsi="Times New Roman" w:cs="Times New Roman"/>
        </w:rPr>
        <w:t xml:space="preserve"> functional</w:t>
      </w:r>
      <w:r w:rsidR="00A73D58" w:rsidRPr="00D17E62">
        <w:rPr>
          <w:rFonts w:ascii="Times New Roman" w:hAnsi="Times New Roman" w:cs="Times New Roman"/>
        </w:rPr>
        <w:t xml:space="preserve"> experiments</w:t>
      </w:r>
      <w:r w:rsidR="006349FA" w:rsidRPr="00D17E62">
        <w:rPr>
          <w:rFonts w:ascii="Times New Roman" w:hAnsi="Times New Roman" w:cs="Times New Roman"/>
        </w:rPr>
        <w:t>.</w:t>
      </w:r>
      <w:r w:rsidRPr="00D17E62">
        <w:rPr>
          <w:rFonts w:ascii="Times New Roman" w:hAnsi="Times New Roman" w:cs="Times New Roman"/>
        </w:rPr>
        <w:t xml:space="preserve"> Generally, intensified selection means intensify or change the function of the gene will be benefit to the phenotypic evolution, while relaxed selection means weaken or eliminate the function of the gene will be benefit to the phenotypic evolution.</w:t>
      </w:r>
      <w:r w:rsidR="003A072F" w:rsidRPr="00D17E62">
        <w:rPr>
          <w:rFonts w:ascii="Times New Roman" w:hAnsi="Times New Roman" w:cs="Times New Roman"/>
        </w:rPr>
        <w:t xml:space="preserve"> </w:t>
      </w:r>
      <w:r w:rsidR="00852AEC">
        <w:rPr>
          <w:rFonts w:ascii="Times New Roman" w:hAnsi="Times New Roman" w:cs="Times New Roman"/>
        </w:rPr>
        <w:t>Relaxed selection</w:t>
      </w:r>
      <w:r w:rsidR="00881312">
        <w:rPr>
          <w:rFonts w:ascii="Times New Roman" w:hAnsi="Times New Roman" w:cs="Times New Roman"/>
        </w:rPr>
        <w:t xml:space="preserve"> in protein-coding genes</w:t>
      </w:r>
      <w:r w:rsidR="00852AEC">
        <w:rPr>
          <w:rFonts w:ascii="Times New Roman" w:hAnsi="Times New Roman" w:cs="Times New Roman"/>
        </w:rPr>
        <w:t xml:space="preserve"> is difficult to </w:t>
      </w:r>
      <w:r w:rsidR="003D0DEA">
        <w:rPr>
          <w:rFonts w:ascii="Times New Roman" w:hAnsi="Times New Roman" w:cs="Times New Roman"/>
        </w:rPr>
        <w:t>evalu</w:t>
      </w:r>
      <w:r w:rsidR="00F2339F">
        <w:rPr>
          <w:rFonts w:ascii="Times New Roman" w:hAnsi="Times New Roman" w:cs="Times New Roman"/>
        </w:rPr>
        <w:t>ated,</w:t>
      </w:r>
      <w:r w:rsidR="00852AEC">
        <w:rPr>
          <w:rFonts w:ascii="Times New Roman" w:hAnsi="Times New Roman" w:cs="Times New Roman"/>
        </w:rPr>
        <w:t xml:space="preserve"> </w:t>
      </w:r>
      <w:r w:rsidR="00F2339F">
        <w:rPr>
          <w:rFonts w:ascii="Times New Roman" w:hAnsi="Times New Roman" w:cs="Times New Roman"/>
        </w:rPr>
        <w:t>h</w:t>
      </w:r>
      <w:r w:rsidR="004D303C" w:rsidRPr="00D17E62">
        <w:rPr>
          <w:rFonts w:ascii="Times New Roman" w:hAnsi="Times New Roman" w:cs="Times New Roman"/>
        </w:rPr>
        <w:t>owever,</w:t>
      </w:r>
      <w:r w:rsidR="00EF308F" w:rsidRPr="00D17E62">
        <w:rPr>
          <w:rFonts w:ascii="Times New Roman" w:hAnsi="Times New Roman" w:cs="Times New Roman"/>
        </w:rPr>
        <w:t xml:space="preserve"> a </w:t>
      </w:r>
      <w:r w:rsidR="008349EF" w:rsidRPr="00D17E62">
        <w:rPr>
          <w:rFonts w:ascii="Times New Roman" w:hAnsi="Times New Roman" w:cs="Times New Roman"/>
        </w:rPr>
        <w:t>recent</w:t>
      </w:r>
      <w:r w:rsidR="00CB3653" w:rsidRPr="00D17E62">
        <w:rPr>
          <w:rFonts w:ascii="Times New Roman" w:hAnsi="Times New Roman" w:cs="Times New Roman"/>
        </w:rPr>
        <w:t>ly</w:t>
      </w:r>
      <w:r w:rsidR="002363DD" w:rsidRPr="00D17E62">
        <w:rPr>
          <w:rFonts w:ascii="Times New Roman" w:hAnsi="Times New Roman" w:cs="Times New Roman"/>
        </w:rPr>
        <w:t xml:space="preserve"> </w:t>
      </w:r>
      <w:r w:rsidR="00CC272F" w:rsidRPr="00D17E62">
        <w:rPr>
          <w:rFonts w:ascii="Times New Roman" w:hAnsi="Times New Roman" w:cs="Times New Roman"/>
        </w:rPr>
        <w:t>develo</w:t>
      </w:r>
      <w:r w:rsidR="00CB3653" w:rsidRPr="00D17E62">
        <w:rPr>
          <w:rFonts w:ascii="Times New Roman" w:hAnsi="Times New Roman" w:cs="Times New Roman"/>
        </w:rPr>
        <w:t>ped</w:t>
      </w:r>
      <w:r w:rsidR="00CC272F" w:rsidRPr="00D17E62">
        <w:rPr>
          <w:rFonts w:ascii="Times New Roman" w:hAnsi="Times New Roman" w:cs="Times New Roman"/>
        </w:rPr>
        <w:t xml:space="preserve"> framework, </w:t>
      </w:r>
      <w:r w:rsidR="002363DD" w:rsidRPr="00D17E62">
        <w:rPr>
          <w:rFonts w:ascii="Times New Roman" w:hAnsi="Times New Roman" w:cs="Times New Roman"/>
        </w:rPr>
        <w:t>RELAX</w:t>
      </w:r>
      <w:r w:rsidR="000258B0" w:rsidRPr="00D17E62">
        <w:rPr>
          <w:rFonts w:ascii="Times New Roman" w:hAnsi="Times New Roman" w:cs="Times New Roman"/>
        </w:rPr>
        <w:fldChar w:fldCharType="begin">
          <w:fldData xml:space="preserve">PEVuZE5vdGU+PENpdGU+PEF1dGhvcj5XZXJ0aGVpbTwvQXV0aG9yPjxZZWFyPjIwMTU8L1llYXI+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PEVuZE5vdGU+PENpdGU+PEF1dGhvcj5XZXJ0aGVpbTwvQXV0aG9yPjxZZWFyPjIwMTU8L1llYXI+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19</w:t>
      </w:r>
      <w:r w:rsidR="000258B0" w:rsidRPr="00D17E62">
        <w:rPr>
          <w:rFonts w:ascii="Times New Roman" w:hAnsi="Times New Roman" w:cs="Times New Roman"/>
        </w:rPr>
        <w:fldChar w:fldCharType="end"/>
      </w:r>
      <w:r w:rsidR="003A072F" w:rsidRPr="00D17E62">
        <w:rPr>
          <w:rFonts w:ascii="Times New Roman" w:hAnsi="Times New Roman" w:cs="Times New Roman"/>
        </w:rPr>
        <w:t>,</w:t>
      </w:r>
      <w:r w:rsidR="00B82675" w:rsidRPr="00D17E62">
        <w:rPr>
          <w:rFonts w:ascii="Times New Roman" w:hAnsi="Times New Roman" w:cs="Times New Roman"/>
        </w:rPr>
        <w:t xml:space="preserve"> can</w:t>
      </w:r>
      <w:r w:rsidR="002363DD" w:rsidRPr="00D17E62">
        <w:rPr>
          <w:rFonts w:ascii="Times New Roman" w:hAnsi="Times New Roman" w:cs="Times New Roman"/>
        </w:rPr>
        <w:t xml:space="preserve"> determ</w:t>
      </w:r>
      <w:r w:rsidR="00C00CD7" w:rsidRPr="00D17E62">
        <w:rPr>
          <w:rFonts w:ascii="Times New Roman" w:hAnsi="Times New Roman" w:cs="Times New Roman"/>
        </w:rPr>
        <w:t>ine</w:t>
      </w:r>
      <w:r w:rsidR="002363DD" w:rsidRPr="00D17E62">
        <w:rPr>
          <w:rFonts w:ascii="Times New Roman" w:hAnsi="Times New Roman" w:cs="Times New Roman"/>
        </w:rPr>
        <w:t xml:space="preserve"> the </w:t>
      </w:r>
      <w:r w:rsidR="00F2339F">
        <w:rPr>
          <w:rFonts w:ascii="Times New Roman" w:hAnsi="Times New Roman" w:cs="Times New Roman"/>
        </w:rPr>
        <w:t>relaxed selection and intensified selection</w:t>
      </w:r>
      <w:r w:rsidR="00293E17">
        <w:rPr>
          <w:rFonts w:ascii="Times New Roman" w:hAnsi="Times New Roman" w:cs="Times New Roman"/>
        </w:rPr>
        <w:t xml:space="preserve"> in protein-coding gene</w:t>
      </w:r>
      <w:r w:rsidR="002363DD" w:rsidRPr="00D17E62">
        <w:rPr>
          <w:rFonts w:ascii="Times New Roman" w:hAnsi="Times New Roman" w:cs="Times New Roman"/>
        </w:rPr>
        <w:t xml:space="preserve"> according to the distribution of the nonsynonymous to synonymous substitution rates (ω or dN/dS) in the codon sites.</w:t>
      </w:r>
      <w:r w:rsidR="006F2B0D" w:rsidRPr="00D17E62">
        <w:rPr>
          <w:rFonts w:ascii="Times New Roman" w:hAnsi="Times New Roman" w:cs="Times New Roman"/>
        </w:rPr>
        <w:t xml:space="preserve"> </w:t>
      </w:r>
      <w:r w:rsidR="009F69B7">
        <w:rPr>
          <w:rFonts w:ascii="Times New Roman" w:hAnsi="Times New Roman" w:cs="Times New Roman"/>
        </w:rPr>
        <w:t xml:space="preserve">In addition, branch-site model </w:t>
      </w:r>
      <w:r w:rsidR="00223188">
        <w:rPr>
          <w:rFonts w:ascii="Times New Roman" w:hAnsi="Times New Roman" w:cs="Times New Roman"/>
        </w:rPr>
        <w:t>is usually used to ide</w:t>
      </w:r>
      <w:r w:rsidR="00AC6421">
        <w:rPr>
          <w:rFonts w:ascii="Times New Roman" w:hAnsi="Times New Roman" w:cs="Times New Roman"/>
        </w:rPr>
        <w:t>ntified positively selective genes</w:t>
      </w:r>
      <w:r w:rsidR="000258B0">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&lt;EndNote&gt;&lt;Cite&gt;&lt;Author&gt;Zhang&lt;/Author&gt;&lt;Year&gt;2005&lt;/Year&gt;&lt;RecNum&gt;2061&lt;/RecNum&gt;&lt;DisplayText&gt;&lt;style face="superscript"&gt;20&lt;/style&gt;&lt;/DisplayText&gt;&lt;record&gt;&lt;rec-number&gt;2061&lt;/rec-number&gt;&lt;foreign-keys&gt;&lt;key app="EN" db-id="tv9vrfdemz0pstew0aex95v6axa2v9ftwfvr" timestamp="1478504448" guid="3d6f5bda-a497-4fde-91c1-733539da2ec4"&gt;2061&lt;/key&gt;&lt;/foreign-keys&gt;&lt;ref-type name="Journal Article"&gt;17&lt;/ref-type&gt;&lt;contributors&gt;&lt;authors&gt;&lt;author&gt;Zhang, J.&lt;/author&gt;&lt;author&gt;Nielsen, R.&lt;/author&gt;&lt;author&gt;Yang, Z.&lt;/author&gt;&lt;/authors&gt;&lt;/contributors&gt;&lt;auth-address&gt;Department of Ecology and Evolutionary Biology, University of Michigan, Ann Arbor, USA.&lt;/auth-address&gt;&lt;titles&gt;&lt;title&gt;Evaluation of an improved branch-site likelihood method for detecting positive selection at the molecular level&lt;/title&gt;&lt;secondary-title&gt;Molecular biology and evolution&lt;/secondary-title&gt;&lt;alt-title&gt;Mol Biol Evol&lt;/alt-title&gt;&lt;/titles&gt;&lt;periodical&gt;&lt;full-title&gt;Molecular Biology and Evolution&lt;/full-title&gt;&lt;abbr-1&gt;Mol. Biol. Evol.&lt;/abbr-1&gt;&lt;abbr-2&gt;Mol Biol Evol&lt;/abbr-2&gt;&lt;/periodical&gt;&lt;alt-periodical&gt;&lt;full-title&gt;Molecular Biology and Evolution&lt;/full-title&gt;&lt;abbr-1&gt;Mol. Biol. Evol.&lt;/abbr-1&gt;&lt;abbr-2&gt;Mol Biol Evol&lt;/abbr-2&gt;&lt;/alt-periodical&gt;&lt;pages&gt;2472-9&lt;/pages&gt;&lt;volume&gt;22&lt;/volume&gt;&lt;number&gt;12&lt;/number&gt;&lt;edition&gt;2005/08/19&lt;/edition&gt;&lt;keywords&gt;&lt;keyword&gt;Bayes Theorem&lt;/keyword&gt;&lt;keyword&gt;Codon&lt;/keyword&gt;&lt;keyword&gt;*Computer Simulation&lt;/keyword&gt;&lt;keyword&gt;Evolution, Molecular&lt;/keyword&gt;&lt;keyword&gt;*Likelihood Functions&lt;/keyword&gt;&lt;keyword&gt;*Models, Genetic&lt;/keyword&gt;&lt;keyword&gt;*Selection, Genetic&lt;/keyword&gt;&lt;/keywords&gt;&lt;dates&gt;&lt;year&gt;2005&lt;/year&gt;&lt;pub-dates&gt;&lt;date&gt;Dec&lt;/date&gt;&lt;/pub-dates&gt;&lt;/dates&gt;&lt;isbn&gt;0737-4038 (Print)&amp;#xD;0737-4038 (Linking)&lt;/isbn&gt;&lt;accession-num&gt;16107592&lt;/accession-num&gt;&lt;work-type&gt;Evaluation Studies&amp;#xD;Research Support, N.I.H., Extramural&amp;#xD;Research Support, U.S. Gov&amp;apos;t, Non-P.H.S.&lt;/work-type&gt;&lt;urls&gt;&lt;related-urls&gt;&lt;url&gt;http://www.ncbi.nlm.nih.gov/pubmed/16107592&lt;/url&gt;&lt;/related-urls&gt;&lt;/urls&gt;&lt;electronic-resource-num&gt;10.1093/molbev/msi237&lt;/electronic-resource-num&gt;&lt;language&gt;eng&lt;/language&gt;&lt;/record&gt;&lt;/Cite&gt;&lt;/EndNote&gt;</w:instrText>
      </w:r>
      <w:r w:rsidR="000258B0">
        <w:rPr>
          <w:rFonts w:ascii="Times New Roman" w:hAnsi="Times New Roman" w:cs="Times New Roman"/>
        </w:rPr>
        <w:fldChar w:fldCharType="separate"/>
      </w:r>
      <w:r w:rsidR="00F24201" w:rsidRPr="00F24201">
        <w:rPr>
          <w:rFonts w:ascii="Times New Roman" w:hAnsi="Times New Roman" w:cs="Times New Roman"/>
          <w:noProof/>
          <w:vertAlign w:val="superscript"/>
        </w:rPr>
        <w:t>20</w:t>
      </w:r>
      <w:r w:rsidR="000258B0">
        <w:rPr>
          <w:rFonts w:ascii="Times New Roman" w:hAnsi="Times New Roman" w:cs="Times New Roman"/>
        </w:rPr>
        <w:fldChar w:fldCharType="end"/>
      </w:r>
      <w:r w:rsidR="00AC6421">
        <w:rPr>
          <w:rFonts w:ascii="Times New Roman" w:hAnsi="Times New Roman" w:cs="Times New Roman"/>
        </w:rPr>
        <w:t>.</w:t>
      </w:r>
    </w:p>
    <w:p w:rsidR="00C64403" w:rsidRPr="00D17E62" w:rsidRDefault="00C64403" w:rsidP="00E62ADE">
      <w:pPr>
        <w:spacing w:line="332" w:lineRule="exact"/>
        <w:rPr>
          <w:rFonts w:ascii="Times New Roman" w:hAnsi="Times New Roman" w:cs="Times New Roman"/>
        </w:rPr>
      </w:pPr>
    </w:p>
    <w:p w:rsidR="00823238" w:rsidRPr="00D17E62" w:rsidRDefault="002412EB" w:rsidP="00E62ADE">
      <w:pPr>
        <w:spacing w:line="332" w:lineRule="exact"/>
        <w:rPr>
          <w:rFonts w:ascii="Times New Roman" w:hAnsi="Times New Roman" w:cs="Times New Roman"/>
        </w:rPr>
      </w:pPr>
      <w:r w:rsidRPr="00D17E62">
        <w:rPr>
          <w:rFonts w:ascii="Times New Roman" w:hAnsi="Times New Roman" w:cs="Times New Roman"/>
        </w:rPr>
        <w:t>Here, we integrate</w:t>
      </w:r>
      <w:r w:rsidR="00E9093F">
        <w:rPr>
          <w:rFonts w:ascii="Times New Roman" w:hAnsi="Times New Roman" w:cs="Times New Roman"/>
        </w:rPr>
        <w:t>d</w:t>
      </w:r>
      <w:r w:rsidRPr="00D17E62">
        <w:rPr>
          <w:rFonts w:ascii="Times New Roman" w:hAnsi="Times New Roman" w:cs="Times New Roman"/>
        </w:rPr>
        <w:t xml:space="preserve"> the </w:t>
      </w:r>
      <w:r w:rsidR="00B8272D">
        <w:rPr>
          <w:rFonts w:ascii="Times New Roman" w:hAnsi="Times New Roman" w:cs="Times New Roman"/>
        </w:rPr>
        <w:t xml:space="preserve">lifespan phenotypic data from </w:t>
      </w:r>
      <w:r w:rsidRPr="00D17E62">
        <w:rPr>
          <w:rFonts w:ascii="Times New Roman" w:hAnsi="Times New Roman" w:cs="Times New Roman"/>
        </w:rPr>
        <w:t>HAGR</w:t>
      </w:r>
      <w:r w:rsidR="0057144C" w:rsidRPr="00D17E62">
        <w:rPr>
          <w:rFonts w:ascii="Times New Roman" w:hAnsi="Times New Roman" w:cs="Times New Roman"/>
        </w:rPr>
        <w:t xml:space="preserve"> (</w:t>
      </w:r>
      <w:r w:rsidR="005B00E8" w:rsidRPr="00D17E62">
        <w:rPr>
          <w:rFonts w:ascii="Times New Roman" w:hAnsi="Times New Roman" w:cs="Times New Roman"/>
        </w:rPr>
        <w:t>Human Ageing Genomic Resources</w:t>
      </w:r>
      <w:r w:rsidR="0057144C" w:rsidRPr="00D17E62">
        <w:rPr>
          <w:rFonts w:ascii="Times New Roman" w:hAnsi="Times New Roman" w:cs="Times New Roman"/>
        </w:rPr>
        <w:t>)</w:t>
      </w:r>
      <w:r w:rsidR="00B8272D">
        <w:rPr>
          <w:rFonts w:ascii="Times New Roman" w:hAnsi="Times New Roman" w:cs="Times New Roman"/>
        </w:rPr>
        <w:t xml:space="preserve"> database</w:t>
      </w:r>
      <w:r w:rsidR="000258B0" w:rsidRPr="00D17E62">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12</w:t>
      </w:r>
      <w:r w:rsidR="000258B0" w:rsidRPr="00D17E62">
        <w:rPr>
          <w:rFonts w:ascii="Times New Roman" w:hAnsi="Times New Roman" w:cs="Times New Roman"/>
        </w:rPr>
        <w:fldChar w:fldCharType="end"/>
      </w:r>
      <w:r w:rsidRPr="00D17E62">
        <w:rPr>
          <w:rFonts w:ascii="Times New Roman" w:hAnsi="Times New Roman" w:cs="Times New Roman"/>
        </w:rPr>
        <w:t xml:space="preserve"> </w:t>
      </w:r>
      <w:r w:rsidR="004D2600" w:rsidRPr="00D17E62">
        <w:rPr>
          <w:rFonts w:ascii="Times New Roman" w:hAnsi="Times New Roman" w:cs="Times New Roman"/>
        </w:rPr>
        <w:t xml:space="preserve">and </w:t>
      </w:r>
      <w:r w:rsidR="00B8272D">
        <w:rPr>
          <w:rFonts w:ascii="Times New Roman" w:hAnsi="Times New Roman" w:cs="Times New Roman"/>
        </w:rPr>
        <w:t>the orthologou</w:t>
      </w:r>
      <w:r w:rsidR="00C2098C">
        <w:rPr>
          <w:rFonts w:ascii="Times New Roman" w:hAnsi="Times New Roman" w:cs="Times New Roman"/>
        </w:rPr>
        <w:t xml:space="preserve">s genes from </w:t>
      </w:r>
      <w:r w:rsidR="004D2600" w:rsidRPr="00D17E62">
        <w:rPr>
          <w:rFonts w:ascii="Times New Roman" w:hAnsi="Times New Roman" w:cs="Times New Roman"/>
        </w:rPr>
        <w:t>OrthoMaM database</w:t>
      </w:r>
      <w:r w:rsidR="000258B0" w:rsidRPr="00D17E62">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21</w:t>
      </w:r>
      <w:r w:rsidR="000258B0" w:rsidRPr="00D17E62">
        <w:rPr>
          <w:rFonts w:ascii="Times New Roman" w:hAnsi="Times New Roman" w:cs="Times New Roman"/>
        </w:rPr>
        <w:fldChar w:fldCharType="end"/>
      </w:r>
      <w:r w:rsidR="003F61EF" w:rsidRPr="00D17E62">
        <w:rPr>
          <w:rFonts w:ascii="Times New Roman" w:hAnsi="Times New Roman" w:cs="Times New Roman"/>
        </w:rPr>
        <w:t xml:space="preserve"> </w:t>
      </w:r>
      <w:r w:rsidR="005B00E8" w:rsidRPr="00D17E62">
        <w:rPr>
          <w:rFonts w:ascii="Times New Roman" w:hAnsi="Times New Roman" w:cs="Times New Roman"/>
        </w:rPr>
        <w:t>to</w:t>
      </w:r>
      <w:r w:rsidR="003F61EF" w:rsidRPr="00D17E62">
        <w:rPr>
          <w:rFonts w:ascii="Times New Roman" w:hAnsi="Times New Roman" w:cs="Times New Roman"/>
        </w:rPr>
        <w:t xml:space="preserve"> </w:t>
      </w:r>
      <w:r w:rsidR="00A81172" w:rsidRPr="00D17E62">
        <w:rPr>
          <w:rFonts w:ascii="Times New Roman" w:hAnsi="Times New Roman" w:cs="Times New Roman"/>
        </w:rPr>
        <w:t xml:space="preserve">obtain </w:t>
      </w:r>
      <w:r w:rsidR="00FF7E0C" w:rsidRPr="00D17E62">
        <w:rPr>
          <w:rFonts w:ascii="Times New Roman" w:hAnsi="Times New Roman" w:cs="Times New Roman"/>
        </w:rPr>
        <w:t xml:space="preserve">the </w:t>
      </w:r>
      <w:r w:rsidR="00CA3A82">
        <w:rPr>
          <w:rFonts w:ascii="Times New Roman" w:hAnsi="Times New Roman" w:cs="Times New Roman"/>
        </w:rPr>
        <w:t>largest</w:t>
      </w:r>
      <w:r w:rsidR="006E4E15" w:rsidRPr="00D17E62">
        <w:rPr>
          <w:rFonts w:ascii="Times New Roman" w:hAnsi="Times New Roman" w:cs="Times New Roman"/>
        </w:rPr>
        <w:t xml:space="preserve"> </w:t>
      </w:r>
      <w:r w:rsidR="00DC4F8E">
        <w:rPr>
          <w:rFonts w:ascii="Times New Roman" w:hAnsi="Times New Roman" w:cs="Times New Roman"/>
        </w:rPr>
        <w:t xml:space="preserve">genomic data ever used to </w:t>
      </w:r>
      <w:r w:rsidR="00CA3A82">
        <w:rPr>
          <w:rFonts w:ascii="Times New Roman" w:hAnsi="Times New Roman" w:cs="Times New Roman"/>
        </w:rPr>
        <w:t xml:space="preserve">explore </w:t>
      </w:r>
      <w:r w:rsidR="00BF1B77">
        <w:rPr>
          <w:rFonts w:ascii="Times New Roman" w:hAnsi="Times New Roman" w:cs="Times New Roman"/>
        </w:rPr>
        <w:t xml:space="preserve">the molecular basis </w:t>
      </w:r>
      <w:r w:rsidR="00CA3A82">
        <w:rPr>
          <w:rFonts w:ascii="Times New Roman" w:hAnsi="Times New Roman" w:cs="Times New Roman"/>
        </w:rPr>
        <w:t xml:space="preserve">underlying regulation of </w:t>
      </w:r>
      <w:r w:rsidR="00E53B19">
        <w:rPr>
          <w:rFonts w:ascii="Times New Roman" w:hAnsi="Times New Roman" w:cs="Times New Roman"/>
        </w:rPr>
        <w:t xml:space="preserve">mammalian </w:t>
      </w:r>
      <w:r w:rsidR="00DC4F8E">
        <w:rPr>
          <w:rFonts w:ascii="Times New Roman" w:hAnsi="Times New Roman" w:cs="Times New Roman"/>
        </w:rPr>
        <w:t>lifespan</w:t>
      </w:r>
      <w:r w:rsidR="00A81172" w:rsidRPr="00D17E62">
        <w:rPr>
          <w:rFonts w:ascii="Times New Roman" w:hAnsi="Times New Roman" w:cs="Times New Roman"/>
        </w:rPr>
        <w:t>.</w:t>
      </w:r>
      <w:r w:rsidR="004A416B" w:rsidRPr="00D17E62">
        <w:rPr>
          <w:rFonts w:ascii="Times New Roman" w:hAnsi="Times New Roman" w:cs="Times New Roman"/>
        </w:rPr>
        <w:t xml:space="preserve"> </w:t>
      </w:r>
      <w:r w:rsidR="007A0DA6" w:rsidRPr="00D17E62">
        <w:rPr>
          <w:rFonts w:ascii="Times New Roman" w:hAnsi="Times New Roman" w:cs="Times New Roman"/>
        </w:rPr>
        <w:t>W</w:t>
      </w:r>
      <w:r w:rsidR="00A81172" w:rsidRPr="00D17E62">
        <w:rPr>
          <w:rFonts w:ascii="Times New Roman" w:hAnsi="Times New Roman" w:cs="Times New Roman"/>
        </w:rPr>
        <w:t xml:space="preserve">e </w:t>
      </w:r>
      <w:r w:rsidR="000F3E9B" w:rsidRPr="00D17E62">
        <w:rPr>
          <w:rFonts w:ascii="Times New Roman" w:hAnsi="Times New Roman" w:cs="Times New Roman"/>
        </w:rPr>
        <w:t>genomic-wide</w:t>
      </w:r>
      <w:r w:rsidR="003F61EF" w:rsidRPr="00D17E62">
        <w:rPr>
          <w:rFonts w:ascii="Times New Roman" w:hAnsi="Times New Roman" w:cs="Times New Roman"/>
        </w:rPr>
        <w:t xml:space="preserve"> </w:t>
      </w:r>
      <w:r w:rsidR="00BF44BB" w:rsidRPr="00D17E62">
        <w:rPr>
          <w:rFonts w:ascii="Times New Roman" w:hAnsi="Times New Roman" w:cs="Times New Roman"/>
        </w:rPr>
        <w:t>identify</w:t>
      </w:r>
      <w:r w:rsidR="003F61EF" w:rsidRPr="00D17E62">
        <w:rPr>
          <w:rFonts w:ascii="Times New Roman" w:hAnsi="Times New Roman" w:cs="Times New Roman"/>
        </w:rPr>
        <w:t xml:space="preserve"> </w:t>
      </w:r>
      <w:r w:rsidR="00514C3E">
        <w:rPr>
          <w:rFonts w:ascii="Times New Roman" w:hAnsi="Times New Roman" w:cs="Times New Roman"/>
        </w:rPr>
        <w:t xml:space="preserve">correlative genes between </w:t>
      </w:r>
      <w:r w:rsidR="007841C7">
        <w:rPr>
          <w:rFonts w:ascii="Times New Roman" w:hAnsi="Times New Roman" w:cs="Times New Roman"/>
        </w:rPr>
        <w:t xml:space="preserve">relative </w:t>
      </w:r>
      <w:r w:rsidR="006D770E">
        <w:rPr>
          <w:rFonts w:ascii="Times New Roman" w:hAnsi="Times New Roman" w:cs="Times New Roman"/>
        </w:rPr>
        <w:t>evolutionary rate and lifespan</w:t>
      </w:r>
      <w:r w:rsidR="00F25AD6" w:rsidRPr="00D17E62">
        <w:rPr>
          <w:rFonts w:ascii="Times New Roman" w:hAnsi="Times New Roman" w:cs="Times New Roman"/>
        </w:rPr>
        <w:t xml:space="preserve"> across </w:t>
      </w:r>
      <w:r w:rsidR="00C26084" w:rsidRPr="00D17E62">
        <w:rPr>
          <w:rFonts w:ascii="Times New Roman" w:hAnsi="Times New Roman" w:cs="Times New Roman"/>
        </w:rPr>
        <w:t>the mammals</w:t>
      </w:r>
      <w:r w:rsidR="00A05C82">
        <w:rPr>
          <w:rFonts w:ascii="Times New Roman" w:hAnsi="Times New Roman" w:cs="Times New Roman"/>
        </w:rPr>
        <w:t xml:space="preserve"> and </w:t>
      </w:r>
      <w:r w:rsidR="00C64403" w:rsidRPr="00D17E62">
        <w:rPr>
          <w:rFonts w:ascii="Times New Roman" w:hAnsi="Times New Roman" w:cs="Times New Roman"/>
        </w:rPr>
        <w:t>explore</w:t>
      </w:r>
      <w:r w:rsidR="00E9093F">
        <w:rPr>
          <w:rFonts w:ascii="Times New Roman" w:hAnsi="Times New Roman" w:cs="Times New Roman"/>
        </w:rPr>
        <w:t>d</w:t>
      </w:r>
      <w:r w:rsidR="00C64403" w:rsidRPr="00D17E62">
        <w:rPr>
          <w:rFonts w:ascii="Times New Roman" w:hAnsi="Times New Roman" w:cs="Times New Roman"/>
        </w:rPr>
        <w:t xml:space="preserve"> </w:t>
      </w:r>
      <w:r w:rsidR="00F46960">
        <w:rPr>
          <w:rFonts w:ascii="Times New Roman" w:hAnsi="Times New Roman" w:cs="Times New Roman"/>
        </w:rPr>
        <w:t>the</w:t>
      </w:r>
      <w:r w:rsidR="00AD0AE1">
        <w:rPr>
          <w:rFonts w:ascii="Times New Roman" w:hAnsi="Times New Roman" w:cs="Times New Roman"/>
        </w:rPr>
        <w:t>ir</w:t>
      </w:r>
      <w:r w:rsidR="00C64403" w:rsidRPr="00D17E62">
        <w:rPr>
          <w:rFonts w:ascii="Times New Roman" w:hAnsi="Times New Roman" w:cs="Times New Roman"/>
        </w:rPr>
        <w:t xml:space="preserve"> evolutionary forces</w:t>
      </w:r>
      <w:r w:rsidR="00E815C7">
        <w:rPr>
          <w:rFonts w:ascii="Times New Roman" w:hAnsi="Times New Roman" w:cs="Times New Roman"/>
        </w:rPr>
        <w:t xml:space="preserve">, </w:t>
      </w:r>
      <w:r w:rsidR="00E815C7" w:rsidRPr="00D17E62">
        <w:rPr>
          <w:rFonts w:ascii="Times New Roman" w:hAnsi="Times New Roman" w:cs="Times New Roman"/>
        </w:rPr>
        <w:t>especially for positively correlative genes</w:t>
      </w:r>
      <w:r w:rsidR="00C64403" w:rsidRPr="00D17E62">
        <w:rPr>
          <w:rFonts w:ascii="Times New Roman" w:hAnsi="Times New Roman" w:cs="Times New Roman"/>
        </w:rPr>
        <w:t>.</w:t>
      </w:r>
      <w:r w:rsidR="00D1496E">
        <w:rPr>
          <w:rFonts w:ascii="Times New Roman" w:hAnsi="Times New Roman" w:cs="Times New Roman"/>
        </w:rPr>
        <w:t xml:space="preserve"> </w:t>
      </w:r>
      <w:r w:rsidR="00F9381B">
        <w:rPr>
          <w:rFonts w:ascii="Times New Roman" w:hAnsi="Times New Roman" w:cs="Times New Roman"/>
        </w:rPr>
        <w:t>In addition</w:t>
      </w:r>
      <w:r w:rsidR="00D1496E">
        <w:rPr>
          <w:rFonts w:ascii="Times New Roman" w:hAnsi="Times New Roman" w:cs="Times New Roman"/>
        </w:rPr>
        <w:t xml:space="preserve">, </w:t>
      </w:r>
      <w:r w:rsidR="00E815C7">
        <w:rPr>
          <w:rFonts w:ascii="Times New Roman" w:hAnsi="Times New Roman" w:cs="Times New Roman"/>
        </w:rPr>
        <w:t xml:space="preserve">we </w:t>
      </w:r>
      <w:r w:rsidR="001573E2">
        <w:rPr>
          <w:rFonts w:ascii="Times New Roman" w:hAnsi="Times New Roman" w:cs="Times New Roman"/>
        </w:rPr>
        <w:t xml:space="preserve">constructed </w:t>
      </w:r>
      <w:r w:rsidR="00F9381B">
        <w:rPr>
          <w:rFonts w:ascii="Times New Roman" w:hAnsi="Times New Roman" w:cs="Times New Roman"/>
        </w:rPr>
        <w:t xml:space="preserve">a </w:t>
      </w:r>
      <w:r w:rsidR="00E815C7">
        <w:rPr>
          <w:rFonts w:ascii="Times New Roman" w:hAnsi="Times New Roman" w:cs="Times New Roman"/>
        </w:rPr>
        <w:t xml:space="preserve">signed </w:t>
      </w:r>
      <w:ins w:id="2" w:author="Administrator" w:date="2021-07-15T17:03:00Z">
        <w:r w:rsidR="00AD5724" w:rsidRPr="007919FC">
          <w:rPr>
            <w:rFonts w:ascii="Times New Roman" w:hAnsi="Times New Roman" w:cs="Times New Roman"/>
          </w:rPr>
          <w:t>functional interaction</w:t>
        </w:r>
        <w:r w:rsidR="00AD5724">
          <w:rPr>
            <w:rFonts w:ascii="Times New Roman" w:hAnsi="Times New Roman" w:cs="Times New Roman" w:hint="eastAsia"/>
          </w:rPr>
          <w:t xml:space="preserve"> </w:t>
        </w:r>
      </w:ins>
      <w:r w:rsidR="00E815C7">
        <w:rPr>
          <w:rFonts w:ascii="Times New Roman" w:hAnsi="Times New Roman" w:cs="Times New Roman"/>
        </w:rPr>
        <w:t xml:space="preserve">network </w:t>
      </w:r>
      <w:r w:rsidR="00397740">
        <w:rPr>
          <w:rFonts w:ascii="Times New Roman" w:hAnsi="Times New Roman" w:cs="Times New Roman"/>
        </w:rPr>
        <w:t xml:space="preserve">to </w:t>
      </w:r>
      <w:r w:rsidR="006C7387">
        <w:rPr>
          <w:rFonts w:ascii="Times New Roman" w:hAnsi="Times New Roman" w:cs="Times New Roman"/>
        </w:rPr>
        <w:t>explore</w:t>
      </w:r>
      <w:r w:rsidR="001573E2">
        <w:rPr>
          <w:rFonts w:ascii="Times New Roman" w:hAnsi="Times New Roman" w:cs="Times New Roman"/>
        </w:rPr>
        <w:t xml:space="preserve"> the </w:t>
      </w:r>
      <w:r w:rsidR="00CF2A05">
        <w:rPr>
          <w:rFonts w:ascii="Times New Roman" w:hAnsi="Times New Roman" w:cs="Times New Roman"/>
        </w:rPr>
        <w:t>important modules and core genes that might play central role in regulation of mammalian lifespan</w:t>
      </w:r>
      <w:r w:rsidR="00D1496E">
        <w:rPr>
          <w:rFonts w:ascii="Times New Roman" w:hAnsi="Times New Roman" w:cs="Times New Roman"/>
        </w:rPr>
        <w:t>.</w:t>
      </w:r>
      <w:r w:rsidR="00C64403" w:rsidRPr="00D17E62">
        <w:rPr>
          <w:rFonts w:ascii="Times New Roman" w:hAnsi="Times New Roman" w:cs="Times New Roman"/>
        </w:rPr>
        <w:t xml:space="preserve"> </w:t>
      </w:r>
      <w:r w:rsidR="004D7A43" w:rsidRPr="00D17E62">
        <w:rPr>
          <w:rFonts w:ascii="Times New Roman" w:hAnsi="Times New Roman" w:cs="Times New Roman"/>
        </w:rPr>
        <w:t>Our</w:t>
      </w:r>
      <w:r w:rsidR="001E4C20" w:rsidRPr="00D17E62">
        <w:rPr>
          <w:rFonts w:ascii="Times New Roman" w:hAnsi="Times New Roman" w:cs="Times New Roman"/>
        </w:rPr>
        <w:t xml:space="preserve"> study </w:t>
      </w:r>
      <w:r w:rsidR="004C667A" w:rsidRPr="00D17E62">
        <w:rPr>
          <w:rFonts w:ascii="Times New Roman" w:hAnsi="Times New Roman" w:cs="Times New Roman"/>
        </w:rPr>
        <w:t>will</w:t>
      </w:r>
      <w:r w:rsidR="00071CA9" w:rsidRPr="00D17E62">
        <w:rPr>
          <w:rFonts w:ascii="Times New Roman" w:hAnsi="Times New Roman" w:cs="Times New Roman"/>
        </w:rPr>
        <w:t xml:space="preserve"> </w:t>
      </w:r>
      <w:r w:rsidR="009C688B" w:rsidRPr="00D17E62">
        <w:rPr>
          <w:rFonts w:ascii="Times New Roman" w:hAnsi="Times New Roman" w:cs="Times New Roman"/>
        </w:rPr>
        <w:t>deepen our</w:t>
      </w:r>
      <w:r w:rsidR="00DE3A8E" w:rsidRPr="00D17E62">
        <w:rPr>
          <w:rFonts w:ascii="Times New Roman" w:hAnsi="Times New Roman" w:cs="Times New Roman"/>
        </w:rPr>
        <w:t xml:space="preserve"> </w:t>
      </w:r>
      <w:r w:rsidR="005810B2" w:rsidRPr="00D17E62">
        <w:rPr>
          <w:rFonts w:ascii="Times New Roman" w:hAnsi="Times New Roman" w:cs="Times New Roman"/>
        </w:rPr>
        <w:t>know</w:t>
      </w:r>
      <w:r w:rsidR="00F218E0" w:rsidRPr="00D17E62">
        <w:rPr>
          <w:rFonts w:ascii="Times New Roman" w:hAnsi="Times New Roman" w:cs="Times New Roman"/>
        </w:rPr>
        <w:t xml:space="preserve">ledges of </w:t>
      </w:r>
      <w:r w:rsidR="00DE3A8E" w:rsidRPr="00D17E62">
        <w:rPr>
          <w:rFonts w:ascii="Times New Roman" w:hAnsi="Times New Roman" w:cs="Times New Roman"/>
        </w:rPr>
        <w:t xml:space="preserve">the universal molecular mechanisms </w:t>
      </w:r>
      <w:r w:rsidR="00730792">
        <w:rPr>
          <w:rFonts w:ascii="Times New Roman" w:hAnsi="Times New Roman" w:cs="Times New Roman"/>
        </w:rPr>
        <w:t>underlying</w:t>
      </w:r>
      <w:r w:rsidR="00F218E0" w:rsidRPr="00D17E62">
        <w:rPr>
          <w:rFonts w:ascii="Times New Roman" w:hAnsi="Times New Roman" w:cs="Times New Roman"/>
        </w:rPr>
        <w:t xml:space="preserve"> regulation of</w:t>
      </w:r>
      <w:r w:rsidR="00DE3A8E" w:rsidRPr="00D17E62">
        <w:rPr>
          <w:rFonts w:ascii="Times New Roman" w:hAnsi="Times New Roman" w:cs="Times New Roman"/>
        </w:rPr>
        <w:t xml:space="preserve"> </w:t>
      </w:r>
      <w:r w:rsidR="009A3381">
        <w:rPr>
          <w:rFonts w:ascii="Times New Roman" w:hAnsi="Times New Roman" w:cs="Times New Roman"/>
        </w:rPr>
        <w:t xml:space="preserve">mammalian </w:t>
      </w:r>
      <w:r w:rsidR="009974C1">
        <w:rPr>
          <w:rFonts w:ascii="Times New Roman" w:hAnsi="Times New Roman" w:cs="Times New Roman"/>
        </w:rPr>
        <w:t>l</w:t>
      </w:r>
      <w:r w:rsidR="009A3381">
        <w:rPr>
          <w:rFonts w:ascii="Times New Roman" w:hAnsi="Times New Roman" w:cs="Times New Roman"/>
        </w:rPr>
        <w:t>ifespan</w:t>
      </w:r>
      <w:r w:rsidR="004B7E53" w:rsidRPr="00D17E62">
        <w:rPr>
          <w:rFonts w:ascii="Times New Roman" w:hAnsi="Times New Roman" w:cs="Times New Roman"/>
        </w:rPr>
        <w:t xml:space="preserve"> </w:t>
      </w:r>
      <w:r w:rsidR="00987C2E" w:rsidRPr="00D17E62">
        <w:rPr>
          <w:rFonts w:ascii="Times New Roman" w:hAnsi="Times New Roman" w:cs="Times New Roman"/>
        </w:rPr>
        <w:t xml:space="preserve">and provide candidate genes for further experiment verification and </w:t>
      </w:r>
      <w:r w:rsidR="00DF3251" w:rsidRPr="00D17E62">
        <w:rPr>
          <w:rFonts w:ascii="Times New Roman" w:hAnsi="Times New Roman" w:cs="Times New Roman"/>
        </w:rPr>
        <w:t>drug development</w:t>
      </w:r>
      <w:r w:rsidR="00DE3A8E" w:rsidRPr="00D17E62">
        <w:rPr>
          <w:rFonts w:ascii="Times New Roman" w:hAnsi="Times New Roman" w:cs="Times New Roman"/>
        </w:rPr>
        <w:t>.</w:t>
      </w:r>
    </w:p>
    <w:p w:rsidR="000A7EEB" w:rsidRPr="00D17E62" w:rsidRDefault="000A7EEB" w:rsidP="00E62ADE">
      <w:pPr>
        <w:spacing w:line="332" w:lineRule="exact"/>
        <w:rPr>
          <w:rFonts w:ascii="Times New Roman" w:hAnsi="Times New Roman" w:cs="Times New Roman"/>
        </w:rPr>
      </w:pPr>
    </w:p>
    <w:p w:rsidR="000A7EEB" w:rsidRPr="00D17E62" w:rsidRDefault="000A7EEB" w:rsidP="000A7EEB">
      <w:pPr>
        <w:widowControl/>
        <w:shd w:val="clear" w:color="auto" w:fill="FFFFFF"/>
        <w:spacing w:before="150" w:line="332" w:lineRule="exact"/>
        <w:jc w:val="left"/>
        <w:outlineLvl w:val="2"/>
        <w:rPr>
          <w:rFonts w:ascii="Times New Roman" w:eastAsia="宋体" w:hAnsi="Times New Roman" w:cs="Times New Roman"/>
          <w:b/>
          <w:bCs/>
          <w:color w:val="333333"/>
          <w:kern w:val="0"/>
          <w:sz w:val="30"/>
          <w:szCs w:val="30"/>
        </w:rPr>
      </w:pPr>
      <w:r w:rsidRPr="00D17E62">
        <w:rPr>
          <w:rFonts w:ascii="Times New Roman" w:eastAsia="宋体" w:hAnsi="Times New Roman" w:cs="Times New Roman"/>
          <w:b/>
          <w:bCs/>
          <w:color w:val="333333"/>
          <w:kern w:val="0"/>
          <w:sz w:val="30"/>
          <w:szCs w:val="30"/>
          <w:shd w:val="clear" w:color="auto" w:fill="FFFFFF"/>
        </w:rPr>
        <w:t>MATERIALS AND METHODS</w:t>
      </w:r>
    </w:p>
    <w:p w:rsidR="000A7EEB" w:rsidRPr="00D17E62" w:rsidRDefault="00B372A5" w:rsidP="000A7EEB">
      <w:pPr>
        <w:spacing w:line="332" w:lineRule="exact"/>
        <w:rPr>
          <w:rFonts w:ascii="Times New Roman" w:hAnsi="Times New Roman" w:cs="Times New Roman"/>
        </w:rPr>
      </w:pPr>
      <w:r>
        <w:rPr>
          <w:rFonts w:ascii="Times New Roman" w:hAnsi="Times New Roman" w:cs="Times New Roman"/>
        </w:rPr>
        <w:t>Integration of l</w:t>
      </w:r>
      <w:r w:rsidR="000A7EEB" w:rsidRPr="00D17E62">
        <w:rPr>
          <w:rFonts w:ascii="Times New Roman" w:hAnsi="Times New Roman" w:cs="Times New Roman"/>
        </w:rPr>
        <w:t>ifespan phenotypes and genomic data</w:t>
      </w:r>
    </w:p>
    <w:p w:rsidR="000A7EEB" w:rsidRDefault="000A7EEB" w:rsidP="000A7EEB">
      <w:pPr>
        <w:spacing w:line="332" w:lineRule="exact"/>
        <w:rPr>
          <w:rFonts w:ascii="Times New Roman" w:hAnsi="Times New Roman" w:cs="Times New Roman"/>
        </w:rPr>
      </w:pPr>
      <w:r w:rsidRPr="00D17E62">
        <w:rPr>
          <w:rFonts w:ascii="Times New Roman" w:hAnsi="Times New Roman" w:cs="Times New Roman"/>
        </w:rPr>
        <w:t xml:space="preserve">The protein alignment of </w:t>
      </w:r>
      <w:r w:rsidR="0037325C">
        <w:rPr>
          <w:rFonts w:ascii="Times New Roman" w:hAnsi="Times New Roman" w:cs="Times New Roman"/>
        </w:rPr>
        <w:t xml:space="preserve">one-to-one orthologous genes </w:t>
      </w:r>
      <w:r w:rsidRPr="00D17E62">
        <w:rPr>
          <w:rFonts w:ascii="Times New Roman" w:hAnsi="Times New Roman" w:cs="Times New Roman"/>
        </w:rPr>
        <w:t>w</w:t>
      </w:r>
      <w:r w:rsidR="000C4FBE">
        <w:rPr>
          <w:rFonts w:ascii="Times New Roman" w:hAnsi="Times New Roman" w:cs="Times New Roman"/>
        </w:rPr>
        <w:t>as</w:t>
      </w:r>
      <w:r w:rsidRPr="00D17E62">
        <w:rPr>
          <w:rFonts w:ascii="Times New Roman" w:hAnsi="Times New Roman" w:cs="Times New Roman"/>
        </w:rPr>
        <w:t xml:space="preserve"> downloaded from OrthoMaM database (V10b)</w:t>
      </w:r>
      <w:r w:rsidR="000258B0" w:rsidRPr="00D17E62">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21</w:t>
      </w:r>
      <w:r w:rsidR="000258B0" w:rsidRPr="00D17E62">
        <w:rPr>
          <w:rFonts w:ascii="Times New Roman" w:hAnsi="Times New Roman" w:cs="Times New Roman"/>
        </w:rPr>
        <w:fldChar w:fldCharType="end"/>
      </w:r>
      <w:r w:rsidR="009246E0">
        <w:rPr>
          <w:rFonts w:ascii="Times New Roman" w:hAnsi="Times New Roman" w:cs="Times New Roman"/>
        </w:rPr>
        <w:t xml:space="preserve">, which includes </w:t>
      </w:r>
      <w:r w:rsidR="009246E0" w:rsidRPr="00D17E62">
        <w:rPr>
          <w:rFonts w:ascii="Times New Roman" w:hAnsi="Times New Roman" w:cs="Times New Roman"/>
        </w:rPr>
        <w:t>14509 genes among 116 species</w:t>
      </w:r>
      <w:r w:rsidRPr="00D17E62">
        <w:rPr>
          <w:rFonts w:ascii="Times New Roman" w:hAnsi="Times New Roman" w:cs="Times New Roman"/>
        </w:rPr>
        <w:t>. The data of</w:t>
      </w:r>
      <w:r w:rsidR="00FD4D4E">
        <w:rPr>
          <w:rFonts w:ascii="Times New Roman" w:hAnsi="Times New Roman" w:cs="Times New Roman"/>
        </w:rPr>
        <w:t xml:space="preserve"> </w:t>
      </w:r>
      <w:r w:rsidR="00FD4D4E" w:rsidRPr="00D17E62">
        <w:rPr>
          <w:rFonts w:ascii="Times New Roman" w:hAnsi="Times New Roman" w:cs="Times New Roman"/>
        </w:rPr>
        <w:t>observed</w:t>
      </w:r>
      <w:r w:rsidRPr="00D17E62">
        <w:rPr>
          <w:rFonts w:ascii="Times New Roman" w:hAnsi="Times New Roman" w:cs="Times New Roman"/>
        </w:rPr>
        <w:t xml:space="preserve"> maximum lifespan and adult weight was extract</w:t>
      </w:r>
      <w:r w:rsidR="00EE1C8B">
        <w:rPr>
          <w:rFonts w:ascii="Times New Roman" w:hAnsi="Times New Roman" w:cs="Times New Roman"/>
        </w:rPr>
        <w:t>ed</w:t>
      </w:r>
      <w:r w:rsidRPr="00D17E62">
        <w:rPr>
          <w:rFonts w:ascii="Times New Roman" w:hAnsi="Times New Roman" w:cs="Times New Roman"/>
        </w:rPr>
        <w:t xml:space="preserve"> from the Human Aging Genomic Resource (HAGR) database</w:t>
      </w:r>
      <w:r w:rsidR="000258B0" w:rsidRPr="00D17E62">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12</w:t>
      </w:r>
      <w:r w:rsidR="000258B0" w:rsidRPr="00D17E62">
        <w:rPr>
          <w:rFonts w:ascii="Times New Roman" w:hAnsi="Times New Roman" w:cs="Times New Roman"/>
        </w:rPr>
        <w:fldChar w:fldCharType="end"/>
      </w:r>
      <w:r w:rsidRPr="00D17E62">
        <w:rPr>
          <w:rFonts w:ascii="Times New Roman" w:hAnsi="Times New Roman" w:cs="Times New Roman"/>
        </w:rPr>
        <w:t xml:space="preserve">, 999 mammals include both traits. The expected maximum lifespan was calculated according to their adult weight following the formula </w:t>
      </w:r>
      <w:r w:rsidRPr="00D17E62">
        <w:rPr>
          <w:rFonts w:ascii="Times New Roman" w:hAnsi="Times New Roman" w:cs="Times New Roman"/>
          <w:i/>
          <w:iCs/>
        </w:rPr>
        <w:t>expect lifespan (years)=</w:t>
      </w:r>
      <w:r w:rsidRPr="00D17E62">
        <w:rPr>
          <w:rFonts w:ascii="Times New Roman" w:hAnsi="Times New Roman" w:cs="Times New Roman"/>
        </w:rPr>
        <w:t xml:space="preserve"> </w:t>
      </w:r>
      <w:r w:rsidRPr="00D17E62">
        <w:rPr>
          <w:rFonts w:ascii="Times New Roman" w:hAnsi="Times New Roman" w:cs="Times New Roman"/>
          <w:i/>
          <w:iCs/>
        </w:rPr>
        <w:t>3.34*(adult weight (g)^0.193)</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&lt;EndNote&gt;&lt;Cite&gt;&lt;Author&gt;de Magalhaes&lt;/Author&gt;&lt;Year&gt;2007&lt;/Year&gt;&lt;RecNum&gt;4421&lt;/RecNum&gt;&lt;DisplayText&gt;&lt;style face="superscript"&gt;10&lt;/style&gt;&lt;/DisplayText&gt;&lt;record&gt;&lt;rec-number&gt;4421&lt;/rec-number&gt;&lt;foreign-keys&gt;&lt;key app="EN" db-id="tv9vrfdemz0pstew0aex95v6axa2v9ftwfvr" timestamp="1574057907" guid="10dae0d7-525f-4c4f-b1fd-d1c8ea9a5dc0"&gt;4421&lt;/key&gt;&lt;/foreign-keys&gt;&lt;ref-type name="Journal Article"&gt;17&lt;/ref-type&gt;&lt;contributors&gt;&lt;authors&gt;&lt;author&gt;de Magalhaes, J. P.&lt;/author&gt;&lt;author&gt;Costa, J.&lt;/author&gt;&lt;author&gt;Church, G. M.&lt;/author&gt;&lt;/authors&gt;&lt;/contributors&gt;&lt;auth-address&gt;Harvard Univ, Sch Med, Dept Genet, Boston, MA 02115 USA&amp;#xD;Brigham &amp;amp; Womens Hosp, Dept Pathol, Boston, MA 02115 USA&lt;/auth-address&gt;&lt;titles&gt;&lt;title&gt;An analysis of the relationship between metabolism, developmental schedules, and longevity using phylogenetic independent contrasts&lt;/title&gt;&lt;secondary-title&gt;Journals of Gerontology Series a-Biological Sciences and Medical Sciences&lt;/secondary-title&gt;&lt;alt-title&gt;J Gerontol a-Biol&lt;/alt-title&gt;&lt;/titles&gt;&lt;pages&gt;149-160&lt;/pages&gt;&lt;volume&gt;62&lt;/volume&gt;&lt;number&gt;2&lt;/number&gt;&lt;keywords&gt;&lt;keyword&gt;life-span&lt;/keyword&gt;&lt;keyword&gt;allometry&lt;/keyword&gt;&lt;keyword&gt;growth&lt;/keyword&gt;&lt;keyword&gt;predictions&lt;/keyword&gt;&lt;keyword&gt;mortality&lt;/keyword&gt;&lt;keyword&gt;evolution&lt;/keyword&gt;&lt;keyword&gt;ecology&lt;/keyword&gt;&lt;keyword&gt;mammals&lt;/keyword&gt;&lt;keyword&gt;genes&lt;/keyword&gt;&lt;keyword&gt;birds&lt;/keyword&gt;&lt;/keywords&gt;&lt;dates&gt;&lt;year&gt;2007&lt;/year&gt;&lt;pub-dates&gt;&lt;date&gt;Feb&lt;/date&gt;&lt;/pub-dates&gt;&lt;/dates&gt;&lt;isbn&gt;1079-5006&lt;/isbn&gt;&lt;accession-num&gt;WOS:000247220400005&lt;/accession-num&gt;&lt;urls&gt;&lt;related-urls&gt;&lt;url&gt;&lt;style face="underline" font="default" size="100%"&gt;&amp;lt;Go to ISI&amp;gt;://WOS:000247220400005&lt;/style&gt;&lt;/url&gt;&lt;/related-urls&gt;&lt;/urls&gt;&lt;language&gt;English&lt;/language&gt;&lt;/record&gt;&lt;/Cite&gt;&lt;/EndNote&gt;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10</w:t>
      </w:r>
      <w:r w:rsidR="000258B0" w:rsidRPr="00D17E62">
        <w:rPr>
          <w:rFonts w:ascii="Times New Roman" w:hAnsi="Times New Roman" w:cs="Times New Roman"/>
        </w:rPr>
        <w:fldChar w:fldCharType="end"/>
      </w:r>
      <w:r w:rsidRPr="00D17E62">
        <w:rPr>
          <w:rFonts w:ascii="Times New Roman" w:hAnsi="Times New Roman" w:cs="Times New Roman"/>
        </w:rPr>
        <w:t xml:space="preserve"> and the</w:t>
      </w:r>
      <w:r w:rsidR="002207A5" w:rsidRPr="002207A5">
        <w:rPr>
          <w:rFonts w:ascii="Times New Roman" w:hAnsi="Times New Roman" w:cs="Times New Roman"/>
        </w:rPr>
        <w:t xml:space="preserve"> </w:t>
      </w:r>
      <w:r w:rsidR="002207A5" w:rsidRPr="00D17E62">
        <w:rPr>
          <w:rFonts w:ascii="Times New Roman" w:hAnsi="Times New Roman" w:cs="Times New Roman"/>
        </w:rPr>
        <w:t xml:space="preserve">Longevity quotients </w:t>
      </w:r>
      <w:r w:rsidR="002207A5">
        <w:rPr>
          <w:rFonts w:ascii="Times New Roman" w:hAnsi="Times New Roman" w:cs="Times New Roman"/>
        </w:rPr>
        <w:t>(</w:t>
      </w:r>
      <w:r w:rsidR="002207A5" w:rsidRPr="00D17E62">
        <w:rPr>
          <w:rFonts w:ascii="Times New Roman" w:hAnsi="Times New Roman" w:cs="Times New Roman"/>
        </w:rPr>
        <w:t>LQ</w:t>
      </w:r>
      <w:r w:rsidR="002207A5">
        <w:rPr>
          <w:rFonts w:ascii="Times New Roman" w:hAnsi="Times New Roman" w:cs="Times New Roman"/>
        </w:rPr>
        <w:t>)</w:t>
      </w:r>
      <w:r w:rsidRPr="00D17E62">
        <w:rPr>
          <w:rFonts w:ascii="Times New Roman" w:hAnsi="Times New Roman" w:cs="Times New Roman"/>
        </w:rPr>
        <w:t xml:space="preserve"> value was considered as the ratio of observed maximum lifespan to expected maximum lifespan. </w:t>
      </w:r>
      <w:r w:rsidR="00E34E4D">
        <w:rPr>
          <w:rFonts w:ascii="Times New Roman" w:hAnsi="Times New Roman" w:cs="Times New Roman"/>
        </w:rPr>
        <w:t>Fina</w:t>
      </w:r>
      <w:r w:rsidR="000E0D41">
        <w:rPr>
          <w:rFonts w:ascii="Times New Roman" w:hAnsi="Times New Roman" w:cs="Times New Roman"/>
        </w:rPr>
        <w:t>l</w:t>
      </w:r>
      <w:r w:rsidR="00E34E4D">
        <w:rPr>
          <w:rFonts w:ascii="Times New Roman" w:hAnsi="Times New Roman" w:cs="Times New Roman"/>
        </w:rPr>
        <w:t>ly</w:t>
      </w:r>
      <w:r w:rsidRPr="00D17E62">
        <w:rPr>
          <w:rFonts w:ascii="Times New Roman" w:hAnsi="Times New Roman" w:cs="Times New Roman"/>
        </w:rPr>
        <w:t xml:space="preserve">, 74 species with </w:t>
      </w:r>
      <w:r w:rsidR="006D245C" w:rsidRPr="00D17E62">
        <w:rPr>
          <w:rFonts w:ascii="Times New Roman" w:hAnsi="Times New Roman" w:cs="Times New Roman"/>
        </w:rPr>
        <w:t>L</w:t>
      </w:r>
      <w:r w:rsidR="002207A5">
        <w:rPr>
          <w:rFonts w:ascii="Times New Roman" w:hAnsi="Times New Roman" w:cs="Times New Roman"/>
        </w:rPr>
        <w:t>Q</w:t>
      </w:r>
      <w:r w:rsidRPr="00D17E62">
        <w:rPr>
          <w:rFonts w:ascii="Times New Roman" w:hAnsi="Times New Roman" w:cs="Times New Roman"/>
        </w:rPr>
        <w:t xml:space="preserve"> values and genomics data were used in </w:t>
      </w:r>
      <w:r w:rsidR="00763C97">
        <w:rPr>
          <w:rFonts w:ascii="Times New Roman" w:hAnsi="Times New Roman" w:cs="Times New Roman"/>
        </w:rPr>
        <w:t xml:space="preserve">this </w:t>
      </w:r>
      <w:r w:rsidRPr="00D17E62">
        <w:rPr>
          <w:rFonts w:ascii="Times New Roman" w:hAnsi="Times New Roman" w:cs="Times New Roman"/>
        </w:rPr>
        <w:t>study (</w:t>
      </w:r>
      <w:r w:rsidRPr="00451068">
        <w:rPr>
          <w:rFonts w:ascii="Times New Roman" w:hAnsi="Times New Roman" w:cs="Times New Roman"/>
          <w:b/>
          <w:bCs/>
        </w:rPr>
        <w:t>Figure 1 and Supplementary Table 1</w:t>
      </w:r>
      <w:r w:rsidRPr="00D17E62">
        <w:rPr>
          <w:rFonts w:ascii="Times New Roman" w:hAnsi="Times New Roman" w:cs="Times New Roman"/>
        </w:rPr>
        <w:t>). HAGR database not only records the lifespan phenotyp</w:t>
      </w:r>
      <w:r w:rsidR="009740FC">
        <w:rPr>
          <w:rFonts w:ascii="Times New Roman" w:hAnsi="Times New Roman" w:cs="Times New Roman"/>
        </w:rPr>
        <w:t>es</w:t>
      </w:r>
      <w:r w:rsidRPr="00D17E62">
        <w:rPr>
          <w:rFonts w:ascii="Times New Roman" w:hAnsi="Times New Roman" w:cs="Times New Roman"/>
        </w:rPr>
        <w:t xml:space="preserve">, but also collects many genes that affect </w:t>
      </w:r>
      <w:r w:rsidR="003B0115" w:rsidRPr="00D17E62">
        <w:rPr>
          <w:rFonts w:ascii="Times New Roman" w:hAnsi="Times New Roman" w:cs="Times New Roman"/>
        </w:rPr>
        <w:t>longevity</w:t>
      </w:r>
      <w:r w:rsidRPr="00D17E62">
        <w:rPr>
          <w:rFonts w:ascii="Times New Roman" w:hAnsi="Times New Roman" w:cs="Times New Roman"/>
        </w:rPr>
        <w:t xml:space="preserve"> and aging. We downloaded the longevity</w:t>
      </w:r>
      <w:r w:rsidR="00DC38A7">
        <w:rPr>
          <w:rFonts w:ascii="Times New Roman" w:hAnsi="Times New Roman" w:cs="Times New Roman"/>
        </w:rPr>
        <w:t>-associated</w:t>
      </w:r>
      <w:r w:rsidRPr="00D17E62">
        <w:rPr>
          <w:rFonts w:ascii="Times New Roman" w:hAnsi="Times New Roman" w:cs="Times New Roman"/>
        </w:rPr>
        <w:t xml:space="preserve"> genes from 4 database</w:t>
      </w:r>
      <w:r w:rsidR="0022020C">
        <w:rPr>
          <w:rFonts w:ascii="Times New Roman" w:hAnsi="Times New Roman" w:cs="Times New Roman"/>
        </w:rPr>
        <w:t>s</w:t>
      </w:r>
      <w:r w:rsidRPr="00D17E62">
        <w:rPr>
          <w:rFonts w:ascii="Times New Roman" w:hAnsi="Times New Roman" w:cs="Times New Roman"/>
        </w:rPr>
        <w:t xml:space="preserve"> in HAGR, includes </w:t>
      </w:r>
      <w:bookmarkStart w:id="3" w:name="_Hlk76547582"/>
      <w:r w:rsidRPr="00D17E62">
        <w:rPr>
          <w:rFonts w:ascii="Times New Roman" w:hAnsi="Times New Roman" w:cs="Times New Roman"/>
        </w:rPr>
        <w:t>LongevityMap</w:t>
      </w:r>
      <w:bookmarkEnd w:id="3"/>
      <w:r w:rsidRPr="00D17E62">
        <w:rPr>
          <w:rFonts w:ascii="Times New Roman" w:hAnsi="Times New Roman" w:cs="Times New Roman"/>
        </w:rPr>
        <w:t xml:space="preserve"> (human genetic variants associated with longevity), AnAge (Curated genes affect ageing and life history in animal), CellAge (genes affect Cell Senescence) and GenDR (Different expression genes after Dietary Restriction)</w:t>
      </w:r>
      <w:r w:rsidR="00E73416">
        <w:rPr>
          <w:rFonts w:ascii="Times New Roman" w:hAnsi="Times New Roman" w:cs="Times New Roman"/>
        </w:rPr>
        <w:t xml:space="preserve"> and compared them with our </w:t>
      </w:r>
      <w:r w:rsidR="00EB3315">
        <w:rPr>
          <w:rFonts w:ascii="Times New Roman" w:hAnsi="Times New Roman" w:cs="Times New Roman"/>
        </w:rPr>
        <w:t>significantly correlative</w:t>
      </w:r>
      <w:r w:rsidR="00430B5D">
        <w:rPr>
          <w:rFonts w:ascii="Times New Roman" w:hAnsi="Times New Roman" w:cs="Times New Roman"/>
        </w:rPr>
        <w:t xml:space="preserve"> genes</w:t>
      </w:r>
      <w:r w:rsidRPr="00D17E62">
        <w:rPr>
          <w:rFonts w:ascii="Times New Roman" w:hAnsi="Times New Roman" w:cs="Times New Roman"/>
        </w:rPr>
        <w:t>.</w:t>
      </w:r>
    </w:p>
    <w:p w:rsidR="005E3E25" w:rsidRPr="00D17E62" w:rsidRDefault="005E3E25" w:rsidP="000A7EEB">
      <w:pPr>
        <w:spacing w:line="332" w:lineRule="exact"/>
        <w:rPr>
          <w:rFonts w:ascii="Times New Roman" w:hAnsi="Times New Roman" w:cs="Times New Roman"/>
        </w:rPr>
      </w:pPr>
    </w:p>
    <w:p w:rsidR="000A7EEB" w:rsidRPr="00D17E62" w:rsidRDefault="00F7009E" w:rsidP="000A7EEB">
      <w:pPr>
        <w:spacing w:line="332" w:lineRule="exact"/>
        <w:rPr>
          <w:rFonts w:ascii="Times New Roman" w:hAnsi="Times New Roman" w:cs="Times New Roman"/>
        </w:rPr>
      </w:pPr>
      <w:r>
        <w:rPr>
          <w:rFonts w:ascii="Times New Roman" w:hAnsi="Times New Roman" w:cs="Times New Roman"/>
        </w:rPr>
        <w:lastRenderedPageBreak/>
        <w:t>Filtration of o</w:t>
      </w:r>
      <w:r w:rsidR="00BB686A">
        <w:rPr>
          <w:rFonts w:ascii="Times New Roman" w:hAnsi="Times New Roman" w:cs="Times New Roman"/>
        </w:rPr>
        <w:t xml:space="preserve">rthologous </w:t>
      </w:r>
      <w:r w:rsidR="00BF2893">
        <w:rPr>
          <w:rFonts w:ascii="Times New Roman" w:hAnsi="Times New Roman" w:cs="Times New Roman"/>
        </w:rPr>
        <w:t xml:space="preserve">genes </w:t>
      </w:r>
      <w:r w:rsidR="00BB686A">
        <w:rPr>
          <w:rFonts w:ascii="Times New Roman" w:hAnsi="Times New Roman" w:cs="Times New Roman"/>
        </w:rPr>
        <w:t>and a</w:t>
      </w:r>
      <w:r w:rsidR="000A7EEB" w:rsidRPr="00D17E62">
        <w:rPr>
          <w:rFonts w:ascii="Times New Roman" w:hAnsi="Times New Roman" w:cs="Times New Roman"/>
        </w:rPr>
        <w:t>lignment</w:t>
      </w:r>
      <w:r w:rsidR="00BF2893">
        <w:rPr>
          <w:rFonts w:ascii="Times New Roman" w:hAnsi="Times New Roman" w:cs="Times New Roman"/>
        </w:rPr>
        <w:t xml:space="preserve"> </w:t>
      </w:r>
      <w:r>
        <w:rPr>
          <w:rFonts w:ascii="Times New Roman" w:hAnsi="Times New Roman" w:cs="Times New Roman"/>
        </w:rPr>
        <w:t>regions</w:t>
      </w:r>
    </w:p>
    <w:p w:rsidR="000A7EEB" w:rsidRPr="00D17E62" w:rsidRDefault="000A7EEB" w:rsidP="000A7EEB">
      <w:pPr>
        <w:spacing w:line="332" w:lineRule="exact"/>
        <w:rPr>
          <w:rFonts w:ascii="Times New Roman" w:hAnsi="Times New Roman" w:cs="Times New Roman"/>
        </w:rPr>
      </w:pPr>
      <w:r w:rsidRPr="00D17E62">
        <w:rPr>
          <w:rFonts w:ascii="Times New Roman" w:hAnsi="Times New Roman" w:cs="Times New Roman"/>
        </w:rPr>
        <w:t xml:space="preserve">To exclude the fake </w:t>
      </w:r>
      <w:r w:rsidR="007D1E60">
        <w:rPr>
          <w:rFonts w:ascii="Times New Roman" w:hAnsi="Times New Roman" w:cs="Times New Roman"/>
        </w:rPr>
        <w:t xml:space="preserve">orthologous </w:t>
      </w:r>
      <w:r w:rsidR="007812C3">
        <w:rPr>
          <w:rFonts w:ascii="Times New Roman" w:hAnsi="Times New Roman" w:cs="Times New Roman"/>
        </w:rPr>
        <w:t>sequences in the one-</w:t>
      </w:r>
      <w:r w:rsidR="007D1E60">
        <w:rPr>
          <w:rFonts w:ascii="Times New Roman" w:hAnsi="Times New Roman" w:cs="Times New Roman"/>
        </w:rPr>
        <w:t>to-one orthologous genes</w:t>
      </w:r>
      <w:r w:rsidRPr="00D17E62">
        <w:rPr>
          <w:rFonts w:ascii="Times New Roman" w:hAnsi="Times New Roman" w:cs="Times New Roman"/>
        </w:rPr>
        <w:t>, we downloaded the protein references</w:t>
      </w:r>
      <w:r w:rsidR="00A855E3">
        <w:rPr>
          <w:rFonts w:ascii="Times New Roman" w:hAnsi="Times New Roman" w:cs="Times New Roman"/>
        </w:rPr>
        <w:t xml:space="preserve"> of </w:t>
      </w:r>
      <w:r w:rsidR="00A855E3" w:rsidRPr="00D17E62">
        <w:rPr>
          <w:rFonts w:ascii="Times New Roman" w:hAnsi="Times New Roman" w:cs="Times New Roman"/>
        </w:rPr>
        <w:t>human and mouse</w:t>
      </w:r>
      <w:r w:rsidRPr="00D17E62">
        <w:rPr>
          <w:rFonts w:ascii="Times New Roman" w:hAnsi="Times New Roman" w:cs="Times New Roman"/>
        </w:rPr>
        <w:t xml:space="preserve"> from the UCSC database. Then, we searched</w:t>
      </w:r>
      <w:r w:rsidR="001A6914">
        <w:rPr>
          <w:rFonts w:ascii="Times New Roman" w:hAnsi="Times New Roman" w:cs="Times New Roman"/>
        </w:rPr>
        <w:t xml:space="preserve"> </w:t>
      </w:r>
      <w:r w:rsidR="003E1E8D">
        <w:rPr>
          <w:rFonts w:ascii="Times New Roman" w:hAnsi="Times New Roman" w:cs="Times New Roman"/>
        </w:rPr>
        <w:t>each</w:t>
      </w:r>
      <w:r w:rsidR="001A6914">
        <w:rPr>
          <w:rFonts w:ascii="Times New Roman" w:hAnsi="Times New Roman" w:cs="Times New Roman"/>
        </w:rPr>
        <w:t xml:space="preserve"> </w:t>
      </w:r>
      <w:r w:rsidR="003E1E8D">
        <w:rPr>
          <w:rFonts w:ascii="Times New Roman" w:hAnsi="Times New Roman" w:cs="Times New Roman"/>
        </w:rPr>
        <w:t xml:space="preserve">protein </w:t>
      </w:r>
      <w:r w:rsidR="001A6914">
        <w:rPr>
          <w:rFonts w:ascii="Times New Roman" w:hAnsi="Times New Roman" w:cs="Times New Roman"/>
        </w:rPr>
        <w:t>sequence in</w:t>
      </w:r>
      <w:r w:rsidR="00CF6BA2">
        <w:rPr>
          <w:rFonts w:ascii="Times New Roman" w:hAnsi="Times New Roman" w:cs="Times New Roman"/>
        </w:rPr>
        <w:t xml:space="preserve"> each</w:t>
      </w:r>
      <w:r w:rsidR="001A6914">
        <w:rPr>
          <w:rFonts w:ascii="Times New Roman" w:hAnsi="Times New Roman" w:cs="Times New Roman"/>
        </w:rPr>
        <w:t xml:space="preserve"> one-to-one orthologous </w:t>
      </w:r>
      <w:r w:rsidR="003E1E8D">
        <w:rPr>
          <w:rFonts w:ascii="Times New Roman" w:hAnsi="Times New Roman" w:cs="Times New Roman"/>
        </w:rPr>
        <w:t>genes</w:t>
      </w:r>
      <w:r w:rsidRPr="00D17E62">
        <w:rPr>
          <w:rFonts w:ascii="Times New Roman" w:hAnsi="Times New Roman" w:cs="Times New Roman"/>
        </w:rPr>
        <w:t xml:space="preserve"> </w:t>
      </w:r>
      <w:r w:rsidR="00B559EF">
        <w:rPr>
          <w:rFonts w:ascii="Times New Roman" w:hAnsi="Times New Roman" w:cs="Times New Roman"/>
        </w:rPr>
        <w:t xml:space="preserve">to </w:t>
      </w:r>
      <w:r w:rsidRPr="00D17E62">
        <w:rPr>
          <w:rFonts w:ascii="Times New Roman" w:hAnsi="Times New Roman" w:cs="Times New Roman"/>
        </w:rPr>
        <w:t>the</w:t>
      </w:r>
      <w:r w:rsidR="00A855E3">
        <w:rPr>
          <w:rFonts w:ascii="Times New Roman" w:hAnsi="Times New Roman" w:cs="Times New Roman"/>
        </w:rPr>
        <w:t xml:space="preserve"> protein</w:t>
      </w:r>
      <w:r w:rsidRPr="00D17E62">
        <w:rPr>
          <w:rFonts w:ascii="Times New Roman" w:hAnsi="Times New Roman" w:cs="Times New Roman"/>
        </w:rPr>
        <w:t xml:space="preserve"> references of human and mouse using blast</w:t>
      </w:r>
      <w:r w:rsidR="00B559EF">
        <w:rPr>
          <w:rFonts w:ascii="Times New Roman" w:hAnsi="Times New Roman" w:cs="Times New Roman"/>
        </w:rPr>
        <w:t>p</w:t>
      </w:r>
      <w:r w:rsidRPr="00D17E62">
        <w:rPr>
          <w:rFonts w:ascii="Times New Roman" w:hAnsi="Times New Roman" w:cs="Times New Roman"/>
        </w:rPr>
        <w:t xml:space="preserve">, respectively. If the best hit </w:t>
      </w:r>
      <w:r w:rsidR="009A6742">
        <w:rPr>
          <w:rFonts w:ascii="Times New Roman" w:hAnsi="Times New Roman" w:cs="Times New Roman"/>
        </w:rPr>
        <w:t xml:space="preserve">of </w:t>
      </w:r>
      <w:r w:rsidR="00516B79">
        <w:rPr>
          <w:rFonts w:ascii="Times New Roman" w:hAnsi="Times New Roman" w:cs="Times New Roman"/>
        </w:rPr>
        <w:t xml:space="preserve">protein </w:t>
      </w:r>
      <w:r w:rsidRPr="00D17E62">
        <w:rPr>
          <w:rFonts w:ascii="Times New Roman" w:hAnsi="Times New Roman" w:cs="Times New Roman"/>
        </w:rPr>
        <w:t>sequence in</w:t>
      </w:r>
      <w:r w:rsidR="00364A19">
        <w:rPr>
          <w:rFonts w:ascii="Times New Roman" w:hAnsi="Times New Roman" w:cs="Times New Roman"/>
        </w:rPr>
        <w:t xml:space="preserve"> one-to-one orthologous gene is differ</w:t>
      </w:r>
      <w:r w:rsidR="00CA7E26">
        <w:rPr>
          <w:rFonts w:ascii="Times New Roman" w:hAnsi="Times New Roman" w:cs="Times New Roman"/>
        </w:rPr>
        <w:t>ent</w:t>
      </w:r>
      <w:r w:rsidR="00516B79">
        <w:rPr>
          <w:rFonts w:ascii="Times New Roman" w:hAnsi="Times New Roman" w:cs="Times New Roman"/>
        </w:rPr>
        <w:t xml:space="preserve"> with </w:t>
      </w:r>
      <w:r w:rsidR="00046B6D">
        <w:rPr>
          <w:rFonts w:ascii="Times New Roman" w:hAnsi="Times New Roman" w:cs="Times New Roman"/>
        </w:rPr>
        <w:t xml:space="preserve">that of </w:t>
      </w:r>
      <w:r w:rsidR="00516B79">
        <w:rPr>
          <w:rFonts w:ascii="Times New Roman" w:hAnsi="Times New Roman" w:cs="Times New Roman"/>
        </w:rPr>
        <w:t xml:space="preserve">human protein </w:t>
      </w:r>
      <w:r w:rsidR="00AE6248">
        <w:rPr>
          <w:rFonts w:ascii="Times New Roman" w:hAnsi="Times New Roman" w:cs="Times New Roman"/>
        </w:rPr>
        <w:t>when searched to</w:t>
      </w:r>
      <w:r w:rsidR="00516B79">
        <w:rPr>
          <w:rFonts w:ascii="Times New Roman" w:hAnsi="Times New Roman" w:cs="Times New Roman"/>
        </w:rPr>
        <w:t xml:space="preserve"> the human protein</w:t>
      </w:r>
      <w:r w:rsidRPr="00D17E62">
        <w:rPr>
          <w:rFonts w:ascii="Times New Roman" w:hAnsi="Times New Roman" w:cs="Times New Roman"/>
        </w:rPr>
        <w:t xml:space="preserve"> reference</w:t>
      </w:r>
      <w:r w:rsidR="00516B79">
        <w:rPr>
          <w:rFonts w:ascii="Times New Roman" w:hAnsi="Times New Roman" w:cs="Times New Roman"/>
        </w:rPr>
        <w:t xml:space="preserve"> or</w:t>
      </w:r>
      <w:r w:rsidR="00AE6248">
        <w:rPr>
          <w:rFonts w:ascii="Times New Roman" w:hAnsi="Times New Roman" w:cs="Times New Roman"/>
        </w:rPr>
        <w:t xml:space="preserve"> is differ</w:t>
      </w:r>
      <w:r w:rsidR="00CA7E26">
        <w:rPr>
          <w:rFonts w:ascii="Times New Roman" w:hAnsi="Times New Roman" w:cs="Times New Roman"/>
        </w:rPr>
        <w:t>ent</w:t>
      </w:r>
      <w:r w:rsidR="00AE6248">
        <w:rPr>
          <w:rFonts w:ascii="Times New Roman" w:hAnsi="Times New Roman" w:cs="Times New Roman"/>
        </w:rPr>
        <w:t xml:space="preserve"> with </w:t>
      </w:r>
      <w:r w:rsidR="0077149E">
        <w:rPr>
          <w:rFonts w:ascii="Times New Roman" w:hAnsi="Times New Roman" w:cs="Times New Roman"/>
        </w:rPr>
        <w:t xml:space="preserve">that of </w:t>
      </w:r>
      <w:r w:rsidR="00722C8B">
        <w:rPr>
          <w:rFonts w:ascii="Times New Roman" w:hAnsi="Times New Roman" w:cs="Times New Roman"/>
        </w:rPr>
        <w:t>mouse</w:t>
      </w:r>
      <w:r w:rsidR="00AE6248">
        <w:rPr>
          <w:rFonts w:ascii="Times New Roman" w:hAnsi="Times New Roman" w:cs="Times New Roman"/>
        </w:rPr>
        <w:t xml:space="preserve"> protein when searched to the </w:t>
      </w:r>
      <w:r w:rsidR="00722C8B">
        <w:rPr>
          <w:rFonts w:ascii="Times New Roman" w:hAnsi="Times New Roman" w:cs="Times New Roman"/>
        </w:rPr>
        <w:t>mouse</w:t>
      </w:r>
      <w:r w:rsidR="00AE6248">
        <w:rPr>
          <w:rFonts w:ascii="Times New Roman" w:hAnsi="Times New Roman" w:cs="Times New Roman"/>
        </w:rPr>
        <w:t xml:space="preserve"> protein</w:t>
      </w:r>
      <w:r w:rsidR="00AE6248" w:rsidRPr="00D17E62">
        <w:rPr>
          <w:rFonts w:ascii="Times New Roman" w:hAnsi="Times New Roman" w:cs="Times New Roman"/>
        </w:rPr>
        <w:t xml:space="preserve"> reference</w:t>
      </w:r>
      <w:r w:rsidRPr="00D17E62">
        <w:rPr>
          <w:rFonts w:ascii="Times New Roman" w:hAnsi="Times New Roman" w:cs="Times New Roman"/>
        </w:rPr>
        <w:t>, then we remove</w:t>
      </w:r>
      <w:r w:rsidR="00552B6E">
        <w:rPr>
          <w:rFonts w:ascii="Times New Roman" w:hAnsi="Times New Roman" w:cs="Times New Roman"/>
        </w:rPr>
        <w:t>d</w:t>
      </w:r>
      <w:r w:rsidRPr="00D17E62">
        <w:rPr>
          <w:rFonts w:ascii="Times New Roman" w:hAnsi="Times New Roman" w:cs="Times New Roman"/>
        </w:rPr>
        <w:t xml:space="preserve"> th</w:t>
      </w:r>
      <w:r w:rsidR="00EC0225">
        <w:rPr>
          <w:rFonts w:ascii="Times New Roman" w:hAnsi="Times New Roman" w:cs="Times New Roman"/>
        </w:rPr>
        <w:t xml:space="preserve">e protein sequence </w:t>
      </w:r>
      <w:r w:rsidRPr="00D17E62">
        <w:rPr>
          <w:rFonts w:ascii="Times New Roman" w:hAnsi="Times New Roman" w:cs="Times New Roman"/>
        </w:rPr>
        <w:t xml:space="preserve">from the </w:t>
      </w:r>
      <w:r w:rsidR="00EC0225">
        <w:rPr>
          <w:rFonts w:ascii="Times New Roman" w:hAnsi="Times New Roman" w:cs="Times New Roman"/>
        </w:rPr>
        <w:t>one-to-one orthologous genes</w:t>
      </w:r>
      <w:r w:rsidR="00D906E9">
        <w:rPr>
          <w:rFonts w:ascii="Times New Roman" w:hAnsi="Times New Roman" w:cs="Times New Roman"/>
        </w:rPr>
        <w:t xml:space="preserve"> (</w:t>
      </w:r>
      <w:r w:rsidR="00D906E9" w:rsidRPr="00862799">
        <w:rPr>
          <w:rFonts w:ascii="Times New Roman" w:hAnsi="Times New Roman" w:cs="Times New Roman"/>
          <w:b/>
          <w:bCs/>
        </w:rPr>
        <w:t>Supplementary Table 2</w:t>
      </w:r>
      <w:r w:rsidR="00D906E9">
        <w:rPr>
          <w:rFonts w:ascii="Times New Roman" w:hAnsi="Times New Roman" w:cs="Times New Roman"/>
        </w:rPr>
        <w:t>)</w:t>
      </w:r>
      <w:r w:rsidRPr="00D17E62">
        <w:rPr>
          <w:rFonts w:ascii="Times New Roman" w:hAnsi="Times New Roman" w:cs="Times New Roman"/>
        </w:rPr>
        <w:t>.</w:t>
      </w:r>
    </w:p>
    <w:p w:rsidR="000A7EEB" w:rsidRPr="00D17E62" w:rsidRDefault="000A7EEB" w:rsidP="000A7EEB">
      <w:pPr>
        <w:spacing w:line="332" w:lineRule="exact"/>
        <w:rPr>
          <w:rFonts w:ascii="Times New Roman" w:hAnsi="Times New Roman" w:cs="Times New Roman"/>
        </w:rPr>
      </w:pPr>
    </w:p>
    <w:p w:rsidR="000A7EEB" w:rsidRPr="00D17E62" w:rsidRDefault="000A0323" w:rsidP="000A7EEB">
      <w:pPr>
        <w:spacing w:line="332" w:lineRule="exact"/>
        <w:rPr>
          <w:rFonts w:ascii="Times New Roman" w:hAnsi="Times New Roman" w:cs="Times New Roman"/>
        </w:rPr>
      </w:pPr>
      <w:r>
        <w:rPr>
          <w:rFonts w:ascii="Times New Roman" w:hAnsi="Times New Roman" w:cs="Times New Roman"/>
        </w:rPr>
        <w:t>Next, t</w:t>
      </w:r>
      <w:r w:rsidR="000A7EEB" w:rsidRPr="00D17E62">
        <w:rPr>
          <w:rFonts w:ascii="Times New Roman" w:hAnsi="Times New Roman" w:cs="Times New Roman"/>
        </w:rPr>
        <w:t>o exclude the poor alignment regions</w:t>
      </w:r>
      <w:r w:rsidR="004866F2">
        <w:rPr>
          <w:rFonts w:ascii="Times New Roman" w:hAnsi="Times New Roman" w:cs="Times New Roman"/>
        </w:rPr>
        <w:t xml:space="preserve"> in one-to-one orthologous genes</w:t>
      </w:r>
      <w:r w:rsidR="000A7EEB" w:rsidRPr="00D17E62">
        <w:rPr>
          <w:rFonts w:ascii="Times New Roman" w:hAnsi="Times New Roman" w:cs="Times New Roman"/>
        </w:rPr>
        <w:t>,</w:t>
      </w:r>
      <w:r w:rsidR="00175B5A">
        <w:rPr>
          <w:rFonts w:ascii="Times New Roman" w:hAnsi="Times New Roman" w:cs="Times New Roman"/>
        </w:rPr>
        <w:t xml:space="preserve"> we used</w:t>
      </w:r>
      <w:r w:rsidR="000A7EEB" w:rsidRPr="00D17E62">
        <w:rPr>
          <w:rFonts w:ascii="Times New Roman" w:hAnsi="Times New Roman" w:cs="Times New Roman"/>
        </w:rPr>
        <w:t xml:space="preserve"> </w:t>
      </w:r>
      <w:r w:rsidR="000A7EEB" w:rsidRPr="00437BA2">
        <w:rPr>
          <w:rFonts w:ascii="Times New Roman" w:hAnsi="Times New Roman" w:cs="Times New Roman"/>
          <w:i/>
          <w:iCs/>
        </w:rPr>
        <w:t>trimAL</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&lt;EndNote&gt;&lt;Cite&gt;&lt;Author&gt;Capella-Gutierrez&lt;/Author&gt;&lt;Year&gt;2009&lt;/Year&gt;&lt;RecNum&gt;57&lt;/RecNum&gt;&lt;DisplayText&gt;&lt;style face="superscript"&gt;22&lt;/style&gt;&lt;/DisplayText&gt;&lt;record&gt;&lt;rec-number&gt;57&lt;/rec-number&gt;&lt;foreign-keys&gt;&lt;key app="EN" db-id="tv9vrfdemz0pstew0aex95v6axa2v9ftwfvr" timestamp="1335729049" guid="0e116ba5-c701-4ca7-857c-74de01648e23"&gt;57&lt;/key&gt;&lt;/foreign-keys&gt;&lt;ref-type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abbr-1&gt;Bioinformatics&lt;/abbr-1&gt;&lt;abbr-2&gt;Bioinformatics&lt;/abbr-2&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pubmed/19505945&lt;/url&gt;&lt;/related-urls&gt;&lt;/urls&gt;&lt;custom2&gt;2712344&lt;/custom2&gt;&lt;electronic-resource-num&gt;btp348 [pii]&amp;#xD;10.1093/bioinformatics/btp348&lt;/electronic-resource-num&gt;&lt;language&gt;eng&lt;/language&gt;&lt;/record&gt;&lt;/Cite&gt;&lt;/EndNote&gt;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22</w:t>
      </w:r>
      <w:r w:rsidR="000258B0" w:rsidRPr="00D17E62">
        <w:rPr>
          <w:rFonts w:ascii="Times New Roman" w:hAnsi="Times New Roman" w:cs="Times New Roman"/>
        </w:rPr>
        <w:fldChar w:fldCharType="end"/>
      </w:r>
      <w:r w:rsidR="000A7EEB" w:rsidRPr="00D17E62">
        <w:rPr>
          <w:rFonts w:ascii="Times New Roman" w:hAnsi="Times New Roman" w:cs="Times New Roman"/>
        </w:rPr>
        <w:t xml:space="preserve"> to filter the original alignments with parameter “-resoverlap 0.70 -seqoverlap 50-automated1 -colnumbering”. Finally, only the orthologous with more than 50 species and with longer than 50 amino acids were remained.</w:t>
      </w:r>
      <w:r w:rsidR="00502C5B">
        <w:rPr>
          <w:rFonts w:ascii="Times New Roman" w:hAnsi="Times New Roman" w:cs="Times New Roman"/>
        </w:rPr>
        <w:t xml:space="preserve"> The </w:t>
      </w:r>
      <w:r w:rsidR="00CB377C">
        <w:rPr>
          <w:rFonts w:ascii="Times New Roman" w:hAnsi="Times New Roman" w:cs="Times New Roman"/>
        </w:rPr>
        <w:t xml:space="preserve">distribution of specie number and alignment length </w:t>
      </w:r>
      <w:r w:rsidR="00950160">
        <w:rPr>
          <w:rFonts w:ascii="Times New Roman" w:hAnsi="Times New Roman" w:cs="Times New Roman"/>
        </w:rPr>
        <w:t xml:space="preserve">in one-to-one orthologous before and after filtering can be seen in </w:t>
      </w:r>
      <w:r w:rsidR="00950160" w:rsidRPr="00950160">
        <w:rPr>
          <w:rFonts w:ascii="Times New Roman" w:hAnsi="Times New Roman" w:cs="Times New Roman"/>
          <w:b/>
          <w:bCs/>
        </w:rPr>
        <w:t>Supplementary Figure 1</w:t>
      </w:r>
      <w:r w:rsidR="00950160">
        <w:rPr>
          <w:rFonts w:ascii="Times New Roman" w:hAnsi="Times New Roman" w:cs="Times New Roman"/>
        </w:rPr>
        <w:t>.</w:t>
      </w:r>
    </w:p>
    <w:p w:rsidR="000A7EEB" w:rsidRPr="00D17E62" w:rsidRDefault="000A7EEB" w:rsidP="000A7EEB">
      <w:pPr>
        <w:spacing w:line="332" w:lineRule="exact"/>
        <w:rPr>
          <w:rFonts w:ascii="Times New Roman" w:hAnsi="Times New Roman" w:cs="Times New Roman"/>
        </w:rPr>
      </w:pPr>
    </w:p>
    <w:p w:rsidR="000A7EEB" w:rsidRPr="00D17E62" w:rsidRDefault="000A7EEB" w:rsidP="000A7EEB">
      <w:pPr>
        <w:spacing w:line="332" w:lineRule="exact"/>
        <w:rPr>
          <w:rFonts w:ascii="Times New Roman" w:hAnsi="Times New Roman" w:cs="Times New Roman"/>
        </w:rPr>
      </w:pPr>
      <w:r w:rsidRPr="00D17E62">
        <w:rPr>
          <w:rFonts w:ascii="Times New Roman" w:hAnsi="Times New Roman" w:cs="Times New Roman"/>
        </w:rPr>
        <w:t>Identification of significant</w:t>
      </w:r>
      <w:r w:rsidR="002F6BE1">
        <w:rPr>
          <w:rFonts w:ascii="Times New Roman" w:hAnsi="Times New Roman" w:cs="Times New Roman"/>
        </w:rPr>
        <w:t>ly</w:t>
      </w:r>
      <w:r w:rsidRPr="00D17E62">
        <w:rPr>
          <w:rFonts w:ascii="Times New Roman" w:hAnsi="Times New Roman" w:cs="Times New Roman"/>
        </w:rPr>
        <w:t xml:space="preserve"> correlati</w:t>
      </w:r>
      <w:r w:rsidR="002F6BE1">
        <w:rPr>
          <w:rFonts w:ascii="Times New Roman" w:hAnsi="Times New Roman" w:cs="Times New Roman"/>
        </w:rPr>
        <w:t>ve</w:t>
      </w:r>
      <w:r w:rsidRPr="00D17E62">
        <w:rPr>
          <w:rFonts w:ascii="Times New Roman" w:hAnsi="Times New Roman" w:cs="Times New Roman"/>
        </w:rPr>
        <w:t xml:space="preserve"> genes</w:t>
      </w:r>
    </w:p>
    <w:p w:rsidR="000A7EEB" w:rsidRPr="000A29B1" w:rsidRDefault="000A7EEB" w:rsidP="00EF2D80">
      <w:pPr>
        <w:spacing w:line="332" w:lineRule="exact"/>
        <w:rPr>
          <w:rFonts w:ascii="Times New Roman" w:hAnsi="Times New Roman" w:cs="Times New Roman"/>
        </w:rPr>
      </w:pPr>
      <w:r w:rsidRPr="00D17E62">
        <w:rPr>
          <w:rFonts w:ascii="Times New Roman" w:hAnsi="Times New Roman" w:cs="Times New Roman"/>
        </w:rPr>
        <w:t xml:space="preserve">The phylogenetic </w:t>
      </w:r>
      <w:r w:rsidR="00935C05">
        <w:rPr>
          <w:rFonts w:ascii="Times New Roman" w:hAnsi="Times New Roman" w:cs="Times New Roman"/>
        </w:rPr>
        <w:t>relationship</w:t>
      </w:r>
      <w:r w:rsidRPr="00D17E62">
        <w:rPr>
          <w:rFonts w:ascii="Times New Roman" w:hAnsi="Times New Roman" w:cs="Times New Roman"/>
        </w:rPr>
        <w:t xml:space="preserve"> of 74 species </w:t>
      </w:r>
      <w:r w:rsidR="002F6BE1">
        <w:rPr>
          <w:rFonts w:ascii="Times New Roman" w:hAnsi="Times New Roman" w:cs="Times New Roman"/>
        </w:rPr>
        <w:t>was</w:t>
      </w:r>
      <w:r w:rsidRPr="00D17E62">
        <w:rPr>
          <w:rFonts w:ascii="Times New Roman" w:hAnsi="Times New Roman" w:cs="Times New Roman"/>
        </w:rPr>
        <w:t xml:space="preserve"> according to the OrthoMaM database</w:t>
      </w:r>
      <w:r w:rsidR="00E31633" w:rsidRPr="00D17E62">
        <w:rPr>
          <w:rFonts w:ascii="Times New Roman" w:hAnsi="Times New Roman" w:cs="Times New Roman"/>
        </w:rPr>
        <w:t xml:space="preserve"> (v10b)</w:t>
      </w:r>
      <w:r w:rsidR="000258B0" w:rsidRPr="00D17E62">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21</w:t>
      </w:r>
      <w:r w:rsidR="000258B0" w:rsidRPr="00D17E62">
        <w:rPr>
          <w:rFonts w:ascii="Times New Roman" w:hAnsi="Times New Roman" w:cs="Times New Roman"/>
        </w:rPr>
        <w:fldChar w:fldCharType="end"/>
      </w:r>
      <w:r w:rsidR="00ED1872">
        <w:rPr>
          <w:rFonts w:ascii="Times New Roman" w:hAnsi="Times New Roman" w:cs="Times New Roman"/>
        </w:rPr>
        <w:t xml:space="preserve"> (</w:t>
      </w:r>
      <w:r w:rsidR="00ED1872" w:rsidRPr="00B828C0">
        <w:rPr>
          <w:rFonts w:ascii="Times New Roman" w:hAnsi="Times New Roman" w:cs="Times New Roman"/>
          <w:b/>
          <w:bCs/>
        </w:rPr>
        <w:t>Figure 1a</w:t>
      </w:r>
      <w:r w:rsidR="00ED1872">
        <w:rPr>
          <w:rFonts w:ascii="Times New Roman" w:hAnsi="Times New Roman" w:cs="Times New Roman"/>
        </w:rPr>
        <w:t>)</w:t>
      </w:r>
      <w:r w:rsidRPr="00D17E62">
        <w:rPr>
          <w:rFonts w:ascii="Times New Roman" w:hAnsi="Times New Roman" w:cs="Times New Roman"/>
        </w:rPr>
        <w:t xml:space="preserve">. The </w:t>
      </w:r>
      <w:r w:rsidRPr="00437BA2">
        <w:rPr>
          <w:rFonts w:ascii="Times New Roman" w:hAnsi="Times New Roman" w:cs="Times New Roman"/>
          <w:i/>
          <w:iCs/>
        </w:rPr>
        <w:t>nw_prune</w:t>
      </w:r>
      <w:r w:rsidRPr="00D17E62">
        <w:rPr>
          <w:rFonts w:ascii="Times New Roman" w:hAnsi="Times New Roman" w:cs="Times New Roman"/>
        </w:rPr>
        <w:t xml:space="preserve"> mod</w:t>
      </w:r>
      <w:r w:rsidR="0015088A">
        <w:rPr>
          <w:rFonts w:ascii="Times New Roman" w:hAnsi="Times New Roman" w:cs="Times New Roman"/>
        </w:rPr>
        <w:t>u</w:t>
      </w:r>
      <w:r w:rsidRPr="00D17E62">
        <w:rPr>
          <w:rFonts w:ascii="Times New Roman" w:hAnsi="Times New Roman" w:cs="Times New Roman"/>
        </w:rPr>
        <w:t>l</w:t>
      </w:r>
      <w:r w:rsidR="0015088A">
        <w:rPr>
          <w:rFonts w:ascii="Times New Roman" w:hAnsi="Times New Roman" w:cs="Times New Roman"/>
        </w:rPr>
        <w:t>e</w:t>
      </w:r>
      <w:r w:rsidRPr="00D17E62">
        <w:rPr>
          <w:rFonts w:ascii="Times New Roman" w:hAnsi="Times New Roman" w:cs="Times New Roman"/>
        </w:rPr>
        <w:t xml:space="preserve"> in</w:t>
      </w:r>
      <w:r w:rsidRPr="00437BA2">
        <w:rPr>
          <w:rFonts w:ascii="Times New Roman" w:hAnsi="Times New Roman" w:cs="Times New Roman"/>
          <w:i/>
          <w:iCs/>
        </w:rPr>
        <w:t xml:space="preserve"> newick-utils </w:t>
      </w:r>
      <w:r w:rsidRPr="00D17E62">
        <w:rPr>
          <w:rFonts w:ascii="Times New Roman" w:hAnsi="Times New Roman" w:cs="Times New Roman"/>
        </w:rPr>
        <w:t>(v1.6) package</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&lt;EndNote&gt;&lt;Cite&gt;&lt;Author&gt;Junier&lt;/Author&gt;&lt;Year&gt;2010&lt;/Year&gt;&lt;RecNum&gt;4601&lt;/RecNum&gt;&lt;DisplayText&gt;&lt;style face="superscript"&gt;23&lt;/style&gt;&lt;/DisplayText&gt;&lt;record&gt;&lt;rec-number&gt;4601&lt;/rec-number&gt;&lt;foreign-keys&gt;&lt;key app="EN" db-id="tv9vrfdemz0pstew0aex95v6axa2v9ftwfvr" timestamp="1619599217" guid="a2c70c3c-81f3-43cb-add1-962982e34381"&gt;4601&lt;/key&gt;&lt;/foreign-keys&gt;&lt;ref-type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abbr-1&gt;Bioinformatics&lt;/abbr-1&gt;&lt;abbr-2&gt;Bioinformatics&lt;/abbr-2&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23</w:t>
      </w:r>
      <w:r w:rsidR="000258B0" w:rsidRPr="00D17E62">
        <w:rPr>
          <w:rFonts w:ascii="Times New Roman" w:hAnsi="Times New Roman" w:cs="Times New Roman"/>
        </w:rPr>
        <w:fldChar w:fldCharType="end"/>
      </w:r>
      <w:r w:rsidRPr="00D17E62">
        <w:rPr>
          <w:rFonts w:ascii="Times New Roman" w:hAnsi="Times New Roman" w:cs="Times New Roman"/>
        </w:rPr>
        <w:t xml:space="preserve"> was used to generate</w:t>
      </w:r>
      <w:r w:rsidR="006626F9">
        <w:rPr>
          <w:rFonts w:ascii="Times New Roman" w:hAnsi="Times New Roman" w:cs="Times New Roman"/>
        </w:rPr>
        <w:t xml:space="preserve"> the</w:t>
      </w:r>
      <w:r w:rsidRPr="00D17E62">
        <w:rPr>
          <w:rFonts w:ascii="Times New Roman" w:hAnsi="Times New Roman" w:cs="Times New Roman"/>
        </w:rPr>
        <w:t xml:space="preserve"> gene tree </w:t>
      </w:r>
      <w:r w:rsidR="00CB6B1C">
        <w:rPr>
          <w:rFonts w:ascii="Times New Roman" w:hAnsi="Times New Roman" w:cs="Times New Roman"/>
        </w:rPr>
        <w:t xml:space="preserve">for each one-to-one orthologous gene </w:t>
      </w:r>
      <w:r w:rsidR="006626F9">
        <w:rPr>
          <w:rFonts w:ascii="Times New Roman" w:hAnsi="Times New Roman" w:cs="Times New Roman"/>
        </w:rPr>
        <w:t>based on the phylogenetic tree</w:t>
      </w:r>
      <w:r w:rsidR="00AF0F7B">
        <w:rPr>
          <w:rFonts w:ascii="Times New Roman" w:hAnsi="Times New Roman" w:cs="Times New Roman"/>
        </w:rPr>
        <w:t xml:space="preserve"> of 74 mammals</w:t>
      </w:r>
      <w:r w:rsidR="006626F9">
        <w:rPr>
          <w:rFonts w:ascii="Times New Roman" w:hAnsi="Times New Roman" w:cs="Times New Roman"/>
        </w:rPr>
        <w:t xml:space="preserve"> and the missing specie</w:t>
      </w:r>
      <w:r w:rsidRPr="00D17E62">
        <w:rPr>
          <w:rFonts w:ascii="Times New Roman" w:hAnsi="Times New Roman" w:cs="Times New Roman"/>
        </w:rPr>
        <w:t xml:space="preserve">. </w:t>
      </w:r>
      <w:r w:rsidR="00603B31">
        <w:rPr>
          <w:rFonts w:ascii="Times New Roman" w:hAnsi="Times New Roman" w:cs="Times New Roman"/>
        </w:rPr>
        <w:t>Next</w:t>
      </w:r>
      <w:r w:rsidRPr="00D17E62">
        <w:rPr>
          <w:rFonts w:ascii="Times New Roman" w:hAnsi="Times New Roman" w:cs="Times New Roman"/>
        </w:rPr>
        <w:t xml:space="preserve">, the </w:t>
      </w:r>
      <w:r w:rsidRPr="00437BA2">
        <w:rPr>
          <w:rFonts w:ascii="Times New Roman" w:hAnsi="Times New Roman" w:cs="Times New Roman"/>
          <w:i/>
          <w:iCs/>
        </w:rPr>
        <w:t>codeml</w:t>
      </w:r>
      <w:r w:rsidRPr="00D17E62">
        <w:rPr>
          <w:rFonts w:ascii="Times New Roman" w:hAnsi="Times New Roman" w:cs="Times New Roman"/>
        </w:rPr>
        <w:t xml:space="preserve"> module from the </w:t>
      </w:r>
      <w:r w:rsidRPr="00437BA2">
        <w:rPr>
          <w:rFonts w:ascii="Times New Roman" w:hAnsi="Times New Roman" w:cs="Times New Roman"/>
          <w:i/>
          <w:iCs/>
        </w:rPr>
        <w:t>PAML</w:t>
      </w:r>
      <w:r w:rsidRPr="00D17E62">
        <w:rPr>
          <w:rFonts w:ascii="Times New Roman" w:hAnsi="Times New Roman" w:cs="Times New Roman"/>
        </w:rPr>
        <w:t xml:space="preserve"> (V4.7) packages</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&lt;EndNote&gt;&lt;Cite&gt;&lt;Author&gt;Yang&lt;/Author&gt;&lt;Year&gt;2007&lt;/Year&gt;&lt;RecNum&gt;4454&lt;/RecNum&gt;&lt;DisplayText&gt;&lt;style face="superscript"&gt;24&lt;/style&gt;&lt;/DisplayText&gt;&lt;record&gt;&lt;rec-number&gt;4454&lt;/rec-number&gt;&lt;foreign-keys&gt;&lt;key app="EN" db-id="tv9vrfdemz0pstew0aex95v6axa2v9ftwfvr" timestamp="1578051698" guid="8e4bd28f-2d10-4de0-be12-4e5221b51fd1"&gt;4454&lt;/key&gt;&lt;/foreign-keys&gt;&lt;ref-type name="Journal Article"&gt;17&lt;/ref-type&gt;&lt;contributors&gt;&lt;authors&gt;&lt;author&gt;Yang, Z. H.&lt;/author&gt;&lt;/authors&gt;&lt;/contributors&gt;&lt;auth-address&gt;UCL, Dept Biol, Galton Lab, London, England&lt;/auth-address&gt;&lt;titles&gt;&lt;title&gt;PAML 4: Phylogenetic analysis by maximum likelihood&lt;/title&gt;&lt;secondary-title&gt;Molecular Biology and Evolution&lt;/secondary-title&gt;&lt;alt-title&gt;Mol Biol Evol&lt;/alt-title&gt;&lt;/titles&gt;&lt;periodical&gt;&lt;full-title&gt;Molecular Biology and Evolution&lt;/full-title&gt;&lt;abbr-1&gt;Mol. Biol. Evol.&lt;/abbr-1&gt;&lt;abbr-2&gt;Mol Biol Evol&lt;/abbr-2&gt;&lt;/periodical&gt;&lt;alt-periodical&gt;&lt;full-title&gt;Molecular Biology and Evolution&lt;/full-title&gt;&lt;abbr-1&gt;Mol. Biol. Evol.&lt;/abbr-1&gt;&lt;abbr-2&gt;Mol Biol Evol&lt;/abbr-2&gt;&lt;/alt-periodical&gt;&lt;pages&gt;1586-1591&lt;/pages&gt;&lt;volume&gt;24&lt;/volume&gt;&lt;number&gt;8&lt;/number&gt;&lt;keywords&gt;&lt;keyword&gt;codon models&lt;/keyword&gt;&lt;keyword&gt;likelihood&lt;/keyword&gt;&lt;keyword&gt;paml&lt;/keyword&gt;&lt;keyword&gt;phylogenetic analysis&lt;/keyword&gt;&lt;keyword&gt;software&lt;/keyword&gt;&lt;keyword&gt;detecting positive selection&lt;/keyword&gt;&lt;keyword&gt;codon-substitution models&lt;/keyword&gt;&lt;keyword&gt;amino-acid sites&lt;/keyword&gt;&lt;keyword&gt;episodic adaptive evolution&lt;/keyword&gt;&lt;keyword&gt;nucleotide substitution&lt;/keyword&gt;&lt;keyword&gt;divergence times&lt;/keyword&gt;&lt;keyword&gt;molecular evolution&lt;/keyword&gt;&lt;keyword&gt;statistical-methods&lt;/keyword&gt;&lt;keyword&gt;bayesian-estimation&lt;/keyword&gt;&lt;keyword&gt;ratio tests&lt;/keyword&gt;&lt;/keywords&gt;&lt;dates&gt;&lt;year&gt;2007&lt;/year&gt;&lt;pub-dates&gt;&lt;date&gt;Aug&lt;/date&gt;&lt;/pub-dates&gt;&lt;/dates&gt;&lt;isbn&gt;0737-4038&lt;/isbn&gt;&lt;accession-num&gt;WOS:000248848400003&lt;/accession-num&gt;&lt;urls&gt;&lt;related-urls&gt;&lt;url&gt;&amp;lt;Go to ISI&amp;gt;://WOS:000248848400003&lt;/url&gt;&lt;/related-urls&gt;&lt;/urls&gt;&lt;electronic-resource-num&gt;10.1093/molbev/msm088&lt;/electronic-resource-num&gt;&lt;language&gt;English&lt;/language&gt;&lt;/record&gt;&lt;/Cite&gt;&lt;/EndNote&gt;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24</w:t>
      </w:r>
      <w:r w:rsidR="000258B0" w:rsidRPr="00D17E62">
        <w:rPr>
          <w:rFonts w:ascii="Times New Roman" w:hAnsi="Times New Roman" w:cs="Times New Roman"/>
        </w:rPr>
        <w:fldChar w:fldCharType="end"/>
      </w:r>
      <w:r w:rsidRPr="00D17E62">
        <w:rPr>
          <w:rFonts w:ascii="Times New Roman" w:hAnsi="Times New Roman" w:cs="Times New Roman"/>
        </w:rPr>
        <w:t xml:space="preserve"> was used to calculate the branch length</w:t>
      </w:r>
      <w:r w:rsidR="001F1B96">
        <w:rPr>
          <w:rFonts w:ascii="Times New Roman" w:hAnsi="Times New Roman" w:cs="Times New Roman"/>
        </w:rPr>
        <w:t>s</w:t>
      </w:r>
      <w:r w:rsidR="00B96DE5">
        <w:rPr>
          <w:rFonts w:ascii="Times New Roman" w:hAnsi="Times New Roman" w:cs="Times New Roman"/>
        </w:rPr>
        <w:t xml:space="preserve"> </w:t>
      </w:r>
      <w:r w:rsidRPr="00D17E62">
        <w:rPr>
          <w:rFonts w:ascii="Times New Roman" w:hAnsi="Times New Roman" w:cs="Times New Roman"/>
        </w:rPr>
        <w:t xml:space="preserve">with Empirical + F model. Then, </w:t>
      </w:r>
      <w:r w:rsidR="00F55C91">
        <w:rPr>
          <w:rFonts w:ascii="Times New Roman" w:hAnsi="Times New Roman" w:cs="Times New Roman"/>
        </w:rPr>
        <w:t xml:space="preserve">we used </w:t>
      </w:r>
      <w:r w:rsidRPr="00D17E62">
        <w:rPr>
          <w:rFonts w:ascii="Times New Roman" w:hAnsi="Times New Roman" w:cs="Times New Roman"/>
        </w:rPr>
        <w:t xml:space="preserve">R package </w:t>
      </w:r>
      <w:r w:rsidRPr="00437BA2">
        <w:rPr>
          <w:rFonts w:ascii="Times New Roman" w:hAnsi="Times New Roman" w:cs="Times New Roman"/>
          <w:i/>
          <w:iCs/>
        </w:rPr>
        <w:t>RERconverge</w:t>
      </w:r>
      <w:r w:rsidRPr="00D17E62">
        <w:rPr>
          <w:rFonts w:ascii="Times New Roman" w:hAnsi="Times New Roman" w:cs="Times New Roman"/>
        </w:rPr>
        <w:t xml:space="preserve"> (v0.1.0)</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&lt;EndNote&gt;&lt;Cite&gt;&lt;Author&gt;Kowalczyk&lt;/Author&gt;&lt;Year&gt;2019&lt;/Year&gt;&lt;RecNum&gt;4324&lt;/RecNum&gt;&lt;DisplayText&gt;&lt;style face="superscript"&gt;18&lt;/style&gt;&lt;/DisplayText&gt;&lt;record&gt;&lt;rec-number&gt;4324&lt;/rec-number&gt;&lt;foreign-keys&gt;&lt;key app="EN" db-id="tv9vrfdemz0pstew0aex95v6axa2v9ftwfvr" timestamp="1569336199" guid="60b88027-a1d3-4ddf-bcc8-01b862134291"&gt;4324&lt;/key&gt;&lt;/foreign-keys&gt;&lt;ref-type name="Journal Article"&gt;17&lt;/ref-type&gt;&lt;contributors&gt;&lt;authors&gt;&lt;author&gt;Kowalczyk, A.&lt;/author&gt;&lt;author&gt;Meyer, W. K.&lt;/author&gt;&lt;author&gt;Partha, R.&lt;/author&gt;&lt;author&gt;Mao, W.&lt;/author&gt;&lt;author&gt;Clark, N. L.&lt;/author&gt;&lt;author&gt;Chikina, M.&lt;/author&gt;&lt;/authors&gt;&lt;/contributors&gt;&lt;auth-address&gt;Department of Computational and Systems Biology, University of Pittsburgh, Pittsburgh, PA, USA.&amp;#xD;Joint Carnegie Mellon University-University of Pittsburgh Ph.D. Program in Computational Biology, Pittsburgh, PA, USA.&lt;/auth-address&gt;&lt;titles&gt;&lt;title&gt;RERconverge: an R package for associating evolutionary rates with convergent traits&lt;/title&gt;&lt;secondary-title&gt;Bioinformatics&lt;/secondary-title&gt;&lt;/titles&gt;&lt;periodical&gt;&lt;full-title&gt;Bioinformatics&lt;/full-title&gt;&lt;abbr-1&gt;Bioinformatics&lt;/abbr-1&gt;&lt;abbr-2&gt;Bioinformatics&lt;/abbr-2&gt;&lt;/periodical&gt;&lt;edition&gt;2019/06/14&lt;/edition&gt;&lt;dates&gt;&lt;year&gt;2019&lt;/year&gt;&lt;pub-dates&gt;&lt;date&gt;Jun 13&lt;/date&gt;&lt;/pub-dates&gt;&lt;/dates&gt;&lt;isbn&gt;1367-4811 (Electronic)&amp;#xD;1367-4803 (Linking)&lt;/isbn&gt;&lt;accession-num&gt;31192356&lt;/accession-num&gt;&lt;urls&gt;&lt;related-urls&gt;&lt;url&gt;https://www.ncbi.nlm.nih.gov/pubmed/31192356&lt;/url&gt;&lt;/related-urls&gt;&lt;/urls&gt;&lt;electronic-resource-num&gt;10.1093/bioinformatics/btz468&lt;/electronic-resource-num&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18</w:t>
      </w:r>
      <w:r w:rsidR="000258B0" w:rsidRPr="00D17E62">
        <w:rPr>
          <w:rFonts w:ascii="Times New Roman" w:hAnsi="Times New Roman" w:cs="Times New Roman"/>
        </w:rPr>
        <w:fldChar w:fldCharType="end"/>
      </w:r>
      <w:r w:rsidRPr="00D17E62">
        <w:rPr>
          <w:rFonts w:ascii="Times New Roman" w:hAnsi="Times New Roman" w:cs="Times New Roman"/>
        </w:rPr>
        <w:t xml:space="preserve"> to </w:t>
      </w:r>
      <w:r w:rsidR="00205C2B">
        <w:rPr>
          <w:rFonts w:ascii="Times New Roman" w:hAnsi="Times New Roman" w:cs="Times New Roman"/>
        </w:rPr>
        <w:t>compute</w:t>
      </w:r>
      <w:r w:rsidRPr="00D17E62">
        <w:rPr>
          <w:rFonts w:ascii="Times New Roman" w:hAnsi="Times New Roman" w:cs="Times New Roman"/>
        </w:rPr>
        <w:t xml:space="preserve"> the</w:t>
      </w:r>
      <w:r w:rsidR="00205C2B">
        <w:rPr>
          <w:rFonts w:ascii="Times New Roman" w:hAnsi="Times New Roman" w:cs="Times New Roman"/>
        </w:rPr>
        <w:t xml:space="preserve"> associat</w:t>
      </w:r>
      <w:r w:rsidR="00F55C91">
        <w:rPr>
          <w:rFonts w:ascii="Times New Roman" w:hAnsi="Times New Roman" w:cs="Times New Roman"/>
        </w:rPr>
        <w:t>ion statistic</w:t>
      </w:r>
      <w:r w:rsidRPr="00D17E62">
        <w:rPr>
          <w:rFonts w:ascii="Times New Roman" w:hAnsi="Times New Roman" w:cs="Times New Roman"/>
        </w:rPr>
        <w:t xml:space="preserve"> between LQ value change</w:t>
      </w:r>
      <w:r w:rsidR="00F55C91">
        <w:rPr>
          <w:rFonts w:ascii="Times New Roman" w:hAnsi="Times New Roman" w:cs="Times New Roman"/>
        </w:rPr>
        <w:t>s</w:t>
      </w:r>
      <w:r w:rsidRPr="00D17E62">
        <w:rPr>
          <w:rFonts w:ascii="Times New Roman" w:hAnsi="Times New Roman" w:cs="Times New Roman"/>
        </w:rPr>
        <w:t xml:space="preserve"> and </w:t>
      </w:r>
      <w:r w:rsidR="00603B31">
        <w:rPr>
          <w:rFonts w:ascii="Times New Roman" w:hAnsi="Times New Roman" w:cs="Times New Roman"/>
        </w:rPr>
        <w:t xml:space="preserve">relative </w:t>
      </w:r>
      <w:r w:rsidRPr="00D17E62">
        <w:rPr>
          <w:rFonts w:ascii="Times New Roman" w:hAnsi="Times New Roman" w:cs="Times New Roman"/>
        </w:rPr>
        <w:t>evolutionary rate</w:t>
      </w:r>
      <w:r w:rsidR="00F55C91">
        <w:rPr>
          <w:rFonts w:ascii="Times New Roman" w:hAnsi="Times New Roman" w:cs="Times New Roman"/>
        </w:rPr>
        <w:t>s (RER)</w:t>
      </w:r>
      <w:r w:rsidRPr="00D17E62">
        <w:rPr>
          <w:rFonts w:ascii="Times New Roman" w:hAnsi="Times New Roman" w:cs="Times New Roman"/>
        </w:rPr>
        <w:t xml:space="preserve"> for each orthologous gene.</w:t>
      </w:r>
      <w:r w:rsidR="004B71A4">
        <w:rPr>
          <w:rFonts w:ascii="Times New Roman" w:hAnsi="Times New Roman" w:cs="Times New Roman"/>
        </w:rPr>
        <w:t xml:space="preserve"> Briefly, RERconverge</w:t>
      </w:r>
      <w:r w:rsidR="00DE26DE">
        <w:rPr>
          <w:rFonts w:ascii="Times New Roman" w:hAnsi="Times New Roman" w:cs="Times New Roman"/>
        </w:rPr>
        <w:t xml:space="preserve"> </w:t>
      </w:r>
      <w:r w:rsidR="00B359B2">
        <w:rPr>
          <w:rFonts w:ascii="Times New Roman" w:hAnsi="Times New Roman" w:cs="Times New Roman"/>
        </w:rPr>
        <w:t xml:space="preserve">read all gene trees </w:t>
      </w:r>
      <w:r w:rsidR="001B6C53">
        <w:rPr>
          <w:rFonts w:ascii="Times New Roman" w:hAnsi="Times New Roman" w:cs="Times New Roman"/>
        </w:rPr>
        <w:t>with</w:t>
      </w:r>
      <w:r w:rsidR="00467AFE">
        <w:rPr>
          <w:rFonts w:ascii="Times New Roman" w:hAnsi="Times New Roman" w:cs="Times New Roman"/>
        </w:rPr>
        <w:t xml:space="preserve"> their branch length</w:t>
      </w:r>
      <w:r w:rsidR="001B6C53">
        <w:rPr>
          <w:rFonts w:ascii="Times New Roman" w:hAnsi="Times New Roman" w:cs="Times New Roman"/>
        </w:rPr>
        <w:t xml:space="preserve"> values</w:t>
      </w:r>
      <w:r w:rsidR="003012A8">
        <w:rPr>
          <w:rFonts w:ascii="Times New Roman" w:hAnsi="Times New Roman" w:cs="Times New Roman"/>
        </w:rPr>
        <w:t xml:space="preserve"> </w:t>
      </w:r>
      <w:r w:rsidR="00467AFE">
        <w:rPr>
          <w:rFonts w:ascii="Times New Roman" w:hAnsi="Times New Roman" w:cs="Times New Roman"/>
        </w:rPr>
        <w:t>and</w:t>
      </w:r>
      <w:r w:rsidR="00AE5EB7">
        <w:rPr>
          <w:rFonts w:ascii="Times New Roman" w:hAnsi="Times New Roman" w:cs="Times New Roman"/>
        </w:rPr>
        <w:t xml:space="preserve"> calculate the average </w:t>
      </w:r>
      <w:r w:rsidR="001A2F73">
        <w:rPr>
          <w:rFonts w:ascii="Times New Roman" w:hAnsi="Times New Roman" w:cs="Times New Roman"/>
        </w:rPr>
        <w:t>rate</w:t>
      </w:r>
      <w:r w:rsidR="00AE5EB7">
        <w:rPr>
          <w:rFonts w:ascii="Times New Roman" w:hAnsi="Times New Roman" w:cs="Times New Roman"/>
        </w:rPr>
        <w:t xml:space="preserve"> for </w:t>
      </w:r>
      <w:r w:rsidR="006F2E23">
        <w:rPr>
          <w:rFonts w:ascii="Times New Roman" w:hAnsi="Times New Roman" w:cs="Times New Roman"/>
        </w:rPr>
        <w:t>each branch in the</w:t>
      </w:r>
      <w:r w:rsidR="00A605A9">
        <w:rPr>
          <w:rFonts w:ascii="Times New Roman" w:hAnsi="Times New Roman" w:cs="Times New Roman"/>
        </w:rPr>
        <w:t xml:space="preserve"> tree</w:t>
      </w:r>
      <w:r w:rsidR="001B6C53">
        <w:rPr>
          <w:rFonts w:ascii="Times New Roman" w:hAnsi="Times New Roman" w:cs="Times New Roman"/>
        </w:rPr>
        <w:t xml:space="preserve"> (</w:t>
      </w:r>
      <w:r w:rsidR="001B6C53" w:rsidRPr="0091465A">
        <w:rPr>
          <w:rFonts w:ascii="Times New Roman" w:hAnsi="Times New Roman" w:cs="Times New Roman"/>
          <w:b/>
          <w:bCs/>
        </w:rPr>
        <w:t>Supplementary Figure 2</w:t>
      </w:r>
      <w:r w:rsidR="001B6C53">
        <w:rPr>
          <w:rFonts w:ascii="Times New Roman" w:hAnsi="Times New Roman" w:cs="Times New Roman"/>
        </w:rPr>
        <w:t>)</w:t>
      </w:r>
      <w:r w:rsidR="004B71A4">
        <w:rPr>
          <w:rFonts w:ascii="Times New Roman" w:hAnsi="Times New Roman" w:cs="Times New Roman"/>
        </w:rPr>
        <w:t>.</w:t>
      </w:r>
      <w:r w:rsidR="006F2E23">
        <w:rPr>
          <w:rFonts w:ascii="Times New Roman" w:hAnsi="Times New Roman" w:cs="Times New Roman"/>
        </w:rPr>
        <w:t xml:space="preserve"> </w:t>
      </w:r>
      <w:r w:rsidR="00C719AC">
        <w:rPr>
          <w:rFonts w:ascii="Times New Roman" w:hAnsi="Times New Roman" w:cs="Times New Roman"/>
        </w:rPr>
        <w:t xml:space="preserve">Then, </w:t>
      </w:r>
      <w:r w:rsidR="00893182">
        <w:rPr>
          <w:rFonts w:ascii="Times New Roman" w:hAnsi="Times New Roman" w:cs="Times New Roman"/>
        </w:rPr>
        <w:t>RERcon</w:t>
      </w:r>
      <w:r w:rsidR="00972F77">
        <w:rPr>
          <w:rFonts w:ascii="Times New Roman" w:hAnsi="Times New Roman" w:cs="Times New Roman"/>
        </w:rPr>
        <w:t xml:space="preserve">verge calculate gene-specific rates of evolution, termed relative evolutionary rates (RER) through </w:t>
      </w:r>
      <w:r w:rsidR="00872964">
        <w:rPr>
          <w:rFonts w:ascii="Times New Roman" w:hAnsi="Times New Roman" w:cs="Times New Roman"/>
        </w:rPr>
        <w:t>average rate normalization</w:t>
      </w:r>
      <w:r w:rsidR="00622836">
        <w:rPr>
          <w:rFonts w:ascii="Times New Roman" w:hAnsi="Times New Roman" w:cs="Times New Roman"/>
        </w:rPr>
        <w:t xml:space="preserve">. This </w:t>
      </w:r>
      <w:r w:rsidR="0068604D">
        <w:rPr>
          <w:rFonts w:ascii="Times New Roman" w:hAnsi="Times New Roman" w:cs="Times New Roman"/>
        </w:rPr>
        <w:t xml:space="preserve">correction can </w:t>
      </w:r>
      <w:r w:rsidR="00760E3B">
        <w:rPr>
          <w:rFonts w:ascii="Times New Roman" w:hAnsi="Times New Roman" w:cs="Times New Roman"/>
        </w:rPr>
        <w:t>remove the non-specific factors affecting divergence on the branch such as time since speci</w:t>
      </w:r>
      <w:r w:rsidR="00DE5C3B">
        <w:rPr>
          <w:rFonts w:ascii="Times New Roman" w:hAnsi="Times New Roman" w:cs="Times New Roman"/>
        </w:rPr>
        <w:t>ation and mutation rate</w:t>
      </w:r>
      <w:r w:rsidR="001B6C53">
        <w:rPr>
          <w:rFonts w:ascii="Times New Roman" w:hAnsi="Times New Roman" w:cs="Times New Roman"/>
        </w:rPr>
        <w:t>.</w:t>
      </w:r>
      <w:r w:rsidR="009E4B59">
        <w:rPr>
          <w:rFonts w:ascii="Times New Roman" w:hAnsi="Times New Roman" w:cs="Times New Roman"/>
        </w:rPr>
        <w:t xml:space="preserve"> Also,</w:t>
      </w:r>
      <w:r w:rsidR="009E4B59" w:rsidRPr="0034196A">
        <w:rPr>
          <w:rFonts w:ascii="Times New Roman" w:hAnsi="Times New Roman" w:cs="Times New Roman"/>
          <w:i/>
          <w:iCs/>
        </w:rPr>
        <w:t xml:space="preserve"> RERconverge</w:t>
      </w:r>
      <w:r w:rsidR="009E4B59">
        <w:rPr>
          <w:rFonts w:ascii="Times New Roman" w:hAnsi="Times New Roman" w:cs="Times New Roman"/>
        </w:rPr>
        <w:t xml:space="preserve"> read all </w:t>
      </w:r>
      <w:r w:rsidR="00805C4D">
        <w:rPr>
          <w:rFonts w:ascii="Times New Roman" w:hAnsi="Times New Roman" w:cs="Times New Roman"/>
        </w:rPr>
        <w:t xml:space="preserve">LQ values of 74 mammals </w:t>
      </w:r>
      <w:r w:rsidR="0034196A">
        <w:rPr>
          <w:rFonts w:ascii="Times New Roman" w:hAnsi="Times New Roman" w:cs="Times New Roman"/>
        </w:rPr>
        <w:t xml:space="preserve">as continuous </w:t>
      </w:r>
      <w:r w:rsidR="00AD29D2">
        <w:rPr>
          <w:rFonts w:ascii="Times New Roman" w:hAnsi="Times New Roman" w:cs="Times New Roman"/>
        </w:rPr>
        <w:t xml:space="preserve">phenotypes </w:t>
      </w:r>
      <w:r w:rsidR="00805C4D">
        <w:rPr>
          <w:rFonts w:ascii="Times New Roman" w:hAnsi="Times New Roman" w:cs="Times New Roman"/>
        </w:rPr>
        <w:t xml:space="preserve">and inferred the </w:t>
      </w:r>
      <w:r w:rsidR="00DD0593">
        <w:rPr>
          <w:rFonts w:ascii="Times New Roman" w:hAnsi="Times New Roman" w:cs="Times New Roman"/>
        </w:rPr>
        <w:t>change of LQ value in each branch</w:t>
      </w:r>
      <w:r w:rsidR="00B20BBC">
        <w:rPr>
          <w:rFonts w:ascii="Times New Roman" w:hAnsi="Times New Roman" w:cs="Times New Roman"/>
        </w:rPr>
        <w:t xml:space="preserve"> (</w:t>
      </w:r>
      <w:r w:rsidR="00B20BBC" w:rsidRPr="00B20BBC">
        <w:rPr>
          <w:rFonts w:ascii="Times New Roman" w:hAnsi="Times New Roman" w:cs="Times New Roman"/>
          <w:b/>
          <w:bCs/>
        </w:rPr>
        <w:t>Supplementary Figure 3</w:t>
      </w:r>
      <w:r w:rsidR="00B20BBC">
        <w:rPr>
          <w:rFonts w:ascii="Times New Roman" w:hAnsi="Times New Roman" w:cs="Times New Roman"/>
        </w:rPr>
        <w:t xml:space="preserve">) </w:t>
      </w:r>
      <w:r w:rsidR="00AD29D2">
        <w:rPr>
          <w:rFonts w:ascii="Times New Roman" w:hAnsi="Times New Roman" w:cs="Times New Roman"/>
        </w:rPr>
        <w:t>using</w:t>
      </w:r>
      <w:r w:rsidR="00B20BBC">
        <w:rPr>
          <w:rFonts w:ascii="Times New Roman" w:hAnsi="Times New Roman" w:cs="Times New Roman"/>
        </w:rPr>
        <w:t xml:space="preserve"> maximum likelihood method</w:t>
      </w:r>
      <w:r w:rsidR="009E4B59">
        <w:rPr>
          <w:rFonts w:ascii="Times New Roman" w:hAnsi="Times New Roman" w:cs="Times New Roman"/>
        </w:rPr>
        <w:t>.</w:t>
      </w:r>
      <w:r w:rsidR="00DD0593">
        <w:rPr>
          <w:rFonts w:ascii="Times New Roman" w:hAnsi="Times New Roman" w:cs="Times New Roman"/>
        </w:rPr>
        <w:t xml:space="preserve"> Finally, </w:t>
      </w:r>
      <w:r w:rsidR="00DD0593" w:rsidRPr="00211164">
        <w:rPr>
          <w:rFonts w:ascii="Times New Roman" w:hAnsi="Times New Roman" w:cs="Times New Roman"/>
          <w:i/>
          <w:iCs/>
        </w:rPr>
        <w:t>RERconverge</w:t>
      </w:r>
      <w:r w:rsidR="00DD0593">
        <w:rPr>
          <w:rFonts w:ascii="Times New Roman" w:hAnsi="Times New Roman" w:cs="Times New Roman"/>
        </w:rPr>
        <w:t xml:space="preserve"> compute</w:t>
      </w:r>
      <w:r w:rsidR="00211164">
        <w:rPr>
          <w:rFonts w:ascii="Times New Roman" w:hAnsi="Times New Roman" w:cs="Times New Roman"/>
        </w:rPr>
        <w:t>d</w:t>
      </w:r>
      <w:r w:rsidR="00DD0593">
        <w:rPr>
          <w:rFonts w:ascii="Times New Roman" w:hAnsi="Times New Roman" w:cs="Times New Roman"/>
        </w:rPr>
        <w:t xml:space="preserve"> the</w:t>
      </w:r>
      <w:r w:rsidR="00B20BBC">
        <w:rPr>
          <w:rFonts w:ascii="Times New Roman" w:hAnsi="Times New Roman" w:cs="Times New Roman"/>
        </w:rPr>
        <w:t xml:space="preserve"> </w:t>
      </w:r>
      <w:r w:rsidR="00170CA2">
        <w:rPr>
          <w:rFonts w:ascii="Times New Roman" w:hAnsi="Times New Roman" w:cs="Times New Roman"/>
        </w:rPr>
        <w:t xml:space="preserve">Pearson </w:t>
      </w:r>
      <w:r w:rsidR="00B20BBC">
        <w:rPr>
          <w:rFonts w:ascii="Times New Roman" w:hAnsi="Times New Roman" w:cs="Times New Roman"/>
        </w:rPr>
        <w:t xml:space="preserve">correlation between </w:t>
      </w:r>
      <w:r w:rsidR="00B20BBC" w:rsidRPr="00D17E62">
        <w:rPr>
          <w:rFonts w:ascii="Times New Roman" w:hAnsi="Times New Roman" w:cs="Times New Roman"/>
        </w:rPr>
        <w:t>LQ value change</w:t>
      </w:r>
      <w:r w:rsidR="00B20BBC">
        <w:rPr>
          <w:rFonts w:ascii="Times New Roman" w:hAnsi="Times New Roman" w:cs="Times New Roman"/>
        </w:rPr>
        <w:t>s</w:t>
      </w:r>
      <w:r w:rsidR="00B20BBC" w:rsidRPr="00D17E62">
        <w:rPr>
          <w:rFonts w:ascii="Times New Roman" w:hAnsi="Times New Roman" w:cs="Times New Roman"/>
        </w:rPr>
        <w:t xml:space="preserve"> and </w:t>
      </w:r>
      <w:r w:rsidR="00B20BBC">
        <w:rPr>
          <w:rFonts w:ascii="Times New Roman" w:hAnsi="Times New Roman" w:cs="Times New Roman"/>
        </w:rPr>
        <w:t xml:space="preserve">relative </w:t>
      </w:r>
      <w:r w:rsidR="00B20BBC" w:rsidRPr="00D17E62">
        <w:rPr>
          <w:rFonts w:ascii="Times New Roman" w:hAnsi="Times New Roman" w:cs="Times New Roman"/>
        </w:rPr>
        <w:t>evolutionary rate</w:t>
      </w:r>
      <w:r w:rsidR="00B20BBC">
        <w:rPr>
          <w:rFonts w:ascii="Times New Roman" w:hAnsi="Times New Roman" w:cs="Times New Roman"/>
        </w:rPr>
        <w:t>s (RER)</w:t>
      </w:r>
      <w:r w:rsidR="00EF2D80">
        <w:rPr>
          <w:rFonts w:ascii="Times New Roman" w:hAnsi="Times New Roman" w:cs="Times New Roman"/>
        </w:rPr>
        <w:t xml:space="preserve"> with default parameters, excluding the </w:t>
      </w:r>
      <w:r w:rsidR="008D3C1C" w:rsidRPr="008D3C1C">
        <w:rPr>
          <w:rFonts w:ascii="Times New Roman" w:hAnsi="Times New Roman" w:cs="Times New Roman"/>
        </w:rPr>
        <w:t>minimum number of species in the gene tree</w:t>
      </w:r>
      <w:r w:rsidR="008D3C1C">
        <w:rPr>
          <w:rFonts w:ascii="Times New Roman" w:hAnsi="Times New Roman" w:cs="Times New Roman"/>
        </w:rPr>
        <w:t xml:space="preserve"> </w:t>
      </w:r>
      <w:r w:rsidR="00211164">
        <w:rPr>
          <w:rFonts w:ascii="Times New Roman" w:hAnsi="Times New Roman" w:cs="Times New Roman"/>
        </w:rPr>
        <w:t>was</w:t>
      </w:r>
      <w:r w:rsidR="008D3C1C">
        <w:rPr>
          <w:rFonts w:ascii="Times New Roman" w:hAnsi="Times New Roman" w:cs="Times New Roman"/>
        </w:rPr>
        <w:t xml:space="preserve"> </w:t>
      </w:r>
      <w:r w:rsidR="00BC2B77">
        <w:rPr>
          <w:rFonts w:ascii="Times New Roman" w:hAnsi="Times New Roman" w:cs="Times New Roman"/>
        </w:rPr>
        <w:t>50. The Pearson correlati</w:t>
      </w:r>
      <w:r w:rsidR="007B626D">
        <w:rPr>
          <w:rFonts w:ascii="Times New Roman" w:hAnsi="Times New Roman" w:cs="Times New Roman"/>
        </w:rPr>
        <w:t xml:space="preserve">ve </w:t>
      </w:r>
      <w:r w:rsidR="007B626D" w:rsidRPr="007B626D">
        <w:rPr>
          <w:rFonts w:ascii="Times New Roman" w:hAnsi="Times New Roman" w:cs="Times New Roman"/>
        </w:rPr>
        <w:t>coefficient</w:t>
      </w:r>
      <w:r w:rsidR="00FA2452">
        <w:rPr>
          <w:rFonts w:ascii="Times New Roman" w:hAnsi="Times New Roman" w:cs="Times New Roman"/>
        </w:rPr>
        <w:t>,</w:t>
      </w:r>
      <w:r w:rsidR="00613AA3">
        <w:rPr>
          <w:rFonts w:ascii="Times New Roman" w:hAnsi="Times New Roman" w:cs="Times New Roman"/>
        </w:rPr>
        <w:t xml:space="preserve"> t</w:t>
      </w:r>
      <w:r w:rsidR="00FA2452">
        <w:rPr>
          <w:rFonts w:ascii="Times New Roman" w:hAnsi="Times New Roman" w:cs="Times New Roman"/>
        </w:rPr>
        <w:t>ermed</w:t>
      </w:r>
      <w:r w:rsidR="00613AA3">
        <w:rPr>
          <w:rFonts w:ascii="Times New Roman" w:hAnsi="Times New Roman" w:cs="Times New Roman"/>
        </w:rPr>
        <w:t xml:space="preserve"> Rho (</w:t>
      </w:r>
      <w:r w:rsidR="00CE1058" w:rsidRPr="00CE1058">
        <w:rPr>
          <w:rFonts w:ascii="Times New Roman" w:hAnsi="Times New Roman" w:cs="Times New Roman"/>
        </w:rPr>
        <w:t>the correlation between relative evolutionary rates of genes and the evolution of traits across a phylogeny</w:t>
      </w:r>
      <w:r w:rsidR="00613AA3">
        <w:rPr>
          <w:rFonts w:ascii="Times New Roman" w:hAnsi="Times New Roman" w:cs="Times New Roman"/>
        </w:rPr>
        <w:t>)</w:t>
      </w:r>
      <w:r w:rsidR="00DD0593">
        <w:rPr>
          <w:rFonts w:ascii="Times New Roman" w:hAnsi="Times New Roman" w:cs="Times New Roman"/>
        </w:rPr>
        <w:t>.</w:t>
      </w:r>
      <w:r w:rsidR="0029623F">
        <w:rPr>
          <w:rFonts w:ascii="Times New Roman" w:hAnsi="Times New Roman" w:cs="Times New Roman"/>
        </w:rPr>
        <w:t xml:space="preserve"> </w:t>
      </w:r>
      <w:r w:rsidRPr="00D17E62">
        <w:rPr>
          <w:rFonts w:ascii="Times New Roman" w:hAnsi="Times New Roman" w:cs="Times New Roman"/>
        </w:rPr>
        <w:t xml:space="preserve">Positive Rho value means the </w:t>
      </w:r>
      <w:r w:rsidR="00E463B6">
        <w:rPr>
          <w:rFonts w:ascii="Times New Roman" w:hAnsi="Times New Roman" w:cs="Times New Roman"/>
        </w:rPr>
        <w:t xml:space="preserve">relative </w:t>
      </w:r>
      <w:r w:rsidRPr="00D17E62">
        <w:rPr>
          <w:rFonts w:ascii="Times New Roman" w:hAnsi="Times New Roman" w:cs="Times New Roman"/>
        </w:rPr>
        <w:t>evolutionary rate</w:t>
      </w:r>
      <w:r w:rsidR="0016090D">
        <w:rPr>
          <w:rFonts w:ascii="Times New Roman" w:hAnsi="Times New Roman" w:cs="Times New Roman"/>
        </w:rPr>
        <w:t>s</w:t>
      </w:r>
      <w:r w:rsidRPr="00D17E62">
        <w:rPr>
          <w:rFonts w:ascii="Times New Roman" w:hAnsi="Times New Roman" w:cs="Times New Roman"/>
        </w:rPr>
        <w:t xml:space="preserve"> </w:t>
      </w:r>
      <w:r w:rsidR="000B6877">
        <w:rPr>
          <w:rFonts w:ascii="Times New Roman" w:hAnsi="Times New Roman" w:cs="Times New Roman"/>
        </w:rPr>
        <w:t xml:space="preserve">of gene </w:t>
      </w:r>
      <w:r w:rsidRPr="00D17E62">
        <w:rPr>
          <w:rFonts w:ascii="Times New Roman" w:hAnsi="Times New Roman" w:cs="Times New Roman"/>
        </w:rPr>
        <w:t>is positive</w:t>
      </w:r>
      <w:r w:rsidR="00AE349F">
        <w:rPr>
          <w:rFonts w:ascii="Times New Roman" w:hAnsi="Times New Roman" w:cs="Times New Roman"/>
        </w:rPr>
        <w:t>ly</w:t>
      </w:r>
      <w:r w:rsidR="00234ADA">
        <w:rPr>
          <w:rFonts w:ascii="Times New Roman" w:hAnsi="Times New Roman" w:cs="Times New Roman"/>
        </w:rPr>
        <w:t xml:space="preserve"> correlati</w:t>
      </w:r>
      <w:r w:rsidR="00AE349F">
        <w:rPr>
          <w:rFonts w:ascii="Times New Roman" w:hAnsi="Times New Roman" w:cs="Times New Roman"/>
        </w:rPr>
        <w:t>ve</w:t>
      </w:r>
      <w:r w:rsidRPr="00D17E62">
        <w:rPr>
          <w:rFonts w:ascii="Times New Roman" w:hAnsi="Times New Roman" w:cs="Times New Roman"/>
        </w:rPr>
        <w:t xml:space="preserve"> with the LQ value</w:t>
      </w:r>
      <w:r w:rsidR="0016090D">
        <w:rPr>
          <w:rFonts w:ascii="Times New Roman" w:hAnsi="Times New Roman" w:cs="Times New Roman"/>
        </w:rPr>
        <w:t xml:space="preserve"> change</w:t>
      </w:r>
      <w:r w:rsidR="00CA383E">
        <w:rPr>
          <w:rFonts w:ascii="Times New Roman" w:hAnsi="Times New Roman" w:cs="Times New Roman"/>
        </w:rPr>
        <w:t>s</w:t>
      </w:r>
      <w:r w:rsidRPr="00D17E62">
        <w:rPr>
          <w:rFonts w:ascii="Times New Roman" w:hAnsi="Times New Roman" w:cs="Times New Roman"/>
        </w:rPr>
        <w:t xml:space="preserve"> across </w:t>
      </w:r>
      <w:r w:rsidR="00B5237E">
        <w:rPr>
          <w:rFonts w:ascii="Times New Roman" w:hAnsi="Times New Roman" w:cs="Times New Roman"/>
        </w:rPr>
        <w:t>phylogenetic</w:t>
      </w:r>
      <w:r w:rsidRPr="00D17E62">
        <w:rPr>
          <w:rFonts w:ascii="Times New Roman" w:hAnsi="Times New Roman" w:cs="Times New Roman"/>
        </w:rPr>
        <w:t xml:space="preserve"> lineages, while negative Rho value means the </w:t>
      </w:r>
      <w:r w:rsidR="0016090D">
        <w:rPr>
          <w:rFonts w:ascii="Times New Roman" w:hAnsi="Times New Roman" w:cs="Times New Roman"/>
        </w:rPr>
        <w:t xml:space="preserve">relative </w:t>
      </w:r>
      <w:r w:rsidRPr="00D17E62">
        <w:rPr>
          <w:rFonts w:ascii="Times New Roman" w:hAnsi="Times New Roman" w:cs="Times New Roman"/>
        </w:rPr>
        <w:t>evolutionary rate</w:t>
      </w:r>
      <w:r w:rsidR="0016090D">
        <w:rPr>
          <w:rFonts w:ascii="Times New Roman" w:hAnsi="Times New Roman" w:cs="Times New Roman"/>
        </w:rPr>
        <w:t>s</w:t>
      </w:r>
      <w:r w:rsidR="000B6877">
        <w:rPr>
          <w:rFonts w:ascii="Times New Roman" w:hAnsi="Times New Roman" w:cs="Times New Roman"/>
        </w:rPr>
        <w:t xml:space="preserve"> of gene</w:t>
      </w:r>
      <w:r w:rsidRPr="00D17E62">
        <w:rPr>
          <w:rFonts w:ascii="Times New Roman" w:hAnsi="Times New Roman" w:cs="Times New Roman"/>
        </w:rPr>
        <w:t xml:space="preserve"> is negative</w:t>
      </w:r>
      <w:r w:rsidR="00AE349F">
        <w:rPr>
          <w:rFonts w:ascii="Times New Roman" w:hAnsi="Times New Roman" w:cs="Times New Roman"/>
        </w:rPr>
        <w:t>ly</w:t>
      </w:r>
      <w:r w:rsidRPr="00D17E62">
        <w:rPr>
          <w:rFonts w:ascii="Times New Roman" w:hAnsi="Times New Roman" w:cs="Times New Roman"/>
        </w:rPr>
        <w:t xml:space="preserve"> </w:t>
      </w:r>
      <w:r w:rsidR="000375C0">
        <w:rPr>
          <w:rFonts w:ascii="Times New Roman" w:hAnsi="Times New Roman" w:cs="Times New Roman"/>
        </w:rPr>
        <w:t>correlati</w:t>
      </w:r>
      <w:r w:rsidR="00AE349F">
        <w:rPr>
          <w:rFonts w:ascii="Times New Roman" w:hAnsi="Times New Roman" w:cs="Times New Roman"/>
        </w:rPr>
        <w:t>ve</w:t>
      </w:r>
      <w:r w:rsidRPr="00D17E62">
        <w:rPr>
          <w:rFonts w:ascii="Times New Roman" w:hAnsi="Times New Roman" w:cs="Times New Roman"/>
        </w:rPr>
        <w:t xml:space="preserve"> with the LQ value</w:t>
      </w:r>
      <w:r w:rsidR="0016090D">
        <w:rPr>
          <w:rFonts w:ascii="Times New Roman" w:hAnsi="Times New Roman" w:cs="Times New Roman"/>
        </w:rPr>
        <w:t xml:space="preserve"> change</w:t>
      </w:r>
      <w:r w:rsidR="00031966">
        <w:rPr>
          <w:rFonts w:ascii="Times New Roman" w:hAnsi="Times New Roman" w:cs="Times New Roman"/>
        </w:rPr>
        <w:t>s</w:t>
      </w:r>
      <w:r w:rsidRPr="00D17E62">
        <w:rPr>
          <w:rFonts w:ascii="Times New Roman" w:hAnsi="Times New Roman" w:cs="Times New Roman"/>
        </w:rPr>
        <w:t>.</w:t>
      </w:r>
      <w:r w:rsidR="00EE3E3D">
        <w:rPr>
          <w:rFonts w:ascii="Times New Roman" w:hAnsi="Times New Roman" w:cs="Times New Roman"/>
        </w:rPr>
        <w:t xml:space="preserve"> </w:t>
      </w:r>
      <w:r w:rsidR="00FA2452" w:rsidRPr="00D17E62">
        <w:rPr>
          <w:rFonts w:ascii="Times New Roman" w:hAnsi="Times New Roman" w:cs="Times New Roman"/>
        </w:rPr>
        <w:t>Rough P value at 0.05 was used as threshold for determining the significantly correlative genes.</w:t>
      </w:r>
      <w:r w:rsidR="001F6435">
        <w:rPr>
          <w:rFonts w:ascii="Times New Roman" w:hAnsi="Times New Roman" w:cs="Times New Roman"/>
        </w:rPr>
        <w:t xml:space="preserve"> </w:t>
      </w:r>
      <w:r w:rsidR="00E91EC6">
        <w:rPr>
          <w:rFonts w:ascii="Times New Roman" w:hAnsi="Times New Roman" w:cs="Times New Roman"/>
        </w:rPr>
        <w:t>we called the significantly correlative genes with positive Rho value as positive</w:t>
      </w:r>
      <w:r w:rsidR="00D16DEA">
        <w:rPr>
          <w:rFonts w:ascii="Times New Roman" w:hAnsi="Times New Roman" w:cs="Times New Roman"/>
        </w:rPr>
        <w:t>ly correlative</w:t>
      </w:r>
      <w:r w:rsidR="00E91EC6">
        <w:rPr>
          <w:rFonts w:ascii="Times New Roman" w:hAnsi="Times New Roman" w:cs="Times New Roman"/>
        </w:rPr>
        <w:t xml:space="preserve"> genes, and the significantly correlative genes with negative Rho value as negative</w:t>
      </w:r>
      <w:r w:rsidR="00D16DEA">
        <w:rPr>
          <w:rFonts w:ascii="Times New Roman" w:hAnsi="Times New Roman" w:cs="Times New Roman"/>
        </w:rPr>
        <w:t>ly correlative</w:t>
      </w:r>
      <w:r w:rsidR="00E91EC6">
        <w:rPr>
          <w:rFonts w:ascii="Times New Roman" w:hAnsi="Times New Roman" w:cs="Times New Roman"/>
        </w:rPr>
        <w:t xml:space="preserve"> genes</w:t>
      </w:r>
      <w:r w:rsidR="006E16D7">
        <w:rPr>
          <w:rFonts w:ascii="Times New Roman" w:hAnsi="Times New Roman" w:cs="Times New Roman"/>
        </w:rPr>
        <w:t xml:space="preserve"> (</w:t>
      </w:r>
      <w:r w:rsidR="006E16D7" w:rsidRPr="00AC12AE">
        <w:rPr>
          <w:rFonts w:ascii="Times New Roman" w:hAnsi="Times New Roman" w:cs="Times New Roman"/>
          <w:b/>
          <w:bCs/>
        </w:rPr>
        <w:t>Supplement</w:t>
      </w:r>
      <w:r w:rsidR="00776DCC" w:rsidRPr="00AC12AE">
        <w:rPr>
          <w:rFonts w:ascii="Times New Roman" w:hAnsi="Times New Roman" w:cs="Times New Roman"/>
          <w:b/>
          <w:bCs/>
        </w:rPr>
        <w:t>ar</w:t>
      </w:r>
      <w:r w:rsidR="006E16D7" w:rsidRPr="00AC12AE">
        <w:rPr>
          <w:rFonts w:ascii="Times New Roman" w:hAnsi="Times New Roman" w:cs="Times New Roman"/>
          <w:b/>
          <w:bCs/>
        </w:rPr>
        <w:t xml:space="preserve">y Table </w:t>
      </w:r>
      <w:r w:rsidR="00776DCC" w:rsidRPr="00AC12AE">
        <w:rPr>
          <w:rFonts w:ascii="Times New Roman" w:hAnsi="Times New Roman" w:cs="Times New Roman"/>
          <w:b/>
          <w:bCs/>
        </w:rPr>
        <w:t>3-4</w:t>
      </w:r>
      <w:r w:rsidR="006E16D7">
        <w:rPr>
          <w:rFonts w:ascii="Times New Roman" w:hAnsi="Times New Roman" w:cs="Times New Roman"/>
        </w:rPr>
        <w:t>)</w:t>
      </w:r>
      <w:r w:rsidR="00B3184C">
        <w:rPr>
          <w:rFonts w:ascii="Times New Roman" w:hAnsi="Times New Roman" w:cs="Times New Roman"/>
        </w:rPr>
        <w:t>.</w:t>
      </w:r>
    </w:p>
    <w:p w:rsidR="00EF2D80" w:rsidRPr="00D17E62" w:rsidRDefault="00EF2D80" w:rsidP="00EF2D80">
      <w:pPr>
        <w:spacing w:line="332" w:lineRule="exact"/>
        <w:rPr>
          <w:rFonts w:ascii="Times New Roman" w:hAnsi="Times New Roman" w:cs="Times New Roman"/>
        </w:rPr>
      </w:pPr>
    </w:p>
    <w:p w:rsidR="000A7EEB" w:rsidRPr="00D17E62" w:rsidRDefault="000A7EEB" w:rsidP="000A7EEB">
      <w:pPr>
        <w:spacing w:line="332" w:lineRule="exact"/>
        <w:rPr>
          <w:rFonts w:ascii="Times New Roman" w:hAnsi="Times New Roman" w:cs="Times New Roman"/>
        </w:rPr>
      </w:pPr>
      <w:r w:rsidRPr="00D17E62">
        <w:rPr>
          <w:rFonts w:ascii="Times New Roman" w:hAnsi="Times New Roman" w:cs="Times New Roman"/>
        </w:rPr>
        <w:t>Enrichment analyses</w:t>
      </w:r>
    </w:p>
    <w:p w:rsidR="000A7EEB" w:rsidRPr="00D17E62" w:rsidRDefault="005774F8" w:rsidP="000A7EEB">
      <w:pPr>
        <w:spacing w:line="332" w:lineRule="exact"/>
        <w:rPr>
          <w:rFonts w:ascii="Times New Roman" w:hAnsi="Times New Roman" w:cs="Times New Roman"/>
        </w:rPr>
      </w:pPr>
      <w:r>
        <w:rPr>
          <w:rFonts w:ascii="Times New Roman" w:hAnsi="Times New Roman" w:cs="Times New Roman"/>
        </w:rPr>
        <w:lastRenderedPageBreak/>
        <w:t>F</w:t>
      </w:r>
      <w:r w:rsidR="00E33000">
        <w:rPr>
          <w:rFonts w:ascii="Times New Roman" w:hAnsi="Times New Roman" w:cs="Times New Roman"/>
        </w:rPr>
        <w:t>irstly</w:t>
      </w:r>
      <w:r>
        <w:rPr>
          <w:rFonts w:ascii="Times New Roman" w:hAnsi="Times New Roman" w:cs="Times New Roman"/>
        </w:rPr>
        <w:t>, we</w:t>
      </w:r>
      <w:r w:rsidR="00D70D4D">
        <w:rPr>
          <w:rFonts w:ascii="Times New Roman" w:hAnsi="Times New Roman" w:cs="Times New Roman"/>
        </w:rPr>
        <w:t xml:space="preserve"> used </w:t>
      </w:r>
      <w:r w:rsidR="00D70D4D" w:rsidRPr="00D17E62">
        <w:rPr>
          <w:rFonts w:ascii="Times New Roman" w:hAnsi="Times New Roman" w:cs="Times New Roman"/>
        </w:rPr>
        <w:t>ClusterProfiler package</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&lt;EndNote&gt;&lt;Cite&gt;&lt;Author&gt;Yu&lt;/Author&gt;&lt;Year&gt;2012&lt;/Year&gt;&lt;RecNum&gt;1485&lt;/RecNum&gt;&lt;DisplayText&gt;&lt;style face="superscript"&gt;25&lt;/style&gt;&lt;/DisplayText&gt;&lt;record&gt;&lt;rec-number&gt;1485&lt;/rec-number&gt;&lt;foreign-keys&gt;&lt;key app="EN" db-id="tv9vrfdemz0pstew0aex95v6axa2v9ftwfvr" timestamp="1478499858" guid="ea1342af-8b9b-4978-957f-278e83a8fec4"&gt;1485&lt;/key&gt;&lt;/foreign-keys&gt;&lt;ref-type name="Journal Article"&gt;17&lt;/ref-type&gt;&lt;contributors&gt;&lt;authors&gt;&lt;author&gt;Yu, G. C.&lt;/author&gt;&lt;author&gt;Wang, L. G.&lt;/author&gt;&lt;author&gt;Han, Y. Y.&lt;/author&gt;&lt;author&gt;He, Q. Y.&lt;/author&gt;&lt;/authors&gt;&lt;/contributors&gt;&lt;auth-address&gt;He, QY&amp;#xD;Jinan Univ, Inst Life &amp;amp; Hlth Engn, Key Lab Funct Prot Res, Guangdong Higher Educ Inst, Guangzhou 510632, Guangdong, Peoples R China&amp;#xD;Jinan Univ, Inst Life &amp;amp; Hlth Engn, Key Lab Funct Prot Res, Guangdong Higher Educ Inst, Guangzhou 510632, Guangdong, Peoples R China&amp;#xD;Jinan Univ, Inst Life &amp;amp; Hlth Engn, Key Lab Funct Prot Res, Guangdong Higher Educ Inst, Guangzhou 510632, Guangdong, Peoples R China&amp;#xD;Guangdong Informat Ctr, Guangzhou, Guangdong, Peoples R China&lt;/auth-address&gt;&lt;titles&gt;&lt;title&gt;clusterProfiler: an R Package for Comparing Biological Themes Among Gene Clusters&lt;/title&gt;&lt;secondary-title&gt;Omics-a Journal of Integrative Biology&lt;/secondary-title&gt;&lt;alt-title&gt;Omics&lt;/alt-title&gt;&lt;/titles&gt;&lt;pages&gt;284-287&lt;/pages&gt;&lt;volume&gt;16&lt;/volume&gt;&lt;number&gt;5&lt;/number&gt;&lt;keywords&gt;&lt;keyword&gt;ontology&lt;/keyword&gt;&lt;keyword&gt;networks&lt;/keyword&gt;&lt;keyword&gt;software&lt;/keyword&gt;&lt;keyword&gt;system&lt;/keyword&gt;&lt;keyword&gt;terms&lt;/keyword&gt;&lt;keyword&gt;lists&lt;/keyword&gt;&lt;/keywords&gt;&lt;dates&gt;&lt;year&gt;2012&lt;/year&gt;&lt;pub-dates&gt;&lt;date&gt;May&lt;/date&gt;&lt;/pub-dates&gt;&lt;/dates&gt;&lt;isbn&gt;1536-2310&lt;/isbn&gt;&lt;accession-num&gt;WOS:000303653300007&lt;/accession-num&gt;&lt;urls&gt;&lt;related-urls&gt;&lt;url&gt;&amp;lt;Go to ISI&amp;gt;://WOS:000303653300007&lt;/url&gt;&lt;url&gt;http://online.liebertpub.com/doi/pdfplus/10.1089/omi.2011.0118&lt;/url&gt;&lt;/related-urls&gt;&lt;/urls&gt;&lt;electronic-resource-num&gt;10.1089/omi.2011.0118&lt;/electronic-resource-num&gt;&lt;language&gt;English&lt;/language&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25</w:t>
      </w:r>
      <w:r w:rsidR="000258B0" w:rsidRPr="00D17E62">
        <w:rPr>
          <w:rFonts w:ascii="Times New Roman" w:hAnsi="Times New Roman" w:cs="Times New Roman"/>
        </w:rPr>
        <w:fldChar w:fldCharType="end"/>
      </w:r>
      <w:r w:rsidR="00D70D4D">
        <w:rPr>
          <w:rFonts w:ascii="Times New Roman" w:hAnsi="Times New Roman" w:cs="Times New Roman"/>
        </w:rPr>
        <w:t xml:space="preserve"> to</w:t>
      </w:r>
      <w:r>
        <w:rPr>
          <w:rFonts w:ascii="Times New Roman" w:hAnsi="Times New Roman" w:cs="Times New Roman"/>
        </w:rPr>
        <w:t xml:space="preserve"> searched the overrep</w:t>
      </w:r>
      <w:r w:rsidR="00AC5AFD">
        <w:rPr>
          <w:rFonts w:ascii="Times New Roman" w:hAnsi="Times New Roman" w:cs="Times New Roman"/>
        </w:rPr>
        <w:t>resented GO Biological Process (GO BP)</w:t>
      </w:r>
      <w:r w:rsidR="00E33000">
        <w:rPr>
          <w:rFonts w:ascii="Times New Roman" w:hAnsi="Times New Roman" w:cs="Times New Roman"/>
        </w:rPr>
        <w:t xml:space="preserve"> </w:t>
      </w:r>
      <w:r w:rsidR="00AF1830">
        <w:rPr>
          <w:rFonts w:ascii="Times New Roman" w:hAnsi="Times New Roman" w:cs="Times New Roman"/>
        </w:rPr>
        <w:t>term</w:t>
      </w:r>
      <w:r w:rsidR="00AC5AFD">
        <w:rPr>
          <w:rFonts w:ascii="Times New Roman" w:hAnsi="Times New Roman" w:cs="Times New Roman"/>
        </w:rPr>
        <w:t>s</w:t>
      </w:r>
      <w:r w:rsidR="00E91EC6">
        <w:rPr>
          <w:rFonts w:ascii="Times New Roman" w:hAnsi="Times New Roman" w:cs="Times New Roman"/>
        </w:rPr>
        <w:t xml:space="preserve"> </w:t>
      </w:r>
      <w:r w:rsidR="007678F4">
        <w:rPr>
          <w:rFonts w:ascii="Times New Roman" w:hAnsi="Times New Roman" w:cs="Times New Roman"/>
        </w:rPr>
        <w:t>in</w:t>
      </w:r>
      <w:r w:rsidR="00E91EC6">
        <w:rPr>
          <w:rFonts w:ascii="Times New Roman" w:hAnsi="Times New Roman" w:cs="Times New Roman"/>
        </w:rPr>
        <w:t xml:space="preserve"> significantly correlative genes</w:t>
      </w:r>
      <w:r w:rsidR="000A7EEB" w:rsidRPr="00D17E62">
        <w:rPr>
          <w:rFonts w:ascii="Times New Roman" w:hAnsi="Times New Roman" w:cs="Times New Roman"/>
        </w:rPr>
        <w:t xml:space="preserve">. </w:t>
      </w:r>
      <w:r w:rsidR="00A426B1">
        <w:rPr>
          <w:rFonts w:ascii="Times New Roman" w:hAnsi="Times New Roman" w:cs="Times New Roman"/>
        </w:rPr>
        <w:t>The</w:t>
      </w:r>
      <w:r w:rsidR="009654F4">
        <w:rPr>
          <w:rFonts w:ascii="Times New Roman" w:hAnsi="Times New Roman" w:cs="Times New Roman"/>
        </w:rPr>
        <w:t xml:space="preserve"> </w:t>
      </w:r>
      <w:r w:rsidR="00A426B1">
        <w:rPr>
          <w:rFonts w:ascii="Times New Roman" w:hAnsi="Times New Roman" w:cs="Times New Roman"/>
        </w:rPr>
        <w:t>positive</w:t>
      </w:r>
      <w:r w:rsidR="009654F4">
        <w:rPr>
          <w:rFonts w:ascii="Times New Roman" w:hAnsi="Times New Roman" w:cs="Times New Roman"/>
        </w:rPr>
        <w:t>ly correlative</w:t>
      </w:r>
      <w:r w:rsidR="00A426B1">
        <w:rPr>
          <w:rFonts w:ascii="Times New Roman" w:hAnsi="Times New Roman" w:cs="Times New Roman"/>
        </w:rPr>
        <w:t xml:space="preserve"> genes and </w:t>
      </w:r>
      <w:r w:rsidR="002B237D">
        <w:rPr>
          <w:rFonts w:ascii="Times New Roman" w:hAnsi="Times New Roman" w:cs="Times New Roman"/>
        </w:rPr>
        <w:t>n</w:t>
      </w:r>
      <w:r w:rsidR="00382098">
        <w:rPr>
          <w:rFonts w:ascii="Times New Roman" w:hAnsi="Times New Roman" w:cs="Times New Roman"/>
        </w:rPr>
        <w:t>egatively correlative genes</w:t>
      </w:r>
      <w:r w:rsidR="00A426B1">
        <w:rPr>
          <w:rFonts w:ascii="Times New Roman" w:hAnsi="Times New Roman" w:cs="Times New Roman"/>
        </w:rPr>
        <w:t xml:space="preserve"> were used as </w:t>
      </w:r>
      <w:r w:rsidR="00D70D4D">
        <w:rPr>
          <w:rFonts w:ascii="Times New Roman" w:hAnsi="Times New Roman" w:cs="Times New Roman"/>
        </w:rPr>
        <w:t>foreground genes</w:t>
      </w:r>
      <w:r w:rsidR="00E1099E">
        <w:rPr>
          <w:rFonts w:ascii="Times New Roman" w:hAnsi="Times New Roman" w:cs="Times New Roman"/>
        </w:rPr>
        <w:t>, respectively</w:t>
      </w:r>
      <w:r w:rsidR="000A7EEB" w:rsidRPr="00D17E62">
        <w:rPr>
          <w:rFonts w:ascii="Times New Roman" w:hAnsi="Times New Roman" w:cs="Times New Roman"/>
        </w:rPr>
        <w:t xml:space="preserve">. All </w:t>
      </w:r>
      <w:r w:rsidR="00005E71">
        <w:rPr>
          <w:rFonts w:ascii="Times New Roman" w:hAnsi="Times New Roman" w:cs="Times New Roman"/>
        </w:rPr>
        <w:t xml:space="preserve">used </w:t>
      </w:r>
      <w:r w:rsidR="000A7EEB" w:rsidRPr="00D17E62">
        <w:rPr>
          <w:rFonts w:ascii="Times New Roman" w:hAnsi="Times New Roman" w:cs="Times New Roman"/>
        </w:rPr>
        <w:t>one-to-one orthologous genes w</w:t>
      </w:r>
      <w:r w:rsidR="00005E71">
        <w:rPr>
          <w:rFonts w:ascii="Times New Roman" w:hAnsi="Times New Roman" w:cs="Times New Roman"/>
        </w:rPr>
        <w:t>ere</w:t>
      </w:r>
      <w:r w:rsidR="000A7EEB" w:rsidRPr="00D17E62">
        <w:rPr>
          <w:rFonts w:ascii="Times New Roman" w:hAnsi="Times New Roman" w:cs="Times New Roman"/>
        </w:rPr>
        <w:t xml:space="preserve"> used as background genes</w:t>
      </w:r>
      <w:r w:rsidR="009E59D2">
        <w:rPr>
          <w:rFonts w:ascii="Times New Roman" w:hAnsi="Times New Roman" w:cs="Times New Roman"/>
        </w:rPr>
        <w:t>.</w:t>
      </w:r>
      <w:r w:rsidR="000A7EEB" w:rsidRPr="00D17E62">
        <w:rPr>
          <w:rFonts w:ascii="Times New Roman" w:hAnsi="Times New Roman" w:cs="Times New Roman"/>
        </w:rPr>
        <w:t xml:space="preserve"> We removed</w:t>
      </w:r>
      <w:r w:rsidR="00617141">
        <w:rPr>
          <w:rFonts w:ascii="Times New Roman" w:hAnsi="Times New Roman" w:cs="Times New Roman"/>
        </w:rPr>
        <w:t xml:space="preserve"> the</w:t>
      </w:r>
      <w:r w:rsidR="000A7EEB" w:rsidRPr="00D17E62">
        <w:rPr>
          <w:rFonts w:ascii="Times New Roman" w:hAnsi="Times New Roman" w:cs="Times New Roman"/>
        </w:rPr>
        <w:t xml:space="preserve"> </w:t>
      </w:r>
      <w:r w:rsidR="009E59D2">
        <w:rPr>
          <w:rFonts w:ascii="Times New Roman" w:hAnsi="Times New Roman" w:cs="Times New Roman"/>
        </w:rPr>
        <w:t xml:space="preserve">overrepresented GO BP </w:t>
      </w:r>
      <w:r w:rsidR="000A7EEB" w:rsidRPr="00D17E62">
        <w:rPr>
          <w:rFonts w:ascii="Times New Roman" w:hAnsi="Times New Roman" w:cs="Times New Roman"/>
        </w:rPr>
        <w:t xml:space="preserve">terms </w:t>
      </w:r>
      <w:r w:rsidR="00617141">
        <w:rPr>
          <w:rFonts w:ascii="Times New Roman" w:hAnsi="Times New Roman" w:cs="Times New Roman"/>
        </w:rPr>
        <w:t>which includes more than</w:t>
      </w:r>
      <w:r w:rsidR="000A7EEB" w:rsidRPr="00D17E62">
        <w:rPr>
          <w:rFonts w:ascii="Times New Roman" w:hAnsi="Times New Roman" w:cs="Times New Roman"/>
        </w:rPr>
        <w:t xml:space="preserve"> 300</w:t>
      </w:r>
      <w:r w:rsidR="00A97BAE">
        <w:rPr>
          <w:rFonts w:ascii="Times New Roman" w:hAnsi="Times New Roman" w:cs="Times New Roman"/>
        </w:rPr>
        <w:t xml:space="preserve"> background genes</w:t>
      </w:r>
      <w:r w:rsidR="000A7EEB" w:rsidRPr="00D17E62">
        <w:rPr>
          <w:rFonts w:ascii="Times New Roman" w:hAnsi="Times New Roman" w:cs="Times New Roman"/>
        </w:rPr>
        <w:t xml:space="preserve">, because these GO BP terms are usually at lower GO </w:t>
      </w:r>
      <w:r w:rsidR="007B543E" w:rsidRPr="00D17E62">
        <w:rPr>
          <w:rFonts w:ascii="Times New Roman" w:hAnsi="Times New Roman" w:cs="Times New Roman"/>
        </w:rPr>
        <w:t xml:space="preserve">BP </w:t>
      </w:r>
      <w:r w:rsidR="000A7EEB" w:rsidRPr="00D17E62">
        <w:rPr>
          <w:rFonts w:ascii="Times New Roman" w:hAnsi="Times New Roman" w:cs="Times New Roman"/>
        </w:rPr>
        <w:t xml:space="preserve">level and can give us little information. </w:t>
      </w:r>
      <w:r w:rsidR="001C0F20">
        <w:rPr>
          <w:rFonts w:ascii="Times New Roman" w:hAnsi="Times New Roman" w:cs="Times New Roman"/>
        </w:rPr>
        <w:t xml:space="preserve">The overrepresented GO BP terms can be seen in </w:t>
      </w:r>
      <w:r w:rsidR="001C0F20" w:rsidRPr="00B312C6">
        <w:rPr>
          <w:rFonts w:ascii="Times New Roman" w:hAnsi="Times New Roman" w:cs="Times New Roman"/>
          <w:b/>
          <w:bCs/>
        </w:rPr>
        <w:t xml:space="preserve">Supplementary </w:t>
      </w:r>
      <w:r w:rsidR="00D52867" w:rsidRPr="00B312C6">
        <w:rPr>
          <w:rFonts w:ascii="Times New Roman" w:hAnsi="Times New Roman" w:cs="Times New Roman"/>
          <w:b/>
          <w:bCs/>
        </w:rPr>
        <w:t xml:space="preserve">Table </w:t>
      </w:r>
      <w:r w:rsidR="00B312C6" w:rsidRPr="00B312C6">
        <w:rPr>
          <w:rFonts w:ascii="Times New Roman" w:hAnsi="Times New Roman" w:cs="Times New Roman"/>
          <w:b/>
          <w:bCs/>
        </w:rPr>
        <w:t>6</w:t>
      </w:r>
      <w:r w:rsidR="00D52867" w:rsidRPr="00B312C6">
        <w:rPr>
          <w:rFonts w:ascii="Times New Roman" w:hAnsi="Times New Roman" w:cs="Times New Roman"/>
          <w:b/>
          <w:bCs/>
        </w:rPr>
        <w:t>-</w:t>
      </w:r>
      <w:r w:rsidR="00B312C6" w:rsidRPr="00B312C6">
        <w:rPr>
          <w:rFonts w:ascii="Times New Roman" w:hAnsi="Times New Roman" w:cs="Times New Roman"/>
          <w:b/>
          <w:bCs/>
        </w:rPr>
        <w:t>7</w:t>
      </w:r>
      <w:r w:rsidR="00D52867">
        <w:rPr>
          <w:rFonts w:ascii="Times New Roman" w:hAnsi="Times New Roman" w:cs="Times New Roman"/>
        </w:rPr>
        <w:t>.</w:t>
      </w:r>
      <w:r w:rsidR="00A050C7">
        <w:rPr>
          <w:rFonts w:ascii="Times New Roman" w:hAnsi="Times New Roman" w:cs="Times New Roman"/>
        </w:rPr>
        <w:t xml:space="preserve"> W</w:t>
      </w:r>
      <w:r w:rsidR="000A7EEB" w:rsidRPr="00D17E62">
        <w:rPr>
          <w:rFonts w:ascii="Times New Roman" w:hAnsi="Times New Roman" w:cs="Times New Roman"/>
        </w:rPr>
        <w:t xml:space="preserve">e </w:t>
      </w:r>
      <w:r w:rsidR="00E1712F">
        <w:rPr>
          <w:rFonts w:ascii="Times New Roman" w:hAnsi="Times New Roman" w:cs="Times New Roman"/>
        </w:rPr>
        <w:t xml:space="preserve">also </w:t>
      </w:r>
      <w:r w:rsidR="008D79AB">
        <w:rPr>
          <w:rFonts w:ascii="Times New Roman" w:hAnsi="Times New Roman" w:cs="Times New Roman"/>
        </w:rPr>
        <w:t>searched the relative</w:t>
      </w:r>
      <w:r w:rsidR="00304569">
        <w:rPr>
          <w:rFonts w:ascii="Times New Roman" w:hAnsi="Times New Roman" w:cs="Times New Roman"/>
        </w:rPr>
        <w:t>ly</w:t>
      </w:r>
      <w:r w:rsidR="008D79AB">
        <w:rPr>
          <w:rFonts w:ascii="Times New Roman" w:hAnsi="Times New Roman" w:cs="Times New Roman"/>
        </w:rPr>
        <w:t xml:space="preserve"> overrepresented </w:t>
      </w:r>
      <w:r w:rsidR="000A7EEB" w:rsidRPr="00D17E62">
        <w:rPr>
          <w:rFonts w:ascii="Times New Roman" w:hAnsi="Times New Roman" w:cs="Times New Roman"/>
        </w:rPr>
        <w:t xml:space="preserve">GO </w:t>
      </w:r>
      <w:r w:rsidR="004572C5" w:rsidRPr="00D17E62">
        <w:rPr>
          <w:rFonts w:ascii="Times New Roman" w:hAnsi="Times New Roman" w:cs="Times New Roman"/>
        </w:rPr>
        <w:t xml:space="preserve">BP </w:t>
      </w:r>
      <w:r w:rsidR="000A7EEB" w:rsidRPr="00D17E62">
        <w:rPr>
          <w:rFonts w:ascii="Times New Roman" w:hAnsi="Times New Roman" w:cs="Times New Roman"/>
        </w:rPr>
        <w:t xml:space="preserve">terms </w:t>
      </w:r>
      <w:r w:rsidR="008D79AB">
        <w:rPr>
          <w:rFonts w:ascii="Times New Roman" w:hAnsi="Times New Roman" w:cs="Times New Roman"/>
        </w:rPr>
        <w:t>in</w:t>
      </w:r>
      <w:r w:rsidR="000A7EEB" w:rsidRPr="00D17E62">
        <w:rPr>
          <w:rFonts w:ascii="Times New Roman" w:hAnsi="Times New Roman" w:cs="Times New Roman"/>
        </w:rPr>
        <w:t xml:space="preserve"> </w:t>
      </w:r>
      <w:r w:rsidR="00C32722">
        <w:rPr>
          <w:rFonts w:ascii="Times New Roman" w:hAnsi="Times New Roman" w:cs="Times New Roman"/>
        </w:rPr>
        <w:t>p</w:t>
      </w:r>
      <w:r w:rsidR="00382098">
        <w:rPr>
          <w:rFonts w:ascii="Times New Roman" w:hAnsi="Times New Roman" w:cs="Times New Roman"/>
        </w:rPr>
        <w:t>ositively correlative genes</w:t>
      </w:r>
      <w:r w:rsidR="008D79AB">
        <w:rPr>
          <w:rFonts w:ascii="Times New Roman" w:hAnsi="Times New Roman" w:cs="Times New Roman"/>
        </w:rPr>
        <w:t xml:space="preserve"> when compared with </w:t>
      </w:r>
      <w:r w:rsidR="002B237D">
        <w:rPr>
          <w:rFonts w:ascii="Times New Roman" w:hAnsi="Times New Roman" w:cs="Times New Roman"/>
        </w:rPr>
        <w:t>n</w:t>
      </w:r>
      <w:r w:rsidR="00382098">
        <w:rPr>
          <w:rFonts w:ascii="Times New Roman" w:hAnsi="Times New Roman" w:cs="Times New Roman"/>
        </w:rPr>
        <w:t>egatively correlative genes</w:t>
      </w:r>
      <w:r w:rsidR="008D79AB">
        <w:rPr>
          <w:rFonts w:ascii="Times New Roman" w:hAnsi="Times New Roman" w:cs="Times New Roman"/>
        </w:rPr>
        <w:t>, and reverse</w:t>
      </w:r>
      <w:r w:rsidR="000A7EEB" w:rsidRPr="00D17E62">
        <w:rPr>
          <w:rFonts w:ascii="Times New Roman" w:hAnsi="Times New Roman" w:cs="Times New Roman"/>
        </w:rPr>
        <w:t xml:space="preserve">. </w:t>
      </w:r>
      <w:r w:rsidR="00F3224C">
        <w:rPr>
          <w:rFonts w:ascii="Times New Roman" w:hAnsi="Times New Roman" w:cs="Times New Roman"/>
        </w:rPr>
        <w:t>F</w:t>
      </w:r>
      <w:r w:rsidR="000A7EEB" w:rsidRPr="00D17E62">
        <w:rPr>
          <w:rFonts w:ascii="Times New Roman" w:hAnsi="Times New Roman" w:cs="Times New Roman"/>
        </w:rPr>
        <w:t xml:space="preserve">isher’s </w:t>
      </w:r>
      <w:r w:rsidR="00B2762A">
        <w:rPr>
          <w:rFonts w:ascii="Times New Roman" w:hAnsi="Times New Roman" w:cs="Times New Roman"/>
        </w:rPr>
        <w:t xml:space="preserve">single-tailed </w:t>
      </w:r>
      <w:r w:rsidR="000A7EEB" w:rsidRPr="00D17E62">
        <w:rPr>
          <w:rFonts w:ascii="Times New Roman" w:hAnsi="Times New Roman" w:cs="Times New Roman"/>
        </w:rPr>
        <w:t>test</w:t>
      </w:r>
      <w:r w:rsidR="00B2762A">
        <w:rPr>
          <w:rFonts w:ascii="Times New Roman" w:hAnsi="Times New Roman" w:cs="Times New Roman"/>
        </w:rPr>
        <w:t xml:space="preserve"> </w:t>
      </w:r>
      <w:r w:rsidR="00C1773D">
        <w:rPr>
          <w:rFonts w:ascii="Times New Roman" w:hAnsi="Times New Roman" w:cs="Times New Roman"/>
        </w:rPr>
        <w:t>with</w:t>
      </w:r>
      <w:r w:rsidR="000A7EEB" w:rsidRPr="00D17E62">
        <w:rPr>
          <w:rFonts w:ascii="Times New Roman" w:hAnsi="Times New Roman" w:cs="Times New Roman"/>
        </w:rPr>
        <w:t xml:space="preserve"> </w:t>
      </w:r>
      <w:r w:rsidR="000A7EEB" w:rsidRPr="00C1773D">
        <w:rPr>
          <w:rFonts w:ascii="Times New Roman" w:hAnsi="Times New Roman" w:cs="Times New Roman"/>
          <w:i/>
          <w:iCs/>
        </w:rPr>
        <w:t>P value</w:t>
      </w:r>
      <w:r w:rsidR="000A7EEB" w:rsidRPr="00D17E62">
        <w:rPr>
          <w:rFonts w:ascii="Times New Roman" w:hAnsi="Times New Roman" w:cs="Times New Roman"/>
        </w:rPr>
        <w:t xml:space="preserve"> at 0.05 was used as</w:t>
      </w:r>
      <w:r w:rsidR="00F229F9" w:rsidRPr="00D17E62">
        <w:rPr>
          <w:rFonts w:ascii="Times New Roman" w:hAnsi="Times New Roman" w:cs="Times New Roman"/>
        </w:rPr>
        <w:t xml:space="preserve"> threshold for</w:t>
      </w:r>
      <w:r w:rsidR="000A7EEB" w:rsidRPr="00D17E62">
        <w:rPr>
          <w:rFonts w:ascii="Times New Roman" w:hAnsi="Times New Roman" w:cs="Times New Roman"/>
        </w:rPr>
        <w:t xml:space="preserve"> </w:t>
      </w:r>
      <w:r w:rsidR="00A91C2E" w:rsidRPr="00D17E62">
        <w:rPr>
          <w:rFonts w:ascii="Times New Roman" w:hAnsi="Times New Roman" w:cs="Times New Roman"/>
        </w:rPr>
        <w:t>s</w:t>
      </w:r>
      <w:r w:rsidR="00C615A4" w:rsidRPr="00D17E62">
        <w:rPr>
          <w:rFonts w:ascii="Times New Roman" w:hAnsi="Times New Roman" w:cs="Times New Roman"/>
        </w:rPr>
        <w:t>tatistical significanc</w:t>
      </w:r>
      <w:r w:rsidR="003515C7" w:rsidRPr="00D17E62">
        <w:rPr>
          <w:rFonts w:ascii="Times New Roman" w:hAnsi="Times New Roman" w:cs="Times New Roman"/>
        </w:rPr>
        <w:t>e</w:t>
      </w:r>
      <w:r w:rsidR="003126E4">
        <w:rPr>
          <w:rFonts w:ascii="Times New Roman" w:hAnsi="Times New Roman" w:cs="Times New Roman"/>
        </w:rPr>
        <w:t xml:space="preserve"> (</w:t>
      </w:r>
      <w:r w:rsidR="003126E4" w:rsidRPr="00B312C6">
        <w:rPr>
          <w:rFonts w:ascii="Times New Roman" w:hAnsi="Times New Roman" w:cs="Times New Roman"/>
          <w:b/>
          <w:bCs/>
        </w:rPr>
        <w:t xml:space="preserve">Supplementary Table </w:t>
      </w:r>
      <w:r w:rsidR="0022348C">
        <w:rPr>
          <w:rFonts w:ascii="Times New Roman" w:hAnsi="Times New Roman" w:cs="Times New Roman"/>
          <w:b/>
          <w:bCs/>
        </w:rPr>
        <w:t>8</w:t>
      </w:r>
      <w:r w:rsidR="003126E4" w:rsidRPr="00B312C6">
        <w:rPr>
          <w:rFonts w:ascii="Times New Roman" w:hAnsi="Times New Roman" w:cs="Times New Roman"/>
          <w:b/>
          <w:bCs/>
        </w:rPr>
        <w:t>-</w:t>
      </w:r>
      <w:r w:rsidR="0022348C">
        <w:rPr>
          <w:rFonts w:ascii="Times New Roman" w:hAnsi="Times New Roman" w:cs="Times New Roman"/>
          <w:b/>
          <w:bCs/>
        </w:rPr>
        <w:t>9</w:t>
      </w:r>
      <w:r w:rsidR="003126E4">
        <w:rPr>
          <w:rFonts w:ascii="Times New Roman" w:hAnsi="Times New Roman" w:cs="Times New Roman"/>
        </w:rPr>
        <w:t>)</w:t>
      </w:r>
      <w:r w:rsidR="000A7EEB" w:rsidRPr="00D17E62">
        <w:rPr>
          <w:rFonts w:ascii="Times New Roman" w:hAnsi="Times New Roman" w:cs="Times New Roman"/>
        </w:rPr>
        <w:t xml:space="preserve">. </w:t>
      </w:r>
      <w:r w:rsidR="00A050C7">
        <w:rPr>
          <w:rFonts w:ascii="Times New Roman" w:hAnsi="Times New Roman" w:cs="Times New Roman"/>
        </w:rPr>
        <w:t>In addition</w:t>
      </w:r>
      <w:r w:rsidR="000A7EEB" w:rsidRPr="00D17E62">
        <w:rPr>
          <w:rFonts w:ascii="Times New Roman" w:hAnsi="Times New Roman" w:cs="Times New Roman"/>
        </w:rPr>
        <w:t>,</w:t>
      </w:r>
      <w:r w:rsidR="00047C2C">
        <w:rPr>
          <w:rFonts w:ascii="Times New Roman" w:hAnsi="Times New Roman" w:cs="Times New Roman"/>
        </w:rPr>
        <w:t xml:space="preserve"> we used</w:t>
      </w:r>
      <w:r w:rsidR="00D74508">
        <w:rPr>
          <w:rFonts w:ascii="Times New Roman" w:hAnsi="Times New Roman" w:cs="Times New Roman"/>
        </w:rPr>
        <w:t xml:space="preserve"> </w:t>
      </w:r>
      <w:r w:rsidR="000A7EEB" w:rsidRPr="00D17E62">
        <w:rPr>
          <w:rFonts w:ascii="Times New Roman" w:hAnsi="Times New Roman" w:cs="Times New Roman"/>
        </w:rPr>
        <w:t>EVIGO</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&lt;EndNote&gt;&lt;Cite&gt;&lt;Author&gt;Supek&lt;/Author&gt;&lt;Year&gt;2011&lt;/Year&gt;&lt;RecNum&gt;4602&lt;/RecNum&gt;&lt;DisplayText&gt;&lt;style face="superscript"&gt;26&lt;/style&gt;&lt;/DisplayText&gt;&lt;record&gt;&lt;rec-number&gt;4602&lt;/rec-number&gt;&lt;foreign-keys&gt;&lt;key app="EN" db-id="tv9vrfdemz0pstew0aex95v6axa2v9ftwfvr" timestamp="1619599511" guid="74def924-9a39-42db-b1a5-c67734943149"&gt;4602&lt;/key&gt;&lt;/foreign-keys&gt;&lt;ref-type name="Journal Article"&gt;17&lt;/ref-type&gt;&lt;contributors&gt;&lt;authors&gt;&lt;author&gt;Supek, F.&lt;/author&gt;&lt;author&gt;Bosnjak, M.&lt;/author&gt;&lt;author&gt;Skunca, N.&lt;/author&gt;&lt;author&gt;Smuc, T.&lt;/author&gt;&lt;/authors&gt;&lt;/contributors&gt;&lt;auth-address&gt;Division of Electronics, Rudjer Boskovic Institute, Zagreb, Croatia. fran.supek@irb.hr&lt;/auth-address&gt;&lt;titles&gt;&lt;title&gt;REVIGO summarizes and visualizes long lists of gene ontology terms&lt;/title&gt;&lt;secondary-title&gt;PLoS One&lt;/secondary-title&gt;&lt;/titles&gt;&lt;periodical&gt;&lt;full-title&gt;PLoS One&lt;/full-title&gt;&lt;/periodical&gt;&lt;pages&gt;e21800&lt;/pages&gt;&lt;volume&gt;6&lt;/volume&gt;&lt;number&gt;7&lt;/number&gt;&lt;edition&gt;2011/07/27&lt;/edition&gt;&lt;keywords&gt;&lt;keyword&gt;*Algorithms&lt;/keyword&gt;&lt;keyword&gt;Computational Biology/*methods&lt;/keyword&gt;&lt;keyword&gt;Gene Expression Regulation&lt;/keyword&gt;&lt;keyword&gt;Humans&lt;/keyword&gt;&lt;keyword&gt;Internet&lt;/keyword&gt;&lt;keyword&gt;*Molecular Sequence Annotation&lt;/keyword&gt;&lt;keyword&gt;Software&lt;/keyword&gt;&lt;keyword&gt;Transcription Factors/genetics/metabolism&lt;/keyword&gt;&lt;keyword&gt;User-Computer Interface&lt;/keyword&gt;&lt;/keywords&gt;&lt;dates&gt;&lt;year&gt;2011&lt;/year&gt;&lt;/dates&gt;&lt;isbn&gt;1932-6203 (Electronic)&amp;#xD;1932-6203 (Linking)&lt;/isbn&gt;&lt;accession-num&gt;21789182&lt;/accession-num&gt;&lt;urls&gt;&lt;related-urls&gt;&lt;url&gt;https://www.ncbi.nlm.nih.gov/pubmed/21789182&lt;/url&gt;&lt;/related-urls&gt;&lt;/urls&gt;&lt;custom2&gt;PMC3138752&lt;/custom2&gt;&lt;electronic-resource-num&gt;10.1371/journal.pone.0021800&lt;/electronic-resource-num&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26</w:t>
      </w:r>
      <w:r w:rsidR="000258B0" w:rsidRPr="00D17E62">
        <w:rPr>
          <w:rFonts w:ascii="Times New Roman" w:hAnsi="Times New Roman" w:cs="Times New Roman"/>
        </w:rPr>
        <w:fldChar w:fldCharType="end"/>
      </w:r>
      <w:r w:rsidR="000A7EEB" w:rsidRPr="00D17E62">
        <w:rPr>
          <w:rFonts w:ascii="Times New Roman" w:hAnsi="Times New Roman" w:cs="Times New Roman"/>
        </w:rPr>
        <w:t xml:space="preserve"> to remove the redundantly significant GO</w:t>
      </w:r>
      <w:r w:rsidR="00AB400B" w:rsidRPr="00D17E62">
        <w:rPr>
          <w:rFonts w:ascii="Times New Roman" w:hAnsi="Times New Roman" w:cs="Times New Roman"/>
        </w:rPr>
        <w:t xml:space="preserve"> BP</w:t>
      </w:r>
      <w:r w:rsidR="000A7EEB" w:rsidRPr="00D17E62">
        <w:rPr>
          <w:rFonts w:ascii="Times New Roman" w:hAnsi="Times New Roman" w:cs="Times New Roman"/>
        </w:rPr>
        <w:t xml:space="preserve"> terms with medium cutoff standard (allowed similarity=0.</w:t>
      </w:r>
      <w:r w:rsidR="00AB36C8" w:rsidRPr="00D17E62">
        <w:rPr>
          <w:rFonts w:ascii="Times New Roman" w:hAnsi="Times New Roman" w:cs="Times New Roman"/>
        </w:rPr>
        <w:t>7</w:t>
      </w:r>
      <w:r w:rsidR="000A7EEB" w:rsidRPr="00D17E62">
        <w:rPr>
          <w:rFonts w:ascii="Times New Roman" w:hAnsi="Times New Roman" w:cs="Times New Roman"/>
        </w:rPr>
        <w:t>)</w:t>
      </w:r>
      <w:r w:rsidR="00D74508">
        <w:rPr>
          <w:rFonts w:ascii="Times New Roman" w:hAnsi="Times New Roman" w:cs="Times New Roman"/>
        </w:rPr>
        <w:t xml:space="preserve"> </w:t>
      </w:r>
      <w:r w:rsidR="00047C2C">
        <w:rPr>
          <w:rFonts w:ascii="Times New Roman" w:hAnsi="Times New Roman" w:cs="Times New Roman"/>
        </w:rPr>
        <w:t>(</w:t>
      </w:r>
      <w:r w:rsidR="00572B49" w:rsidRPr="00572B49">
        <w:rPr>
          <w:rFonts w:ascii="Times New Roman" w:hAnsi="Times New Roman" w:cs="Times New Roman"/>
          <w:b/>
          <w:bCs/>
        </w:rPr>
        <w:t xml:space="preserve">Figure </w:t>
      </w:r>
      <w:r w:rsidR="0022348C">
        <w:rPr>
          <w:rFonts w:ascii="Times New Roman" w:hAnsi="Times New Roman" w:cs="Times New Roman"/>
          <w:b/>
          <w:bCs/>
        </w:rPr>
        <w:t>3</w:t>
      </w:r>
      <w:r w:rsidR="00047C2C" w:rsidRPr="009E2022">
        <w:rPr>
          <w:rFonts w:ascii="Times New Roman" w:hAnsi="Times New Roman" w:cs="Times New Roman"/>
        </w:rPr>
        <w:t>)</w:t>
      </w:r>
      <w:r w:rsidR="000A7EEB" w:rsidRPr="00D17E62">
        <w:rPr>
          <w:rFonts w:ascii="Times New Roman" w:hAnsi="Times New Roman" w:cs="Times New Roman"/>
        </w:rPr>
        <w:t>.</w:t>
      </w:r>
    </w:p>
    <w:p w:rsidR="000A7EEB" w:rsidRPr="00DF061B" w:rsidRDefault="000A7EEB" w:rsidP="000A7EEB">
      <w:pPr>
        <w:spacing w:line="332" w:lineRule="exact"/>
        <w:rPr>
          <w:rFonts w:ascii="Times New Roman" w:hAnsi="Times New Roman" w:cs="Times New Roman"/>
        </w:rPr>
      </w:pPr>
    </w:p>
    <w:p w:rsidR="000A7EEB" w:rsidRPr="00D17E62" w:rsidRDefault="00E71E79" w:rsidP="000A7EEB">
      <w:pPr>
        <w:spacing w:line="332" w:lineRule="exact"/>
        <w:rPr>
          <w:rFonts w:ascii="Times New Roman" w:hAnsi="Times New Roman" w:cs="Times New Roman"/>
        </w:rPr>
      </w:pPr>
      <w:r w:rsidRPr="00D17E62">
        <w:rPr>
          <w:rFonts w:ascii="Times New Roman" w:hAnsi="Times New Roman" w:cs="Times New Roman"/>
        </w:rPr>
        <w:t>Determine of evolutionary</w:t>
      </w:r>
      <w:r w:rsidR="000A7EEB" w:rsidRPr="00D17E62">
        <w:rPr>
          <w:rFonts w:ascii="Times New Roman" w:hAnsi="Times New Roman" w:cs="Times New Roman"/>
        </w:rPr>
        <w:t xml:space="preserve"> </w:t>
      </w:r>
      <w:r w:rsidR="00FB0E08">
        <w:rPr>
          <w:rFonts w:ascii="Times New Roman" w:hAnsi="Times New Roman" w:cs="Times New Roman"/>
        </w:rPr>
        <w:t>forces</w:t>
      </w:r>
    </w:p>
    <w:p w:rsidR="000A7EEB" w:rsidRDefault="000A7EEB" w:rsidP="000A7EEB">
      <w:pPr>
        <w:spacing w:line="332" w:lineRule="exact"/>
        <w:rPr>
          <w:rFonts w:ascii="Times New Roman" w:hAnsi="Times New Roman" w:cs="Times New Roman"/>
        </w:rPr>
      </w:pPr>
      <w:r w:rsidRPr="00D17E62">
        <w:rPr>
          <w:rFonts w:ascii="Times New Roman" w:hAnsi="Times New Roman" w:cs="Times New Roman"/>
        </w:rPr>
        <w:t xml:space="preserve">The coding sequence alignments </w:t>
      </w:r>
      <w:r w:rsidR="005644D4">
        <w:rPr>
          <w:rFonts w:ascii="Times New Roman" w:hAnsi="Times New Roman" w:cs="Times New Roman"/>
        </w:rPr>
        <w:t xml:space="preserve">of </w:t>
      </w:r>
      <w:r w:rsidR="006D554A">
        <w:rPr>
          <w:rFonts w:ascii="Times New Roman" w:hAnsi="Times New Roman" w:cs="Times New Roman"/>
        </w:rPr>
        <w:t xml:space="preserve">74 mammals using in this study </w:t>
      </w:r>
      <w:r w:rsidRPr="00D17E62">
        <w:rPr>
          <w:rFonts w:ascii="Times New Roman" w:hAnsi="Times New Roman" w:cs="Times New Roman"/>
        </w:rPr>
        <w:t>were download</w:t>
      </w:r>
      <w:r w:rsidR="006D554A">
        <w:rPr>
          <w:rFonts w:ascii="Times New Roman" w:hAnsi="Times New Roman" w:cs="Times New Roman"/>
        </w:rPr>
        <w:t xml:space="preserve"> and extracted</w:t>
      </w:r>
      <w:r w:rsidRPr="00D17E62">
        <w:rPr>
          <w:rFonts w:ascii="Times New Roman" w:hAnsi="Times New Roman" w:cs="Times New Roman"/>
        </w:rPr>
        <w:t xml:space="preserve"> from OrthoMaM database</w:t>
      </w:r>
      <w:r w:rsidR="00FA0947" w:rsidRPr="00D17E62">
        <w:rPr>
          <w:rFonts w:ascii="Times New Roman" w:hAnsi="Times New Roman" w:cs="Times New Roman"/>
        </w:rPr>
        <w:t xml:space="preserve"> (v10b)</w:t>
      </w:r>
      <w:r w:rsidR="000258B0" w:rsidRPr="00D17E62">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21</w:t>
      </w:r>
      <w:r w:rsidR="000258B0" w:rsidRPr="00D17E62">
        <w:rPr>
          <w:rFonts w:ascii="Times New Roman" w:hAnsi="Times New Roman" w:cs="Times New Roman"/>
        </w:rPr>
        <w:fldChar w:fldCharType="end"/>
      </w:r>
      <w:r w:rsidRPr="00D17E62">
        <w:rPr>
          <w:rFonts w:ascii="Times New Roman" w:hAnsi="Times New Roman" w:cs="Times New Roman"/>
        </w:rPr>
        <w:t xml:space="preserve">. Next, we </w:t>
      </w:r>
      <w:r w:rsidR="0074083F">
        <w:rPr>
          <w:rFonts w:ascii="Times New Roman" w:hAnsi="Times New Roman" w:cs="Times New Roman"/>
        </w:rPr>
        <w:t>removed</w:t>
      </w:r>
      <w:r w:rsidRPr="00D17E62">
        <w:rPr>
          <w:rFonts w:ascii="Times New Roman" w:hAnsi="Times New Roman" w:cs="Times New Roman"/>
        </w:rPr>
        <w:t xml:space="preserve"> the </w:t>
      </w:r>
      <w:r w:rsidR="008E5ED3">
        <w:rPr>
          <w:rFonts w:ascii="Times New Roman" w:hAnsi="Times New Roman" w:cs="Times New Roman"/>
        </w:rPr>
        <w:t>non-orthologous</w:t>
      </w:r>
      <w:r w:rsidRPr="00D17E62">
        <w:rPr>
          <w:rFonts w:ascii="Times New Roman" w:hAnsi="Times New Roman" w:cs="Times New Roman"/>
        </w:rPr>
        <w:t xml:space="preserve"> </w:t>
      </w:r>
      <w:r w:rsidR="008E5ED3">
        <w:rPr>
          <w:rFonts w:ascii="Times New Roman" w:hAnsi="Times New Roman" w:cs="Times New Roman"/>
        </w:rPr>
        <w:t>sequences</w:t>
      </w:r>
      <w:r w:rsidRPr="00D17E62">
        <w:rPr>
          <w:rFonts w:ascii="Times New Roman" w:hAnsi="Times New Roman" w:cs="Times New Roman"/>
        </w:rPr>
        <w:t xml:space="preserve"> and </w:t>
      </w:r>
      <w:r w:rsidR="0074083F">
        <w:rPr>
          <w:rFonts w:ascii="Times New Roman" w:hAnsi="Times New Roman" w:cs="Times New Roman"/>
        </w:rPr>
        <w:t>bad</w:t>
      </w:r>
      <w:r w:rsidRPr="00D17E62">
        <w:rPr>
          <w:rFonts w:ascii="Times New Roman" w:hAnsi="Times New Roman" w:cs="Times New Roman"/>
        </w:rPr>
        <w:t xml:space="preserve"> alignment </w:t>
      </w:r>
      <w:r w:rsidR="006D554A">
        <w:rPr>
          <w:rFonts w:ascii="Times New Roman" w:hAnsi="Times New Roman" w:cs="Times New Roman"/>
        </w:rPr>
        <w:t xml:space="preserve">regions </w:t>
      </w:r>
      <w:r w:rsidR="0010349F">
        <w:rPr>
          <w:rFonts w:ascii="Times New Roman" w:hAnsi="Times New Roman" w:cs="Times New Roman"/>
        </w:rPr>
        <w:t>which</w:t>
      </w:r>
      <w:r w:rsidR="008E5ED3">
        <w:rPr>
          <w:rFonts w:ascii="Times New Roman" w:hAnsi="Times New Roman" w:cs="Times New Roman"/>
        </w:rPr>
        <w:t xml:space="preserve"> </w:t>
      </w:r>
      <w:r w:rsidR="0074083F">
        <w:rPr>
          <w:rFonts w:ascii="Times New Roman" w:hAnsi="Times New Roman" w:cs="Times New Roman"/>
        </w:rPr>
        <w:t>dropped</w:t>
      </w:r>
      <w:r w:rsidR="008E5ED3">
        <w:rPr>
          <w:rFonts w:ascii="Times New Roman" w:hAnsi="Times New Roman" w:cs="Times New Roman"/>
        </w:rPr>
        <w:t xml:space="preserve"> by</w:t>
      </w:r>
      <w:r w:rsidRPr="00D17E62">
        <w:rPr>
          <w:rFonts w:ascii="Times New Roman" w:hAnsi="Times New Roman" w:cs="Times New Roman"/>
        </w:rPr>
        <w:t xml:space="preserve"> </w:t>
      </w:r>
      <w:r w:rsidR="00F93E80">
        <w:rPr>
          <w:rFonts w:ascii="Times New Roman" w:hAnsi="Times New Roman" w:cs="Times New Roman"/>
        </w:rPr>
        <w:t>previous</w:t>
      </w:r>
      <w:r w:rsidRPr="00D17E62">
        <w:rPr>
          <w:rFonts w:ascii="Times New Roman" w:hAnsi="Times New Roman" w:cs="Times New Roman"/>
        </w:rPr>
        <w:t xml:space="preserve"> protein alignment filter</w:t>
      </w:r>
      <w:r w:rsidR="008E5ED3">
        <w:rPr>
          <w:rFonts w:ascii="Times New Roman" w:hAnsi="Times New Roman" w:cs="Times New Roman"/>
        </w:rPr>
        <w:t>ing</w:t>
      </w:r>
      <w:r w:rsidRPr="00D17E62">
        <w:rPr>
          <w:rFonts w:ascii="Times New Roman" w:hAnsi="Times New Roman" w:cs="Times New Roman"/>
        </w:rPr>
        <w:t xml:space="preserve">. Next, </w:t>
      </w:r>
      <w:r w:rsidR="0074083F">
        <w:rPr>
          <w:rFonts w:ascii="Times New Roman" w:hAnsi="Times New Roman" w:cs="Times New Roman"/>
        </w:rPr>
        <w:t xml:space="preserve">we considered </w:t>
      </w:r>
      <w:r w:rsidRPr="00D17E62">
        <w:rPr>
          <w:rFonts w:ascii="Times New Roman" w:hAnsi="Times New Roman" w:cs="Times New Roman"/>
        </w:rPr>
        <w:t>the species with</w:t>
      </w:r>
      <w:r w:rsidR="00EC105B">
        <w:rPr>
          <w:rFonts w:ascii="Times New Roman" w:hAnsi="Times New Roman" w:cs="Times New Roman"/>
        </w:rPr>
        <w:t xml:space="preserve"> </w:t>
      </w:r>
      <w:r w:rsidR="00EC105B" w:rsidRPr="00D17E62">
        <w:rPr>
          <w:rFonts w:ascii="Times New Roman" w:hAnsi="Times New Roman" w:cs="Times New Roman"/>
        </w:rPr>
        <w:t>top 10</w:t>
      </w:r>
      <w:r w:rsidRPr="00D17E62">
        <w:rPr>
          <w:rFonts w:ascii="Times New Roman" w:hAnsi="Times New Roman" w:cs="Times New Roman"/>
        </w:rPr>
        <w:t xml:space="preserve"> largest LQ values as foreground group, and </w:t>
      </w:r>
      <w:r w:rsidR="0074083F">
        <w:rPr>
          <w:rFonts w:ascii="Times New Roman" w:hAnsi="Times New Roman" w:cs="Times New Roman"/>
        </w:rPr>
        <w:t xml:space="preserve">the </w:t>
      </w:r>
      <w:r w:rsidRPr="00D17E62">
        <w:rPr>
          <w:rFonts w:ascii="Times New Roman" w:hAnsi="Times New Roman" w:cs="Times New Roman"/>
        </w:rPr>
        <w:t xml:space="preserve">other species as background group. </w:t>
      </w:r>
      <w:r w:rsidRPr="0089208A">
        <w:rPr>
          <w:rFonts w:ascii="Times New Roman" w:hAnsi="Times New Roman" w:cs="Times New Roman"/>
          <w:i/>
          <w:iCs/>
        </w:rPr>
        <w:t>Hyphy</w:t>
      </w:r>
      <w:r w:rsidRPr="00D17E62">
        <w:rPr>
          <w:rFonts w:ascii="Times New Roman" w:hAnsi="Times New Roman" w:cs="Times New Roman"/>
        </w:rPr>
        <w:t xml:space="preserve"> package</w:t>
      </w:r>
      <w:r w:rsidR="003C5752" w:rsidRPr="00D17E62">
        <w:rPr>
          <w:rFonts w:ascii="Times New Roman" w:hAnsi="Times New Roman" w:cs="Times New Roman"/>
        </w:rPr>
        <w:t xml:space="preserve"> developed by RELAX fra</w:t>
      </w:r>
      <w:r w:rsidR="002E0EB2">
        <w:rPr>
          <w:rFonts w:ascii="Times New Roman" w:hAnsi="Times New Roman" w:cs="Times New Roman"/>
        </w:rPr>
        <w:t>m</w:t>
      </w:r>
      <w:r w:rsidR="003C5752" w:rsidRPr="00D17E62">
        <w:rPr>
          <w:rFonts w:ascii="Times New Roman" w:hAnsi="Times New Roman" w:cs="Times New Roman"/>
        </w:rPr>
        <w:t>ework</w:t>
      </w:r>
      <w:r w:rsidR="000258B0" w:rsidRPr="00D17E62">
        <w:rPr>
          <w:rFonts w:ascii="Times New Roman" w:hAnsi="Times New Roman" w:cs="Times New Roman"/>
        </w:rPr>
        <w:fldChar w:fldCharType="begin">
          <w:fldData xml:space="preserve">PEVuZE5vdGU+PENpdGU+PEF1dGhvcj5XZXJ0aGVpbTwvQXV0aG9yPjxZZWFyPjIwMTU8L1llYXI+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PEVuZE5vdGU+PENpdGU+PEF1dGhvcj5XZXJ0aGVpbTwvQXV0aG9yPjxZZWFyPjIwMTU8L1llYXI+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19</w:t>
      </w:r>
      <w:r w:rsidR="000258B0" w:rsidRPr="00D17E62">
        <w:rPr>
          <w:rFonts w:ascii="Times New Roman" w:hAnsi="Times New Roman" w:cs="Times New Roman"/>
        </w:rPr>
        <w:fldChar w:fldCharType="end"/>
      </w:r>
      <w:r w:rsidRPr="00D17E62">
        <w:rPr>
          <w:rFonts w:ascii="Times New Roman" w:hAnsi="Times New Roman" w:cs="Times New Roman"/>
        </w:rPr>
        <w:t xml:space="preserve"> was used to </w:t>
      </w:r>
      <w:r w:rsidR="00630F5B" w:rsidRPr="00D17E62">
        <w:rPr>
          <w:rFonts w:ascii="Times New Roman" w:hAnsi="Times New Roman" w:cs="Times New Roman"/>
        </w:rPr>
        <w:t>determine</w:t>
      </w:r>
      <w:r w:rsidRPr="00D17E62">
        <w:rPr>
          <w:rFonts w:ascii="Times New Roman" w:hAnsi="Times New Roman" w:cs="Times New Roman"/>
        </w:rPr>
        <w:t xml:space="preserve"> the </w:t>
      </w:r>
      <w:r w:rsidR="00630F5B" w:rsidRPr="00D17E62">
        <w:rPr>
          <w:rFonts w:ascii="Times New Roman" w:hAnsi="Times New Roman" w:cs="Times New Roman"/>
        </w:rPr>
        <w:t xml:space="preserve">evolutionary </w:t>
      </w:r>
      <w:r w:rsidRPr="00D17E62">
        <w:rPr>
          <w:rFonts w:ascii="Times New Roman" w:hAnsi="Times New Roman" w:cs="Times New Roman"/>
        </w:rPr>
        <w:t>selecti</w:t>
      </w:r>
      <w:r w:rsidR="00630F5B" w:rsidRPr="00D17E62">
        <w:rPr>
          <w:rFonts w:ascii="Times New Roman" w:hAnsi="Times New Roman" w:cs="Times New Roman"/>
        </w:rPr>
        <w:t>ve forces</w:t>
      </w:r>
      <w:r w:rsidRPr="00D17E62">
        <w:rPr>
          <w:rFonts w:ascii="Times New Roman" w:hAnsi="Times New Roman" w:cs="Times New Roman"/>
        </w:rPr>
        <w:t xml:space="preserve"> in the foreground group according to the distribution of the nonsynonymous to synonymous substitution rates (ω or dN/dS) in the codon sites. Intensified selection</w:t>
      </w:r>
      <w:r w:rsidR="00374DA1">
        <w:rPr>
          <w:rFonts w:ascii="Times New Roman" w:hAnsi="Times New Roman" w:cs="Times New Roman"/>
        </w:rPr>
        <w:t xml:space="preserve"> (positive selection)</w:t>
      </w:r>
      <w:r w:rsidRPr="00D17E62">
        <w:rPr>
          <w:rFonts w:ascii="Times New Roman" w:hAnsi="Times New Roman" w:cs="Times New Roman"/>
        </w:rPr>
        <w:t xml:space="preserve"> will push all ω categories away from neutral evolution (leading to parameter k &gt; 1), whereas relaxed selection will push all </w:t>
      </w:r>
      <w:r w:rsidR="008719BD" w:rsidRPr="00D17E62">
        <w:rPr>
          <w:rFonts w:ascii="Times New Roman" w:hAnsi="Times New Roman" w:cs="Times New Roman"/>
        </w:rPr>
        <w:t>ω</w:t>
      </w:r>
      <w:r w:rsidRPr="00D17E62">
        <w:rPr>
          <w:rFonts w:ascii="Times New Roman" w:hAnsi="Times New Roman" w:cs="Times New Roman"/>
        </w:rPr>
        <w:t xml:space="preserve"> categories toward neutral evolution (k &lt; 1). Finally, the maximum likelihood method was used to evaluate whether alternative hypothesis is better than the null hypothesis, the null hypothesis indicates no different evolutionary selection between foreground group and background group. </w:t>
      </w:r>
      <w:r w:rsidR="00661A58">
        <w:rPr>
          <w:rFonts w:ascii="Times New Roman" w:hAnsi="Times New Roman" w:cs="Times New Roman"/>
        </w:rPr>
        <w:t xml:space="preserve">Two-sided </w:t>
      </w:r>
      <w:r w:rsidR="00BB000D">
        <w:rPr>
          <w:rFonts w:ascii="Times New Roman" w:hAnsi="Times New Roman" w:cs="Times New Roman"/>
        </w:rPr>
        <w:t>Chi</w:t>
      </w:r>
      <w:r w:rsidR="00CA78C0">
        <w:rPr>
          <w:rFonts w:ascii="Times New Roman" w:hAnsi="Times New Roman" w:cs="Times New Roman"/>
        </w:rPr>
        <w:t>-square</w:t>
      </w:r>
      <w:r w:rsidR="00BB000D">
        <w:rPr>
          <w:rFonts w:ascii="Times New Roman" w:hAnsi="Times New Roman" w:cs="Times New Roman"/>
        </w:rPr>
        <w:t xml:space="preserve"> was used to </w:t>
      </w:r>
      <w:r w:rsidR="00322D4F">
        <w:rPr>
          <w:rFonts w:ascii="Times New Roman" w:hAnsi="Times New Roman" w:cs="Times New Roman"/>
        </w:rPr>
        <w:t>statistically significant test</w:t>
      </w:r>
      <w:r w:rsidR="00BB000D">
        <w:rPr>
          <w:rFonts w:ascii="Times New Roman" w:hAnsi="Times New Roman" w:cs="Times New Roman"/>
        </w:rPr>
        <w:t xml:space="preserve">. </w:t>
      </w:r>
      <w:r w:rsidRPr="00D17E62">
        <w:rPr>
          <w:rFonts w:ascii="Times New Roman" w:hAnsi="Times New Roman" w:cs="Times New Roman"/>
        </w:rPr>
        <w:t xml:space="preserve">Rough P value at 0.05 was used as </w:t>
      </w:r>
      <w:r w:rsidR="00A91C2E" w:rsidRPr="00D17E62">
        <w:rPr>
          <w:rFonts w:ascii="Times New Roman" w:hAnsi="Times New Roman" w:cs="Times New Roman"/>
        </w:rPr>
        <w:t>threshold for statistical significance</w:t>
      </w:r>
      <w:r w:rsidR="00E94D3C">
        <w:rPr>
          <w:rFonts w:ascii="Times New Roman" w:hAnsi="Times New Roman" w:cs="Times New Roman"/>
        </w:rPr>
        <w:t xml:space="preserve"> (</w:t>
      </w:r>
      <w:r w:rsidR="00E94D3C" w:rsidRPr="00E94D3C">
        <w:rPr>
          <w:rFonts w:ascii="Times New Roman" w:hAnsi="Times New Roman" w:cs="Times New Roman"/>
          <w:b/>
          <w:bCs/>
        </w:rPr>
        <w:t>Supplementary Table 1</w:t>
      </w:r>
      <w:r w:rsidR="007E10F1">
        <w:rPr>
          <w:rFonts w:ascii="Times New Roman" w:hAnsi="Times New Roman" w:cs="Times New Roman"/>
          <w:b/>
          <w:bCs/>
        </w:rPr>
        <w:t>0</w:t>
      </w:r>
      <w:r w:rsidR="00E94D3C">
        <w:rPr>
          <w:rFonts w:ascii="Times New Roman" w:hAnsi="Times New Roman" w:cs="Times New Roman"/>
        </w:rPr>
        <w:t>)</w:t>
      </w:r>
      <w:r w:rsidRPr="00D17E62">
        <w:rPr>
          <w:rFonts w:ascii="Times New Roman" w:hAnsi="Times New Roman" w:cs="Times New Roman"/>
        </w:rPr>
        <w:t>.</w:t>
      </w:r>
    </w:p>
    <w:p w:rsidR="008719BD" w:rsidRPr="00D17E62" w:rsidRDefault="008719BD" w:rsidP="000A7EEB">
      <w:pPr>
        <w:spacing w:line="332" w:lineRule="exac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addition, we also used </w:t>
      </w:r>
      <w:r w:rsidR="0074433A">
        <w:rPr>
          <w:rFonts w:ascii="Times New Roman" w:hAnsi="Times New Roman" w:cs="Times New Roman"/>
        </w:rPr>
        <w:t>branch-site model</w:t>
      </w:r>
      <w:r w:rsidR="000258B0">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&lt;EndNote&gt;&lt;Cite&gt;&lt;Author&gt;Zhang&lt;/Author&gt;&lt;Year&gt;2005&lt;/Year&gt;&lt;RecNum&gt;581&lt;/RecNum&gt;&lt;DisplayText&gt;&lt;style face="superscript"&gt;27&lt;/style&gt;&lt;/DisplayText&gt;&lt;record&gt;&lt;rec-number&gt;581&lt;/rec-number&gt;&lt;foreign-keys&gt;&lt;key app="EN" db-id="tv9vrfdemz0pstew0aex95v6axa2v9ftwfvr" timestamp="1446566266" guid="8ef2c0ec-2a94-43db-88f5-257d3f81d735"&gt;581&lt;/key&gt;&lt;/foreign-keys&gt;&lt;ref-type name="Journal Article"&gt;17&lt;/ref-type&gt;&lt;contributors&gt;&lt;authors&gt;&lt;author&gt;Zhang, J.&lt;/author&gt;&lt;author&gt;Nielsen, R.&lt;/author&gt;&lt;author&gt;Yang, Z.&lt;/author&gt;&lt;/authors&gt;&lt;/contributors&gt;&lt;auth-address&gt;Department of Ecology and Evolutionary Biology, University of Michigan, Ann Arbor, USA.&lt;/auth-address&gt;&lt;titles&gt;&lt;title&gt;Evaluation of an improved branch-site likelihood method for detecting positive selection at the molecular level&lt;/title&gt;&lt;secondary-title&gt;Mol Biol Evol&lt;/secondary-title&gt;&lt;/titles&gt;&lt;periodical&gt;&lt;full-title&gt;Molecular Biology and Evolution&lt;/full-title&gt;&lt;abbr-1&gt;Mol. Biol. Evol.&lt;/abbr-1&gt;&lt;abbr-2&gt;Mol Biol Evol&lt;/abbr-2&gt;&lt;/periodical&gt;&lt;pages&gt;2472-9&lt;/pages&gt;&lt;volume&gt;22&lt;/volume&gt;&lt;number&gt;12&lt;/number&gt;&lt;keywords&gt;&lt;keyword&gt;Bayes Theorem&lt;/keyword&gt;&lt;keyword&gt;Codon&lt;/keyword&gt;&lt;keyword&gt;*Computer Simulation&lt;/keyword&gt;&lt;keyword&gt;Evolution, Molecular&lt;/keyword&gt;&lt;keyword&gt;*Likelihood Functions&lt;/keyword&gt;&lt;keyword&gt;*Models, Genetic&lt;/keyword&gt;&lt;keyword&gt;*Selection, Genetic&lt;/keyword&gt;&lt;/keywords&gt;&lt;dates&gt;&lt;year&gt;2005&lt;/year&gt;&lt;pub-dates&gt;&lt;date&gt;Dec&lt;/date&gt;&lt;/pub-dates&gt;&lt;/dates&gt;&lt;isbn&gt;0737-4038 (Print)&amp;#xD;0737-4038 (Linking)&lt;/isbn&gt;&lt;accession-num&gt;16107592&lt;/accession-num&gt;&lt;urls&gt;&lt;related-urls&gt;&lt;url&gt;http://www.ncbi.nlm.nih.gov/pubmed/16107592&lt;/url&gt;&lt;/related-urls&gt;&lt;/urls&gt;&lt;electronic-resource-num&gt;10.1093/molbev/msi237&lt;/electronic-resource-num&gt;&lt;/record&gt;&lt;/Cite&gt;&lt;/EndNote&gt;</w:instrText>
      </w:r>
      <w:r w:rsidR="000258B0">
        <w:rPr>
          <w:rFonts w:ascii="Times New Roman" w:hAnsi="Times New Roman" w:cs="Times New Roman"/>
        </w:rPr>
        <w:fldChar w:fldCharType="separate"/>
      </w:r>
      <w:r w:rsidR="00F24201" w:rsidRPr="00F24201">
        <w:rPr>
          <w:rFonts w:ascii="Times New Roman" w:hAnsi="Times New Roman" w:cs="Times New Roman"/>
          <w:noProof/>
          <w:vertAlign w:val="superscript"/>
        </w:rPr>
        <w:t>27</w:t>
      </w:r>
      <w:r w:rsidR="000258B0">
        <w:rPr>
          <w:rFonts w:ascii="Times New Roman" w:hAnsi="Times New Roman" w:cs="Times New Roman"/>
        </w:rPr>
        <w:fldChar w:fldCharType="end"/>
      </w:r>
      <w:r w:rsidR="0074433A">
        <w:rPr>
          <w:rFonts w:ascii="Times New Roman" w:hAnsi="Times New Roman" w:cs="Times New Roman"/>
        </w:rPr>
        <w:t xml:space="preserve"> to detect positive</w:t>
      </w:r>
      <w:r w:rsidR="00C024A3">
        <w:rPr>
          <w:rFonts w:ascii="Times New Roman" w:hAnsi="Times New Roman" w:cs="Times New Roman"/>
        </w:rPr>
        <w:t xml:space="preserve"> selection</w:t>
      </w:r>
      <w:r w:rsidR="0052056D">
        <w:rPr>
          <w:rFonts w:ascii="Times New Roman" w:hAnsi="Times New Roman" w:cs="Times New Roman"/>
        </w:rPr>
        <w:t xml:space="preserve"> among all significantly correlative genes</w:t>
      </w:r>
      <w:r w:rsidR="00374DA1">
        <w:rPr>
          <w:rFonts w:ascii="Times New Roman" w:hAnsi="Times New Roman" w:cs="Times New Roman"/>
        </w:rPr>
        <w:t xml:space="preserve"> in </w:t>
      </w:r>
      <w:r w:rsidR="0052056D">
        <w:rPr>
          <w:rFonts w:ascii="Times New Roman" w:hAnsi="Times New Roman" w:cs="Times New Roman"/>
        </w:rPr>
        <w:t>long</w:t>
      </w:r>
      <w:r w:rsidR="00742555">
        <w:rPr>
          <w:rFonts w:ascii="Times New Roman" w:hAnsi="Times New Roman" w:cs="Times New Roman"/>
        </w:rPr>
        <w:t>-lived species</w:t>
      </w:r>
      <w:r w:rsidR="005A7CCC">
        <w:rPr>
          <w:rFonts w:ascii="Times New Roman" w:hAnsi="Times New Roman" w:cs="Times New Roman"/>
        </w:rPr>
        <w:t xml:space="preserve">. </w:t>
      </w:r>
      <w:r w:rsidR="00E10E02">
        <w:rPr>
          <w:rFonts w:ascii="Times New Roman" w:hAnsi="Times New Roman" w:cs="Times New Roman" w:hint="eastAsia"/>
        </w:rPr>
        <w:t>T</w:t>
      </w:r>
      <w:r w:rsidR="00E10E02">
        <w:rPr>
          <w:rFonts w:ascii="Times New Roman" w:hAnsi="Times New Roman" w:cs="Times New Roman"/>
        </w:rPr>
        <w:t xml:space="preserve">he species with top 10 </w:t>
      </w:r>
      <w:r w:rsidR="00E10E02" w:rsidRPr="00D17E62">
        <w:rPr>
          <w:rFonts w:ascii="Times New Roman" w:hAnsi="Times New Roman" w:cs="Times New Roman"/>
        </w:rPr>
        <w:t>largest LQ values</w:t>
      </w:r>
      <w:r w:rsidR="00E10E02">
        <w:rPr>
          <w:rFonts w:ascii="Times New Roman" w:hAnsi="Times New Roman" w:cs="Times New Roman"/>
        </w:rPr>
        <w:t xml:space="preserve"> were label as foreground. </w:t>
      </w:r>
      <w:r w:rsidR="005A7CCC">
        <w:rPr>
          <w:rFonts w:ascii="Times New Roman" w:hAnsi="Times New Roman" w:cs="Times New Roman"/>
        </w:rPr>
        <w:t xml:space="preserve">Two-sided Chi-square was used to statistically significant test. </w:t>
      </w:r>
      <w:r w:rsidR="005A7CCC" w:rsidRPr="00D17E62">
        <w:rPr>
          <w:rFonts w:ascii="Times New Roman" w:hAnsi="Times New Roman" w:cs="Times New Roman"/>
        </w:rPr>
        <w:t>Rough P value at 0.05 was used as threshold for statistical significance</w:t>
      </w:r>
      <w:r w:rsidR="008E6249">
        <w:rPr>
          <w:rFonts w:ascii="Times New Roman" w:hAnsi="Times New Roman" w:cs="Times New Roman"/>
        </w:rPr>
        <w:t>.</w:t>
      </w:r>
    </w:p>
    <w:p w:rsidR="00DF061B" w:rsidRPr="00D17E62" w:rsidRDefault="00DF061B" w:rsidP="00DF061B">
      <w:pPr>
        <w:spacing w:line="332" w:lineRule="exact"/>
        <w:rPr>
          <w:rFonts w:ascii="Times New Roman" w:hAnsi="Times New Roman" w:cs="Times New Roman"/>
        </w:rPr>
      </w:pPr>
    </w:p>
    <w:p w:rsidR="00DF061B" w:rsidRPr="00D17E62" w:rsidRDefault="00DF061B" w:rsidP="00DF061B">
      <w:pPr>
        <w:spacing w:line="332" w:lineRule="exact"/>
        <w:rPr>
          <w:rFonts w:ascii="Times New Roman" w:hAnsi="Times New Roman" w:cs="Times New Roman"/>
        </w:rPr>
      </w:pPr>
      <w:r w:rsidRPr="00D17E62">
        <w:rPr>
          <w:rFonts w:ascii="Times New Roman" w:hAnsi="Times New Roman" w:cs="Times New Roman"/>
        </w:rPr>
        <w:t>Network analyses</w:t>
      </w:r>
    </w:p>
    <w:p w:rsidR="00DF061B" w:rsidRPr="00D17E62" w:rsidRDefault="00DF061B" w:rsidP="00DF061B">
      <w:pPr>
        <w:spacing w:line="332" w:lineRule="exact"/>
        <w:rPr>
          <w:rFonts w:ascii="Times New Roman" w:hAnsi="Times New Roman" w:cs="Times New Roman"/>
        </w:rPr>
      </w:pPr>
      <w:r>
        <w:rPr>
          <w:rFonts w:ascii="Times New Roman" w:hAnsi="Times New Roman" w:cs="Times New Roman"/>
        </w:rPr>
        <w:t xml:space="preserve">To draw the signed </w:t>
      </w:r>
      <w:ins w:id="4" w:author="Administrator" w:date="2021-07-15T16:47:00Z">
        <w:r w:rsidR="007919FC" w:rsidRPr="007919FC">
          <w:rPr>
            <w:rFonts w:ascii="Times New Roman" w:hAnsi="Times New Roman" w:cs="Times New Roman"/>
          </w:rPr>
          <w:t xml:space="preserve">functional interaction </w:t>
        </w:r>
      </w:ins>
      <w:r>
        <w:rPr>
          <w:rFonts w:ascii="Times New Roman" w:hAnsi="Times New Roman" w:cs="Times New Roman"/>
        </w:rPr>
        <w:t xml:space="preserve">network, we </w:t>
      </w:r>
      <w:r w:rsidR="0033081C">
        <w:rPr>
          <w:rFonts w:ascii="Times New Roman" w:hAnsi="Times New Roman" w:cs="Times New Roman"/>
        </w:rPr>
        <w:t>extracted</w:t>
      </w:r>
      <w:r>
        <w:rPr>
          <w:rFonts w:ascii="Times New Roman" w:hAnsi="Times New Roman" w:cs="Times New Roman"/>
        </w:rPr>
        <w:t xml:space="preserve"> genes</w:t>
      </w:r>
      <w:ins w:id="5" w:author="Administrator" w:date="2021-07-15T16:48:00Z">
        <w:r w:rsidR="00971055">
          <w:rPr>
            <w:rFonts w:ascii="Times New Roman" w:hAnsi="Times New Roman" w:cs="Times New Roman" w:hint="eastAsia"/>
          </w:rPr>
          <w:t xml:space="preserve"> and their links</w:t>
        </w:r>
      </w:ins>
      <w:r>
        <w:rPr>
          <w:rFonts w:ascii="Times New Roman" w:hAnsi="Times New Roman" w:cs="Times New Roman"/>
        </w:rPr>
        <w:t xml:space="preserve"> in the directed interactions </w:t>
      </w:r>
      <w:r w:rsidR="005D3F0A">
        <w:rPr>
          <w:rFonts w:ascii="Times New Roman" w:hAnsi="Times New Roman" w:cs="Times New Roman"/>
        </w:rPr>
        <w:t>recorded by</w:t>
      </w:r>
      <w:r>
        <w:rPr>
          <w:rFonts w:ascii="Times New Roman" w:hAnsi="Times New Roman" w:cs="Times New Roman"/>
        </w:rPr>
        <w:t xml:space="preserve"> Reactome Functional Interactions database</w:t>
      </w:r>
      <w:r w:rsidR="000258B0">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&lt;EndNote&gt;&lt;Cite&gt;&lt;Author&gt;Wu&lt;/Author&gt;&lt;Year&gt;2010&lt;/Year&gt;&lt;RecNum&gt;4651&lt;/RecNum&gt;&lt;DisplayText&gt;&lt;style face="superscript"&gt;28&lt;/style&gt;&lt;/DisplayText&gt;&lt;record&gt;&lt;rec-number&gt;4651&lt;/rec-number&gt;&lt;foreign-keys&gt;&lt;key app="EN" db-id="tv9vrfdemz0pstew0aex95v6axa2v9ftwfvr" timestamp="1625666550" guid="c658e49f-90da-4faf-8599-773da1e0d3da"&gt;4651&lt;/key&gt;&lt;/foreign-keys&gt;&lt;ref-type name="Journal Article"&gt;17&lt;/ref-type&gt;&lt;contributors&gt;&lt;authors&gt;&lt;author&gt;Wu, G.&lt;/author&gt;&lt;author&gt;Feng, X.&lt;/author&gt;&lt;author&gt;Stein, L.&lt;/author&gt;&lt;/authors&gt;&lt;/contributors&gt;&lt;auth-address&gt;Ontario Institute for Cancer Research, MaRS Centre, South Tower, 101 College Street, Suite 800, Toronto, ON M5G 0A3, Canada. guanmingwu@gmail.com&lt;/auth-address&gt;&lt;titles&gt;&lt;title&gt;A human functional protein interaction network and its application to cancer data analysis&lt;/title&gt;&lt;secondary-title&gt;Genome Biol&lt;/secondary-title&gt;&lt;/titles&gt;&lt;periodical&gt;&lt;full-title&gt;Genome Biology&lt;/full-title&gt;&lt;abbr-1&gt;Genome Biol.&lt;/abbr-1&gt;&lt;abbr-2&gt;Genome Biol&lt;/abbr-2&gt;&lt;/periodical&gt;&lt;pages&gt;R53&lt;/pages&gt;&lt;volume&gt;11&lt;/volume&gt;&lt;number&gt;5&lt;/number&gt;&lt;edition&gt;2010/05/21&lt;/edition&gt;&lt;keywords&gt;&lt;keyword&gt;Cluster Analysis&lt;/keyword&gt;&lt;keyword&gt;*Databases, Protein&lt;/keyword&gt;&lt;keyword&gt;Gene Expression Regulation, Neoplastic&lt;/keyword&gt;&lt;keyword&gt;Gene Regulatory Networks/genetics&lt;/keyword&gt;&lt;keyword&gt;Genes, Neoplasm/genetics&lt;/keyword&gt;&lt;keyword&gt;Genome, Human/genetics&lt;/keyword&gt;&lt;keyword&gt;Glioblastoma/genetics&lt;/keyword&gt;&lt;keyword&gt;Humans&lt;/keyword&gt;&lt;keyword&gt;Internet&lt;/keyword&gt;&lt;keyword&gt;Neoplasm Proteins/*metabolism&lt;/keyword&gt;&lt;keyword&gt;Neoplasms/genetics/*metabolism&lt;/keyword&gt;&lt;keyword&gt;Protein Binding&lt;/keyword&gt;&lt;keyword&gt;Protein Interaction Mapping/*methods&lt;/keyword&gt;&lt;keyword&gt;ROC Curve&lt;/keyword&gt;&lt;keyword&gt;Software&lt;/keyword&gt;&lt;/keywords&gt;&lt;dates&gt;&lt;year&gt;2010&lt;/year&gt;&lt;/dates&gt;&lt;isbn&gt;1474-760X (Electronic)&amp;#xD;1474-7596 (Linking)&lt;/isbn&gt;&lt;accession-num&gt;20482850&lt;/accession-num&gt;&lt;urls&gt;&lt;related-urls&gt;&lt;url&gt;https://www.ncbi.nlm.nih.gov/pubmed/20482850&lt;/url&gt;&lt;/related-urls&gt;&lt;/urls&gt;&lt;custom2&gt;PMC2898064&lt;/custom2&gt;&lt;electronic-resource-num&gt;10.1186/gb-2010-11-5-r53&lt;/electronic-resource-num&gt;&lt;/record&gt;&lt;/Cite&gt;&lt;/EndNote&gt;</w:instrText>
      </w:r>
      <w:r w:rsidR="000258B0">
        <w:rPr>
          <w:rFonts w:ascii="Times New Roman" w:hAnsi="Times New Roman" w:cs="Times New Roman"/>
        </w:rPr>
        <w:fldChar w:fldCharType="separate"/>
      </w:r>
      <w:r w:rsidR="00F24201" w:rsidRPr="00F24201">
        <w:rPr>
          <w:rFonts w:ascii="Times New Roman" w:hAnsi="Times New Roman" w:cs="Times New Roman"/>
          <w:noProof/>
          <w:vertAlign w:val="superscript"/>
        </w:rPr>
        <w:t>28</w:t>
      </w:r>
      <w:r w:rsidR="000258B0">
        <w:rPr>
          <w:rFonts w:ascii="Times New Roman" w:hAnsi="Times New Roman" w:cs="Times New Roman"/>
        </w:rPr>
        <w:fldChar w:fldCharType="end"/>
      </w:r>
      <w:r>
        <w:rPr>
          <w:rFonts w:ascii="Times New Roman" w:hAnsi="Times New Roman" w:cs="Times New Roman"/>
        </w:rPr>
        <w:t xml:space="preserve"> (2020) from a</w:t>
      </w:r>
      <w:r w:rsidRPr="00D17E62">
        <w:rPr>
          <w:rFonts w:ascii="Times New Roman" w:hAnsi="Times New Roman" w:cs="Times New Roman"/>
        </w:rPr>
        <w:t xml:space="preserve">ll </w:t>
      </w:r>
      <w:r>
        <w:rPr>
          <w:rFonts w:ascii="Times New Roman" w:hAnsi="Times New Roman" w:cs="Times New Roman"/>
        </w:rPr>
        <w:t>significantly correlative</w:t>
      </w:r>
      <w:r w:rsidRPr="00D17E62">
        <w:rPr>
          <w:rFonts w:ascii="Times New Roman" w:hAnsi="Times New Roman" w:cs="Times New Roman"/>
        </w:rPr>
        <w:t xml:space="preserve"> genes</w:t>
      </w:r>
      <w:r w:rsidR="005A45A9">
        <w:rPr>
          <w:rFonts w:ascii="Times New Roman" w:hAnsi="Times New Roman" w:cs="Times New Roman"/>
        </w:rPr>
        <w:t xml:space="preserve">. </w:t>
      </w:r>
      <w:ins w:id="6" w:author="Administrator" w:date="2021-07-15T17:05:00Z">
        <w:r w:rsidR="00AD5724">
          <w:rPr>
            <w:rFonts w:ascii="Times New Roman" w:hAnsi="Times New Roman" w:cs="Times New Roman" w:hint="eastAsia"/>
          </w:rPr>
          <w:t xml:space="preserve">The database </w:t>
        </w:r>
      </w:ins>
      <w:ins w:id="7" w:author="Administrator" w:date="2021-07-15T17:06:00Z">
        <w:r w:rsidR="00AD5724" w:rsidRPr="00AD5724">
          <w:rPr>
            <w:rFonts w:ascii="Times New Roman" w:hAnsi="Times New Roman" w:cs="Times New Roman"/>
          </w:rPr>
          <w:t>is designed to find pathways and network patterns related to cancer and other types of diseases.</w:t>
        </w:r>
        <w:r w:rsidR="00AD5724">
          <w:rPr>
            <w:rFonts w:ascii="Times New Roman" w:hAnsi="Times New Roman" w:cs="Times New Roman" w:hint="eastAsia"/>
          </w:rPr>
          <w:t xml:space="preserve"> </w:t>
        </w:r>
      </w:ins>
      <w:r w:rsidR="005A45A9">
        <w:rPr>
          <w:rFonts w:ascii="Times New Roman" w:hAnsi="Times New Roman" w:cs="Times New Roman"/>
        </w:rPr>
        <w:t>The directed interactions include</w:t>
      </w:r>
      <w:r w:rsidR="00917916">
        <w:rPr>
          <w:rFonts w:ascii="Times New Roman" w:hAnsi="Times New Roman" w:cs="Times New Roman"/>
        </w:rPr>
        <w:t xml:space="preserve"> catalyze, inhibit, activate and expression regulate</w:t>
      </w:r>
      <w:r>
        <w:rPr>
          <w:rFonts w:ascii="Times New Roman" w:hAnsi="Times New Roman" w:cs="Times New Roman"/>
        </w:rPr>
        <w:t>. Next, we drew the signed network</w:t>
      </w:r>
      <w:r w:rsidR="00371C09">
        <w:rPr>
          <w:rFonts w:ascii="Times New Roman" w:hAnsi="Times New Roman" w:cs="Times New Roman"/>
        </w:rPr>
        <w:t xml:space="preserve"> of remained genes</w:t>
      </w:r>
      <w:r>
        <w:rPr>
          <w:rFonts w:ascii="Times New Roman" w:hAnsi="Times New Roman" w:cs="Times New Roman"/>
        </w:rPr>
        <w:t xml:space="preserve"> using </w:t>
      </w:r>
      <w:r w:rsidRPr="00884456">
        <w:rPr>
          <w:rFonts w:ascii="Times New Roman" w:hAnsi="Times New Roman" w:cs="Times New Roman"/>
          <w:i/>
          <w:iCs/>
        </w:rPr>
        <w:t>Reactome</w:t>
      </w:r>
      <w:r>
        <w:rPr>
          <w:rFonts w:ascii="Times New Roman" w:hAnsi="Times New Roman" w:cs="Times New Roman"/>
          <w:i/>
          <w:iCs/>
        </w:rPr>
        <w:t>FIViz</w:t>
      </w:r>
      <w:r>
        <w:rPr>
          <w:rFonts w:ascii="Times New Roman" w:hAnsi="Times New Roman" w:cs="Times New Roman"/>
        </w:rPr>
        <w:t xml:space="preserve"> module in </w:t>
      </w:r>
      <w:r>
        <w:rPr>
          <w:rFonts w:ascii="Times New Roman" w:hAnsi="Times New Roman" w:cs="Times New Roman" w:hint="eastAsia"/>
        </w:rPr>
        <w:t>software</w:t>
      </w:r>
      <w:r>
        <w:rPr>
          <w:rFonts w:ascii="Times New Roman" w:hAnsi="Times New Roman" w:cs="Times New Roman"/>
        </w:rPr>
        <w:t xml:space="preserve"> </w:t>
      </w:r>
      <w:r w:rsidRPr="00884456">
        <w:rPr>
          <w:rFonts w:ascii="Times New Roman" w:hAnsi="Times New Roman" w:cs="Times New Roman"/>
          <w:i/>
          <w:iCs/>
        </w:rPr>
        <w:t>Cytoscape</w:t>
      </w:r>
      <w:r w:rsidRPr="00D17E62">
        <w:rPr>
          <w:rFonts w:ascii="Times New Roman" w:hAnsi="Times New Roman" w:cs="Times New Roman"/>
        </w:rPr>
        <w:t xml:space="preserve"> (v3.8.0)</w:t>
      </w:r>
      <w:r w:rsidR="000258B0" w:rsidRPr="00D17E62">
        <w:rPr>
          <w:rFonts w:ascii="Times New Roman" w:hAnsi="Times New Roman" w:cs="Times New Roman"/>
        </w:rPr>
        <w:fldChar w:fldCharType="begin">
          <w:fldData xml:space="preserve">PEVuZE5vdGU+PENpdGU+PEF1dGhvcj5TaGFubm9uPC9BdXRob3I+PFllYXI+MjAwMzwvWWVhcj48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PEVuZE5vdGU+PENpdGU+PEF1dGhvcj5TaGFubm9uPC9BdXRob3I+PFllYXI+MjAwMzwvWWVhcj48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29</w:t>
      </w:r>
      <w:r w:rsidR="000258B0" w:rsidRPr="00D17E62">
        <w:rPr>
          <w:rFonts w:ascii="Times New Roman" w:hAnsi="Times New Roman" w:cs="Times New Roman"/>
        </w:rPr>
        <w:fldChar w:fldCharType="end"/>
      </w:r>
      <w:r>
        <w:rPr>
          <w:rFonts w:ascii="Times New Roman" w:hAnsi="Times New Roman" w:cs="Times New Roman"/>
        </w:rPr>
        <w:t xml:space="preserve">. We </w:t>
      </w:r>
      <w:r w:rsidR="00FC207C">
        <w:rPr>
          <w:rFonts w:ascii="Times New Roman" w:hAnsi="Times New Roman" w:cs="Times New Roman"/>
        </w:rPr>
        <w:t>dropped the predict</w:t>
      </w:r>
      <w:r>
        <w:rPr>
          <w:rFonts w:ascii="Times New Roman" w:hAnsi="Times New Roman" w:cs="Times New Roman"/>
        </w:rPr>
        <w:t xml:space="preserve"> interactions </w:t>
      </w:r>
      <w:r w:rsidR="00FC207C">
        <w:rPr>
          <w:rFonts w:ascii="Times New Roman" w:hAnsi="Times New Roman" w:cs="Times New Roman"/>
        </w:rPr>
        <w:t>in the network</w:t>
      </w:r>
      <w:r>
        <w:rPr>
          <w:rFonts w:ascii="Times New Roman" w:hAnsi="Times New Roman" w:cs="Times New Roman"/>
        </w:rPr>
        <w:t xml:space="preserve">. </w:t>
      </w:r>
      <w:r w:rsidR="00AB647F">
        <w:rPr>
          <w:rFonts w:ascii="Times New Roman" w:hAnsi="Times New Roman" w:cs="Times New Roman"/>
        </w:rPr>
        <w:t xml:space="preserve">Then, we </w:t>
      </w:r>
      <w:r w:rsidR="001C2912">
        <w:rPr>
          <w:rFonts w:ascii="Times New Roman" w:hAnsi="Times New Roman" w:cs="Times New Roman"/>
        </w:rPr>
        <w:t>added the information of</w:t>
      </w:r>
      <w:r w:rsidR="00A061A8">
        <w:rPr>
          <w:rFonts w:ascii="Times New Roman" w:hAnsi="Times New Roman" w:cs="Times New Roman"/>
        </w:rPr>
        <w:t xml:space="preserve"> </w:t>
      </w:r>
      <w:r w:rsidR="00440A35">
        <w:rPr>
          <w:rFonts w:ascii="Times New Roman" w:hAnsi="Times New Roman" w:cs="Times New Roman"/>
        </w:rPr>
        <w:t>the results of correlative and evolutionary forces analyses</w:t>
      </w:r>
      <w:r w:rsidR="00FD1511">
        <w:rPr>
          <w:rFonts w:ascii="Times New Roman" w:hAnsi="Times New Roman" w:cs="Times New Roman"/>
        </w:rPr>
        <w:t xml:space="preserve"> </w:t>
      </w:r>
      <w:r w:rsidR="007D0F8A">
        <w:rPr>
          <w:rFonts w:ascii="Times New Roman" w:hAnsi="Times New Roman" w:cs="Times New Roman"/>
        </w:rPr>
        <w:t>manually</w:t>
      </w:r>
      <w:r w:rsidR="00735355">
        <w:rPr>
          <w:rFonts w:ascii="Times New Roman" w:hAnsi="Times New Roman" w:cs="Times New Roman"/>
        </w:rPr>
        <w:t xml:space="preserve"> </w:t>
      </w:r>
      <w:r w:rsidR="00A061A8">
        <w:rPr>
          <w:rFonts w:ascii="Times New Roman" w:hAnsi="Times New Roman" w:cs="Times New Roman"/>
        </w:rPr>
        <w:t>(</w:t>
      </w:r>
      <w:r w:rsidR="00A061A8" w:rsidRPr="002853CF">
        <w:rPr>
          <w:rFonts w:ascii="Times New Roman" w:hAnsi="Times New Roman" w:cs="Times New Roman"/>
          <w:b/>
          <w:bCs/>
        </w:rPr>
        <w:t xml:space="preserve">Figure </w:t>
      </w:r>
      <w:r w:rsidR="00A061A8">
        <w:rPr>
          <w:rFonts w:ascii="Times New Roman" w:hAnsi="Times New Roman" w:cs="Times New Roman"/>
          <w:b/>
          <w:bCs/>
        </w:rPr>
        <w:t>6</w:t>
      </w:r>
      <w:r w:rsidR="00A061A8">
        <w:rPr>
          <w:rFonts w:ascii="Times New Roman" w:hAnsi="Times New Roman" w:cs="Times New Roman"/>
        </w:rPr>
        <w:t>).</w:t>
      </w:r>
    </w:p>
    <w:p w:rsidR="00DF061B" w:rsidRPr="00DF061B" w:rsidRDefault="00DF061B" w:rsidP="00E62ADE">
      <w:pPr>
        <w:spacing w:line="332" w:lineRule="exact"/>
        <w:rPr>
          <w:rFonts w:ascii="Times New Roman" w:hAnsi="Times New Roman" w:cs="Times New Roman"/>
        </w:rPr>
      </w:pPr>
    </w:p>
    <w:p w:rsidR="00B07BD8" w:rsidRPr="00D17E62" w:rsidRDefault="00C33CE3" w:rsidP="00E62ADE">
      <w:pPr>
        <w:widowControl/>
        <w:shd w:val="clear" w:color="auto" w:fill="FFFFFF"/>
        <w:spacing w:before="150" w:line="332" w:lineRule="exact"/>
        <w:jc w:val="left"/>
        <w:outlineLvl w:val="2"/>
        <w:rPr>
          <w:rFonts w:ascii="Times New Roman" w:eastAsia="宋体" w:hAnsi="Times New Roman" w:cs="Times New Roman"/>
          <w:b/>
          <w:bCs/>
          <w:color w:val="333333"/>
          <w:kern w:val="0"/>
          <w:sz w:val="30"/>
          <w:szCs w:val="30"/>
        </w:rPr>
      </w:pPr>
      <w:r w:rsidRPr="00D17E62">
        <w:rPr>
          <w:rFonts w:ascii="Times New Roman" w:eastAsia="宋体" w:hAnsi="Times New Roman" w:cs="Times New Roman"/>
          <w:b/>
          <w:bCs/>
          <w:color w:val="333333"/>
          <w:kern w:val="0"/>
          <w:sz w:val="30"/>
          <w:szCs w:val="30"/>
          <w:shd w:val="clear" w:color="auto" w:fill="FFFFFF"/>
        </w:rPr>
        <w:lastRenderedPageBreak/>
        <w:t>RESULTS AND DISCUSSION</w:t>
      </w:r>
    </w:p>
    <w:p w:rsidR="00E54F68" w:rsidRPr="00D17E62" w:rsidRDefault="00FD2FBE" w:rsidP="00E62ADE">
      <w:pPr>
        <w:spacing w:line="332" w:lineRule="exact"/>
        <w:rPr>
          <w:rFonts w:ascii="Times New Roman" w:hAnsi="Times New Roman" w:cs="Times New Roman"/>
        </w:rPr>
      </w:pPr>
      <w:r w:rsidRPr="00D17E62">
        <w:rPr>
          <w:rFonts w:ascii="Times New Roman" w:hAnsi="Times New Roman" w:cs="Times New Roman"/>
        </w:rPr>
        <w:t>Mammals with genomic data and lifespan phenotype</w:t>
      </w:r>
    </w:p>
    <w:p w:rsidR="00B07BD8" w:rsidRPr="00D17E62" w:rsidRDefault="007E023C" w:rsidP="00E62ADE">
      <w:pPr>
        <w:spacing w:line="332" w:lineRule="exact"/>
        <w:rPr>
          <w:rFonts w:ascii="Times New Roman" w:hAnsi="Times New Roman" w:cs="Times New Roman"/>
        </w:rPr>
      </w:pPr>
      <w:r w:rsidRPr="00D17E62">
        <w:rPr>
          <w:rFonts w:ascii="Times New Roman" w:hAnsi="Times New Roman" w:cs="Times New Roman"/>
        </w:rPr>
        <w:t>The</w:t>
      </w:r>
      <w:r w:rsidR="00E86282" w:rsidRPr="00D17E62">
        <w:rPr>
          <w:rFonts w:ascii="Times New Roman" w:hAnsi="Times New Roman" w:cs="Times New Roman"/>
        </w:rPr>
        <w:t xml:space="preserve"> values of</w:t>
      </w:r>
      <w:r w:rsidRPr="00D17E62">
        <w:rPr>
          <w:rFonts w:ascii="Times New Roman" w:hAnsi="Times New Roman" w:cs="Times New Roman"/>
        </w:rPr>
        <w:t xml:space="preserve"> </w:t>
      </w:r>
      <w:r w:rsidR="00112A32" w:rsidRPr="00D17E62">
        <w:rPr>
          <w:rFonts w:ascii="Times New Roman" w:hAnsi="Times New Roman" w:cs="Times New Roman"/>
        </w:rPr>
        <w:t xml:space="preserve">observed </w:t>
      </w:r>
      <w:r w:rsidRPr="00D17E62">
        <w:rPr>
          <w:rFonts w:ascii="Times New Roman" w:hAnsi="Times New Roman" w:cs="Times New Roman"/>
        </w:rPr>
        <w:t>maximum lifespan and adult</w:t>
      </w:r>
      <w:r w:rsidR="00E86282" w:rsidRPr="00D17E62">
        <w:rPr>
          <w:rFonts w:ascii="Times New Roman" w:hAnsi="Times New Roman" w:cs="Times New Roman"/>
        </w:rPr>
        <w:t xml:space="preserve"> weight</w:t>
      </w:r>
      <w:r w:rsidRPr="00D17E62">
        <w:rPr>
          <w:rFonts w:ascii="Times New Roman" w:hAnsi="Times New Roman" w:cs="Times New Roman"/>
        </w:rPr>
        <w:t xml:space="preserve"> </w:t>
      </w:r>
      <w:r w:rsidR="00E86282" w:rsidRPr="00D17E62">
        <w:rPr>
          <w:rFonts w:ascii="Times New Roman" w:hAnsi="Times New Roman" w:cs="Times New Roman"/>
        </w:rPr>
        <w:t xml:space="preserve">of mammals </w:t>
      </w:r>
      <w:r w:rsidRPr="00D17E62">
        <w:rPr>
          <w:rFonts w:ascii="Times New Roman" w:hAnsi="Times New Roman" w:cs="Times New Roman"/>
        </w:rPr>
        <w:t xml:space="preserve">were </w:t>
      </w:r>
      <w:r w:rsidR="001A5CFC" w:rsidRPr="00D17E62">
        <w:rPr>
          <w:rFonts w:ascii="Times New Roman" w:hAnsi="Times New Roman" w:cs="Times New Roman"/>
        </w:rPr>
        <w:t>extracted</w:t>
      </w:r>
      <w:r w:rsidRPr="00D17E62">
        <w:rPr>
          <w:rFonts w:ascii="Times New Roman" w:hAnsi="Times New Roman" w:cs="Times New Roman"/>
        </w:rPr>
        <w:t xml:space="preserve"> from HAGR database</w:t>
      </w:r>
      <w:r w:rsidR="000258B0" w:rsidRPr="00D17E62">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12</w:t>
      </w:r>
      <w:r w:rsidR="000258B0" w:rsidRPr="00D17E62">
        <w:rPr>
          <w:rFonts w:ascii="Times New Roman" w:hAnsi="Times New Roman" w:cs="Times New Roman"/>
        </w:rPr>
        <w:fldChar w:fldCharType="end"/>
      </w:r>
      <w:r w:rsidR="009F0773" w:rsidRPr="00D17E62">
        <w:rPr>
          <w:rFonts w:ascii="Times New Roman" w:hAnsi="Times New Roman" w:cs="Times New Roman"/>
        </w:rPr>
        <w:t xml:space="preserve">. </w:t>
      </w:r>
      <w:r w:rsidR="00A50AF7" w:rsidRPr="00D17E62">
        <w:rPr>
          <w:rFonts w:ascii="Times New Roman" w:hAnsi="Times New Roman" w:cs="Times New Roman"/>
        </w:rPr>
        <w:t>T</w:t>
      </w:r>
      <w:r w:rsidR="009F0773" w:rsidRPr="00D17E62">
        <w:rPr>
          <w:rFonts w:ascii="Times New Roman" w:hAnsi="Times New Roman" w:cs="Times New Roman"/>
        </w:rPr>
        <w:t xml:space="preserve">here </w:t>
      </w:r>
      <w:r w:rsidR="00DA2936" w:rsidRPr="00D17E62">
        <w:rPr>
          <w:rFonts w:ascii="Times New Roman" w:hAnsi="Times New Roman" w:cs="Times New Roman"/>
        </w:rPr>
        <w:t xml:space="preserve">are </w:t>
      </w:r>
      <w:r w:rsidR="009F0773" w:rsidRPr="00D17E62">
        <w:rPr>
          <w:rFonts w:ascii="Times New Roman" w:hAnsi="Times New Roman" w:cs="Times New Roman"/>
        </w:rPr>
        <w:t xml:space="preserve">999 mammals </w:t>
      </w:r>
      <w:r w:rsidR="001E7921" w:rsidRPr="00D17E62">
        <w:rPr>
          <w:rFonts w:ascii="Times New Roman" w:hAnsi="Times New Roman" w:cs="Times New Roman"/>
        </w:rPr>
        <w:t xml:space="preserve">include </w:t>
      </w:r>
      <w:r w:rsidR="00B9335F" w:rsidRPr="00D17E62">
        <w:rPr>
          <w:rFonts w:ascii="Times New Roman" w:hAnsi="Times New Roman" w:cs="Times New Roman"/>
        </w:rPr>
        <w:t xml:space="preserve">both </w:t>
      </w:r>
      <w:r w:rsidR="00DA2936" w:rsidRPr="00D17E62">
        <w:rPr>
          <w:rFonts w:ascii="Times New Roman" w:hAnsi="Times New Roman" w:cs="Times New Roman"/>
        </w:rPr>
        <w:t>trait</w:t>
      </w:r>
      <w:r w:rsidR="006B241F" w:rsidRPr="00D17E62">
        <w:rPr>
          <w:rFonts w:ascii="Times New Roman" w:hAnsi="Times New Roman" w:cs="Times New Roman"/>
        </w:rPr>
        <w:t>s</w:t>
      </w:r>
      <w:r w:rsidR="00B9335F" w:rsidRPr="00D17E62">
        <w:rPr>
          <w:rFonts w:ascii="Times New Roman" w:hAnsi="Times New Roman" w:cs="Times New Roman"/>
        </w:rPr>
        <w:t xml:space="preserve">. </w:t>
      </w:r>
      <w:r w:rsidR="00D053C0" w:rsidRPr="00D17E62">
        <w:rPr>
          <w:rFonts w:ascii="Times New Roman" w:hAnsi="Times New Roman" w:cs="Times New Roman"/>
        </w:rPr>
        <w:t>T</w:t>
      </w:r>
      <w:r w:rsidR="0071599B" w:rsidRPr="00D17E62">
        <w:rPr>
          <w:rFonts w:ascii="Times New Roman" w:hAnsi="Times New Roman" w:cs="Times New Roman"/>
        </w:rPr>
        <w:t>h</w:t>
      </w:r>
      <w:r w:rsidR="00D053C0" w:rsidRPr="00D17E62">
        <w:rPr>
          <w:rFonts w:ascii="Times New Roman" w:hAnsi="Times New Roman" w:cs="Times New Roman"/>
        </w:rPr>
        <w:t xml:space="preserve">e </w:t>
      </w:r>
      <w:r w:rsidR="00066219" w:rsidRPr="00D17E62">
        <w:rPr>
          <w:rFonts w:ascii="Times New Roman" w:hAnsi="Times New Roman" w:cs="Times New Roman"/>
        </w:rPr>
        <w:t>expected maximum lifespan</w:t>
      </w:r>
      <w:r w:rsidR="00CD7D45" w:rsidRPr="00D17E62">
        <w:rPr>
          <w:rFonts w:ascii="Times New Roman" w:hAnsi="Times New Roman" w:cs="Times New Roman"/>
        </w:rPr>
        <w:t>s</w:t>
      </w:r>
      <w:r w:rsidR="0071599B" w:rsidRPr="00D17E62">
        <w:rPr>
          <w:rFonts w:ascii="Times New Roman" w:hAnsi="Times New Roman" w:cs="Times New Roman"/>
        </w:rPr>
        <w:t xml:space="preserve"> w</w:t>
      </w:r>
      <w:r w:rsidR="00CD7D45" w:rsidRPr="00D17E62">
        <w:rPr>
          <w:rFonts w:ascii="Times New Roman" w:hAnsi="Times New Roman" w:cs="Times New Roman"/>
        </w:rPr>
        <w:t>ere</w:t>
      </w:r>
      <w:r w:rsidR="0071599B" w:rsidRPr="00D17E62">
        <w:rPr>
          <w:rFonts w:ascii="Times New Roman" w:hAnsi="Times New Roman" w:cs="Times New Roman"/>
        </w:rPr>
        <w:t xml:space="preserve"> calculated </w:t>
      </w:r>
      <w:r w:rsidR="004F1CC5" w:rsidRPr="00D17E62">
        <w:rPr>
          <w:rFonts w:ascii="Times New Roman" w:hAnsi="Times New Roman" w:cs="Times New Roman"/>
        </w:rPr>
        <w:t xml:space="preserve">according to </w:t>
      </w:r>
      <w:r w:rsidR="00CD7D45" w:rsidRPr="00D17E62">
        <w:rPr>
          <w:rFonts w:ascii="Times New Roman" w:hAnsi="Times New Roman" w:cs="Times New Roman"/>
        </w:rPr>
        <w:t>their</w:t>
      </w:r>
      <w:r w:rsidR="004F1CC5" w:rsidRPr="00D17E62">
        <w:rPr>
          <w:rFonts w:ascii="Times New Roman" w:hAnsi="Times New Roman" w:cs="Times New Roman"/>
        </w:rPr>
        <w:t xml:space="preserve"> adult weight</w:t>
      </w:r>
      <w:r w:rsidR="00CD7D45" w:rsidRPr="00D17E62">
        <w:rPr>
          <w:rFonts w:ascii="Times New Roman" w:hAnsi="Times New Roman" w:cs="Times New Roman"/>
        </w:rPr>
        <w:t>s</w:t>
      </w:r>
      <w:r w:rsidR="00361443" w:rsidRPr="00D17E62">
        <w:rPr>
          <w:rFonts w:ascii="Times New Roman" w:hAnsi="Times New Roman" w:cs="Times New Roman"/>
        </w:rPr>
        <w:t xml:space="preserve"> </w:t>
      </w:r>
      <w:r w:rsidR="00CD7D45" w:rsidRPr="00D17E62">
        <w:rPr>
          <w:rFonts w:ascii="Times New Roman" w:hAnsi="Times New Roman" w:cs="Times New Roman"/>
        </w:rPr>
        <w:t>based on</w:t>
      </w:r>
      <w:r w:rsidR="00057238" w:rsidRPr="00D17E62">
        <w:rPr>
          <w:rFonts w:ascii="Times New Roman" w:hAnsi="Times New Roman" w:cs="Times New Roman"/>
        </w:rPr>
        <w:t xml:space="preserve"> </w:t>
      </w:r>
      <w:r w:rsidR="00806E20" w:rsidRPr="00D17E62">
        <w:rPr>
          <w:rFonts w:ascii="Times New Roman" w:hAnsi="Times New Roman" w:cs="Times New Roman"/>
        </w:rPr>
        <w:t>previous</w:t>
      </w:r>
      <w:r w:rsidR="00361443" w:rsidRPr="00D17E62">
        <w:rPr>
          <w:rFonts w:ascii="Times New Roman" w:hAnsi="Times New Roman" w:cs="Times New Roman"/>
        </w:rPr>
        <w:t xml:space="preserve"> studies</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&lt;EndNote&gt;&lt;Cite&gt;&lt;Author&gt;de Magalhaes&lt;/Author&gt;&lt;Year&gt;2007&lt;/Year&gt;&lt;RecNum&gt;4421&lt;/RecNum&gt;&lt;DisplayText&gt;&lt;style face="superscript"&gt;10&lt;/style&gt;&lt;/DisplayText&gt;&lt;record&gt;&lt;rec-number&gt;4421&lt;/rec-number&gt;&lt;foreign-keys&gt;&lt;key app="EN" db-id="tv9vrfdemz0pstew0aex95v6axa2v9ftwfvr" timestamp="1574057907" guid="10dae0d7-525f-4c4f-b1fd-d1c8ea9a5dc0"&gt;4421&lt;/key&gt;&lt;/foreign-keys&gt;&lt;ref-type name="Journal Article"&gt;17&lt;/ref-type&gt;&lt;contributors&gt;&lt;authors&gt;&lt;author&gt;de Magalhaes, J. P.&lt;/author&gt;&lt;author&gt;Costa, J.&lt;/author&gt;&lt;author&gt;Church, G. M.&lt;/author&gt;&lt;/authors&gt;&lt;/contributors&gt;&lt;auth-address&gt;Harvard Univ, Sch Med, Dept Genet, Boston, MA 02115 USA&amp;#xD;Brigham &amp;amp; Womens Hosp, Dept Pathol, Boston, MA 02115 USA&lt;/auth-address&gt;&lt;titles&gt;&lt;title&gt;An analysis of the relationship between metabolism, developmental schedules, and longevity using phylogenetic independent contrasts&lt;/title&gt;&lt;secondary-title&gt;Journals of Gerontology Series a-Biological Sciences and Medical Sciences&lt;/secondary-title&gt;&lt;alt-title&gt;J Gerontol a-Biol&lt;/alt-title&gt;&lt;/titles&gt;&lt;pages&gt;149-160&lt;/pages&gt;&lt;volume&gt;62&lt;/volume&gt;&lt;number&gt;2&lt;/number&gt;&lt;keywords&gt;&lt;keyword&gt;life-span&lt;/keyword&gt;&lt;keyword&gt;allometry&lt;/keyword&gt;&lt;keyword&gt;growth&lt;/keyword&gt;&lt;keyword&gt;predictions&lt;/keyword&gt;&lt;keyword&gt;mortality&lt;/keyword&gt;&lt;keyword&gt;evolution&lt;/keyword&gt;&lt;keyword&gt;ecology&lt;/keyword&gt;&lt;keyword&gt;mammals&lt;/keyword&gt;&lt;keyword&gt;genes&lt;/keyword&gt;&lt;keyword&gt;birds&lt;/keyword&gt;&lt;/keywords&gt;&lt;dates&gt;&lt;year&gt;2007&lt;/year&gt;&lt;pub-dates&gt;&lt;date&gt;Feb&lt;/date&gt;&lt;/pub-dates&gt;&lt;/dates&gt;&lt;isbn&gt;1079-5006&lt;/isbn&gt;&lt;accession-num&gt;WOS:000247220400005&lt;/accession-num&gt;&lt;urls&gt;&lt;related-urls&gt;&lt;url&gt;&lt;style face="underline" font="default" size="100%"&gt;&amp;lt;Go to ISI&amp;gt;://WOS:000247220400005&lt;/style&gt;&lt;/url&gt;&lt;/related-urls&gt;&lt;/urls&gt;&lt;language&gt;English&lt;/language&gt;&lt;/record&gt;&lt;/Cite&gt;&lt;/EndNote&gt;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10</w:t>
      </w:r>
      <w:r w:rsidR="000258B0" w:rsidRPr="00D17E62">
        <w:rPr>
          <w:rFonts w:ascii="Times New Roman" w:hAnsi="Times New Roman" w:cs="Times New Roman"/>
        </w:rPr>
        <w:fldChar w:fldCharType="end"/>
      </w:r>
      <w:r w:rsidR="00D053C0" w:rsidRPr="00D17E62">
        <w:rPr>
          <w:rFonts w:ascii="Times New Roman" w:hAnsi="Times New Roman" w:cs="Times New Roman"/>
        </w:rPr>
        <w:t>.</w:t>
      </w:r>
      <w:r w:rsidR="00D06F08" w:rsidRPr="00D17E62">
        <w:rPr>
          <w:rFonts w:ascii="Times New Roman" w:hAnsi="Times New Roman" w:cs="Times New Roman"/>
        </w:rPr>
        <w:t xml:space="preserve"> </w:t>
      </w:r>
      <w:r w:rsidR="006F3066" w:rsidRPr="00D17E62">
        <w:rPr>
          <w:rFonts w:ascii="Times New Roman" w:hAnsi="Times New Roman" w:cs="Times New Roman"/>
        </w:rPr>
        <w:t>T</w:t>
      </w:r>
      <w:r w:rsidR="00CE3514" w:rsidRPr="00D17E62">
        <w:rPr>
          <w:rFonts w:ascii="Times New Roman" w:hAnsi="Times New Roman" w:cs="Times New Roman"/>
        </w:rPr>
        <w:t xml:space="preserve">he </w:t>
      </w:r>
      <w:r w:rsidR="00B5245F" w:rsidRPr="00D17E62">
        <w:rPr>
          <w:rFonts w:ascii="Times New Roman" w:hAnsi="Times New Roman" w:cs="Times New Roman"/>
        </w:rPr>
        <w:t>Long</w:t>
      </w:r>
      <w:r w:rsidR="00060EB5" w:rsidRPr="00D17E62">
        <w:rPr>
          <w:rFonts w:ascii="Times New Roman" w:hAnsi="Times New Roman" w:cs="Times New Roman"/>
        </w:rPr>
        <w:t>evity quotients (</w:t>
      </w:r>
      <w:r w:rsidR="00CE3514" w:rsidRPr="00D17E62">
        <w:rPr>
          <w:rFonts w:ascii="Times New Roman" w:hAnsi="Times New Roman" w:cs="Times New Roman"/>
        </w:rPr>
        <w:t>LQ</w:t>
      </w:r>
      <w:r w:rsidR="00060EB5" w:rsidRPr="00D17E62">
        <w:rPr>
          <w:rFonts w:ascii="Times New Roman" w:hAnsi="Times New Roman" w:cs="Times New Roman"/>
        </w:rPr>
        <w:t>)</w:t>
      </w:r>
      <w:r w:rsidR="00112A32" w:rsidRPr="00D17E62">
        <w:rPr>
          <w:rFonts w:ascii="Times New Roman" w:hAnsi="Times New Roman" w:cs="Times New Roman"/>
        </w:rPr>
        <w:t xml:space="preserve"> </w:t>
      </w:r>
      <w:r w:rsidR="00060EB5" w:rsidRPr="00D17E62">
        <w:rPr>
          <w:rFonts w:ascii="Times New Roman" w:hAnsi="Times New Roman" w:cs="Times New Roman"/>
        </w:rPr>
        <w:t>is</w:t>
      </w:r>
      <w:r w:rsidR="00112A32" w:rsidRPr="00D17E62">
        <w:rPr>
          <w:rFonts w:ascii="Times New Roman" w:hAnsi="Times New Roman" w:cs="Times New Roman"/>
        </w:rPr>
        <w:t xml:space="preserve"> </w:t>
      </w:r>
      <w:r w:rsidR="007D7429" w:rsidRPr="00D17E62">
        <w:rPr>
          <w:rFonts w:ascii="Times New Roman" w:hAnsi="Times New Roman" w:cs="Times New Roman"/>
        </w:rPr>
        <w:t>considered</w:t>
      </w:r>
      <w:r w:rsidR="00537BAA" w:rsidRPr="00D17E62">
        <w:rPr>
          <w:rFonts w:ascii="Times New Roman" w:hAnsi="Times New Roman" w:cs="Times New Roman"/>
        </w:rPr>
        <w:t xml:space="preserve"> as the ratio of </w:t>
      </w:r>
      <w:r w:rsidR="001F1400">
        <w:rPr>
          <w:rFonts w:ascii="Times New Roman" w:hAnsi="Times New Roman" w:cs="Times New Roman"/>
        </w:rPr>
        <w:t xml:space="preserve">the </w:t>
      </w:r>
      <w:r w:rsidR="00537BAA" w:rsidRPr="00D17E62">
        <w:rPr>
          <w:rFonts w:ascii="Times New Roman" w:hAnsi="Times New Roman" w:cs="Times New Roman"/>
        </w:rPr>
        <w:t>observed maximum lifespan to the expected maximum lifespan</w:t>
      </w:r>
      <w:r w:rsidR="000258B0" w:rsidRPr="00D17E62">
        <w:rPr>
          <w:rFonts w:ascii="Times New Roman" w:hAnsi="Times New Roman" w:cs="Times New Roman"/>
        </w:rPr>
        <w:fldChar w:fldCharType="begin">
          <w:fldData xml:space="preserve">PEVuZE5vdGU+PENpdGU+PEF1dGhvcj5NdW50YW5lPC9BdXRob3I+PFllYXI+MjAxODwvWWVhcj48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PEVuZE5vdGU+PENpdGU+PEF1dGhvcj5NdW50YW5lPC9BdXRob3I+PFllYXI+MjAxODwvWWVhcj48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16</w:t>
      </w:r>
      <w:r w:rsidR="000258B0" w:rsidRPr="00D17E62">
        <w:rPr>
          <w:rFonts w:ascii="Times New Roman" w:hAnsi="Times New Roman" w:cs="Times New Roman"/>
        </w:rPr>
        <w:fldChar w:fldCharType="end"/>
      </w:r>
      <w:r w:rsidR="00537BAA" w:rsidRPr="00D17E62">
        <w:rPr>
          <w:rFonts w:ascii="Times New Roman" w:hAnsi="Times New Roman" w:cs="Times New Roman"/>
        </w:rPr>
        <w:t xml:space="preserve">. </w:t>
      </w:r>
      <w:r w:rsidR="00947DA0" w:rsidRPr="00D17E62">
        <w:rPr>
          <w:rFonts w:ascii="Times New Roman" w:hAnsi="Times New Roman" w:cs="Times New Roman"/>
        </w:rPr>
        <w:t xml:space="preserve">The </w:t>
      </w:r>
      <w:r w:rsidR="00772D23" w:rsidRPr="00D17E62">
        <w:rPr>
          <w:rFonts w:ascii="Times New Roman" w:hAnsi="Times New Roman" w:cs="Times New Roman"/>
        </w:rPr>
        <w:t xml:space="preserve">original protein alignment of one-to-one orthologous </w:t>
      </w:r>
      <w:r w:rsidR="00AF451C" w:rsidRPr="00D17E62">
        <w:rPr>
          <w:rFonts w:ascii="Times New Roman" w:hAnsi="Times New Roman" w:cs="Times New Roman"/>
        </w:rPr>
        <w:t>were downloaded from the OrthoMaM database</w:t>
      </w:r>
      <w:r w:rsidR="00DF361D" w:rsidRPr="00D17E62">
        <w:rPr>
          <w:rFonts w:ascii="Times New Roman" w:hAnsi="Times New Roman" w:cs="Times New Roman"/>
        </w:rPr>
        <w:t xml:space="preserve"> (</w:t>
      </w:r>
      <w:r w:rsidR="00C44D7C" w:rsidRPr="00D17E62">
        <w:rPr>
          <w:rFonts w:ascii="Times New Roman" w:hAnsi="Times New Roman" w:cs="Times New Roman"/>
        </w:rPr>
        <w:t>v</w:t>
      </w:r>
      <w:r w:rsidR="00DF361D" w:rsidRPr="00D17E62">
        <w:rPr>
          <w:rFonts w:ascii="Times New Roman" w:hAnsi="Times New Roman" w:cs="Times New Roman"/>
        </w:rPr>
        <w:t>10b)</w:t>
      </w:r>
      <w:r w:rsidR="000258B0" w:rsidRPr="00D17E62">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PEVuZE5vdGU+PENpdGU+PEF1dGhvcj5TY29ybmF2YWNjYTwvQXV0aG9yPjxZZWFyPjIwMTk8L1ll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21</w:t>
      </w:r>
      <w:r w:rsidR="000258B0" w:rsidRPr="00D17E62">
        <w:rPr>
          <w:rFonts w:ascii="Times New Roman" w:hAnsi="Times New Roman" w:cs="Times New Roman"/>
        </w:rPr>
        <w:fldChar w:fldCharType="end"/>
      </w:r>
      <w:r w:rsidR="001D32F3" w:rsidRPr="00D17E62">
        <w:rPr>
          <w:rFonts w:ascii="Times New Roman" w:hAnsi="Times New Roman" w:cs="Times New Roman"/>
        </w:rPr>
        <w:t>, there are included 14</w:t>
      </w:r>
      <w:r w:rsidR="000B666F" w:rsidRPr="00D17E62">
        <w:rPr>
          <w:rFonts w:ascii="Times New Roman" w:hAnsi="Times New Roman" w:cs="Times New Roman"/>
        </w:rPr>
        <w:t>509 genes</w:t>
      </w:r>
      <w:r w:rsidR="00B7191C" w:rsidRPr="00D17E62">
        <w:rPr>
          <w:rFonts w:ascii="Times New Roman" w:hAnsi="Times New Roman" w:cs="Times New Roman"/>
        </w:rPr>
        <w:t xml:space="preserve"> </w:t>
      </w:r>
      <w:r w:rsidR="00C47EFD" w:rsidRPr="00D17E62">
        <w:rPr>
          <w:rFonts w:ascii="Times New Roman" w:hAnsi="Times New Roman" w:cs="Times New Roman"/>
        </w:rPr>
        <w:t>span</w:t>
      </w:r>
      <w:r w:rsidR="00B7191C" w:rsidRPr="00D17E62">
        <w:rPr>
          <w:rFonts w:ascii="Times New Roman" w:hAnsi="Times New Roman" w:cs="Times New Roman"/>
        </w:rPr>
        <w:t xml:space="preserve"> 116 mammals</w:t>
      </w:r>
      <w:r w:rsidR="00AF451C" w:rsidRPr="00D17E62">
        <w:rPr>
          <w:rFonts w:ascii="Times New Roman" w:hAnsi="Times New Roman" w:cs="Times New Roman"/>
        </w:rPr>
        <w:t>,</w:t>
      </w:r>
      <w:r w:rsidR="00810159" w:rsidRPr="00D17E62">
        <w:rPr>
          <w:rFonts w:ascii="Times New Roman" w:hAnsi="Times New Roman" w:cs="Times New Roman"/>
        </w:rPr>
        <w:t xml:space="preserve"> </w:t>
      </w:r>
      <w:r w:rsidR="00C47EFD" w:rsidRPr="00D17E62">
        <w:rPr>
          <w:rFonts w:ascii="Times New Roman" w:hAnsi="Times New Roman" w:cs="Times New Roman"/>
        </w:rPr>
        <w:t>Finally</w:t>
      </w:r>
      <w:r w:rsidR="00810159" w:rsidRPr="00D17E62">
        <w:rPr>
          <w:rFonts w:ascii="Times New Roman" w:hAnsi="Times New Roman" w:cs="Times New Roman"/>
        </w:rPr>
        <w:t xml:space="preserve">, 74 </w:t>
      </w:r>
      <w:r w:rsidR="00AB51FA">
        <w:rPr>
          <w:rFonts w:ascii="Times New Roman" w:hAnsi="Times New Roman" w:cs="Times New Roman"/>
        </w:rPr>
        <w:t>mammals</w:t>
      </w:r>
      <w:r w:rsidR="00810159" w:rsidRPr="00D17E62">
        <w:rPr>
          <w:rFonts w:ascii="Times New Roman" w:hAnsi="Times New Roman" w:cs="Times New Roman"/>
        </w:rPr>
        <w:t xml:space="preserve"> </w:t>
      </w:r>
      <w:r w:rsidR="000A138E" w:rsidRPr="00D17E62">
        <w:rPr>
          <w:rFonts w:ascii="Times New Roman" w:hAnsi="Times New Roman" w:cs="Times New Roman"/>
        </w:rPr>
        <w:t>include</w:t>
      </w:r>
      <w:r w:rsidR="00810159" w:rsidRPr="00D17E62">
        <w:rPr>
          <w:rFonts w:ascii="Times New Roman" w:hAnsi="Times New Roman" w:cs="Times New Roman"/>
        </w:rPr>
        <w:t xml:space="preserve"> both </w:t>
      </w:r>
      <w:r w:rsidR="00CB31B5" w:rsidRPr="00D17E62">
        <w:rPr>
          <w:rFonts w:ascii="Times New Roman" w:hAnsi="Times New Roman" w:cs="Times New Roman"/>
        </w:rPr>
        <w:t xml:space="preserve">genomic </w:t>
      </w:r>
      <w:r w:rsidR="000A138E" w:rsidRPr="00D17E62">
        <w:rPr>
          <w:rFonts w:ascii="Times New Roman" w:hAnsi="Times New Roman" w:cs="Times New Roman"/>
        </w:rPr>
        <w:t>sequences</w:t>
      </w:r>
      <w:r w:rsidR="00CB31B5" w:rsidRPr="00D17E62">
        <w:rPr>
          <w:rFonts w:ascii="Times New Roman" w:hAnsi="Times New Roman" w:cs="Times New Roman"/>
        </w:rPr>
        <w:t xml:space="preserve"> and </w:t>
      </w:r>
      <w:r w:rsidR="00151E99" w:rsidRPr="00D17E62">
        <w:rPr>
          <w:rFonts w:ascii="Times New Roman" w:hAnsi="Times New Roman" w:cs="Times New Roman"/>
        </w:rPr>
        <w:t>lifespan phenotypes</w:t>
      </w:r>
      <w:r w:rsidR="00AB51FA">
        <w:rPr>
          <w:rFonts w:ascii="Times New Roman" w:hAnsi="Times New Roman" w:cs="Times New Roman"/>
        </w:rPr>
        <w:t xml:space="preserve"> </w:t>
      </w:r>
      <w:r w:rsidR="002E7EC0">
        <w:rPr>
          <w:rFonts w:ascii="Times New Roman" w:hAnsi="Times New Roman" w:cs="Times New Roman"/>
        </w:rPr>
        <w:t xml:space="preserve">were used in </w:t>
      </w:r>
      <w:r w:rsidR="00CF6EE7">
        <w:rPr>
          <w:rFonts w:ascii="Times New Roman" w:hAnsi="Times New Roman" w:cs="Times New Roman"/>
        </w:rPr>
        <w:t>following</w:t>
      </w:r>
      <w:r w:rsidR="002E7EC0">
        <w:rPr>
          <w:rFonts w:ascii="Times New Roman" w:hAnsi="Times New Roman" w:cs="Times New Roman"/>
        </w:rPr>
        <w:t xml:space="preserve"> </w:t>
      </w:r>
      <w:r w:rsidR="00526BE8">
        <w:rPr>
          <w:rFonts w:ascii="Times New Roman" w:hAnsi="Times New Roman" w:cs="Times New Roman"/>
        </w:rPr>
        <w:t>study</w:t>
      </w:r>
      <w:r w:rsidR="00151E99" w:rsidRPr="00D17E62">
        <w:rPr>
          <w:rFonts w:ascii="Times New Roman" w:hAnsi="Times New Roman" w:cs="Times New Roman"/>
        </w:rPr>
        <w:t xml:space="preserve"> (</w:t>
      </w:r>
      <w:r w:rsidR="00151E99" w:rsidRPr="00D17E62">
        <w:rPr>
          <w:rFonts w:ascii="Times New Roman" w:hAnsi="Times New Roman" w:cs="Times New Roman"/>
          <w:b/>
          <w:bCs/>
        </w:rPr>
        <w:t>Supplementary Table 1</w:t>
      </w:r>
      <w:r w:rsidR="00A22F62" w:rsidRPr="00D17E62">
        <w:rPr>
          <w:rFonts w:ascii="Times New Roman" w:hAnsi="Times New Roman" w:cs="Times New Roman"/>
          <w:b/>
          <w:bCs/>
        </w:rPr>
        <w:t xml:space="preserve"> and</w:t>
      </w:r>
      <w:r w:rsidR="005960FC" w:rsidRPr="00D17E62">
        <w:rPr>
          <w:rFonts w:ascii="Times New Roman" w:hAnsi="Times New Roman" w:cs="Times New Roman"/>
          <w:b/>
          <w:bCs/>
        </w:rPr>
        <w:t xml:space="preserve"> Figure 1</w:t>
      </w:r>
      <w:r w:rsidR="00B40919" w:rsidRPr="00D17E62">
        <w:rPr>
          <w:rFonts w:ascii="Times New Roman" w:hAnsi="Times New Roman" w:cs="Times New Roman"/>
          <w:b/>
          <w:bCs/>
        </w:rPr>
        <w:t>a</w:t>
      </w:r>
      <w:r w:rsidR="00151E99" w:rsidRPr="00D17E62">
        <w:rPr>
          <w:rFonts w:ascii="Times New Roman" w:hAnsi="Times New Roman" w:cs="Times New Roman"/>
        </w:rPr>
        <w:t>)</w:t>
      </w:r>
      <w:r w:rsidR="006E3A12">
        <w:rPr>
          <w:rFonts w:ascii="Times New Roman" w:hAnsi="Times New Roman" w:cs="Times New Roman"/>
        </w:rPr>
        <w:t>.</w:t>
      </w:r>
      <w:r w:rsidR="00151E99" w:rsidRPr="00D17E62">
        <w:rPr>
          <w:rFonts w:ascii="Times New Roman" w:hAnsi="Times New Roman" w:cs="Times New Roman"/>
        </w:rPr>
        <w:t xml:space="preserve"> </w:t>
      </w:r>
      <w:r w:rsidR="00742C8E" w:rsidRPr="00D17E62">
        <w:rPr>
          <w:rFonts w:ascii="Times New Roman" w:hAnsi="Times New Roman" w:cs="Times New Roman"/>
        </w:rPr>
        <w:t>The</w:t>
      </w:r>
      <w:r w:rsidR="00BF3A99">
        <w:rPr>
          <w:rFonts w:ascii="Times New Roman" w:hAnsi="Times New Roman" w:cs="Times New Roman"/>
        </w:rPr>
        <w:t xml:space="preserve"> adult</w:t>
      </w:r>
      <w:r w:rsidR="00742C8E" w:rsidRPr="00D17E62">
        <w:rPr>
          <w:rFonts w:ascii="Times New Roman" w:hAnsi="Times New Roman" w:cs="Times New Roman"/>
        </w:rPr>
        <w:t xml:space="preserve"> weight of o</w:t>
      </w:r>
      <w:r w:rsidR="00981B67" w:rsidRPr="00D17E62">
        <w:rPr>
          <w:rFonts w:ascii="Times New Roman" w:hAnsi="Times New Roman" w:cs="Times New Roman"/>
        </w:rPr>
        <w:t xml:space="preserve">ur species </w:t>
      </w:r>
      <w:r w:rsidR="00742C8E" w:rsidRPr="00D17E62">
        <w:rPr>
          <w:rFonts w:ascii="Times New Roman" w:hAnsi="Times New Roman" w:cs="Times New Roman"/>
        </w:rPr>
        <w:t>range</w:t>
      </w:r>
      <w:r w:rsidR="003D2EEE">
        <w:rPr>
          <w:rFonts w:ascii="Times New Roman" w:hAnsi="Times New Roman" w:cs="Times New Roman"/>
        </w:rPr>
        <w:t>s</w:t>
      </w:r>
      <w:r w:rsidR="00742C8E" w:rsidRPr="00D17E62">
        <w:rPr>
          <w:rFonts w:ascii="Times New Roman" w:hAnsi="Times New Roman" w:cs="Times New Roman"/>
        </w:rPr>
        <w:t xml:space="preserve"> from </w:t>
      </w:r>
      <w:r w:rsidR="00867F23" w:rsidRPr="00D17E62">
        <w:rPr>
          <w:rFonts w:ascii="Times New Roman" w:hAnsi="Times New Roman" w:cs="Times New Roman"/>
        </w:rPr>
        <w:t>4,800,000</w:t>
      </w:r>
      <w:r w:rsidR="00742C8E" w:rsidRPr="00D17E62">
        <w:rPr>
          <w:rFonts w:ascii="Times New Roman" w:hAnsi="Times New Roman" w:cs="Times New Roman"/>
        </w:rPr>
        <w:t>g</w:t>
      </w:r>
      <w:r w:rsidR="00867F23" w:rsidRPr="00D17E62">
        <w:rPr>
          <w:rFonts w:ascii="Times New Roman" w:hAnsi="Times New Roman" w:cs="Times New Roman"/>
        </w:rPr>
        <w:t xml:space="preserve"> (elephant)</w:t>
      </w:r>
      <w:r w:rsidR="00742C8E" w:rsidRPr="00D17E62">
        <w:rPr>
          <w:rFonts w:ascii="Times New Roman" w:hAnsi="Times New Roman" w:cs="Times New Roman"/>
        </w:rPr>
        <w:t xml:space="preserve"> to </w:t>
      </w:r>
      <w:r w:rsidR="00867F23" w:rsidRPr="00D17E62">
        <w:rPr>
          <w:rFonts w:ascii="Times New Roman" w:hAnsi="Times New Roman" w:cs="Times New Roman"/>
        </w:rPr>
        <w:t>7</w:t>
      </w:r>
      <w:r w:rsidR="00742C8E" w:rsidRPr="00D17E62">
        <w:rPr>
          <w:rFonts w:ascii="Times New Roman" w:hAnsi="Times New Roman" w:cs="Times New Roman"/>
        </w:rPr>
        <w:t>g</w:t>
      </w:r>
      <w:r w:rsidR="00867F23" w:rsidRPr="00D17E62">
        <w:rPr>
          <w:rFonts w:ascii="Times New Roman" w:hAnsi="Times New Roman" w:cs="Times New Roman"/>
        </w:rPr>
        <w:t xml:space="preserve"> (</w:t>
      </w:r>
      <w:r w:rsidR="002160EE" w:rsidRPr="00D17E62">
        <w:rPr>
          <w:rFonts w:ascii="Times New Roman" w:hAnsi="Times New Roman" w:cs="Times New Roman"/>
        </w:rPr>
        <w:t>Brandt's bat</w:t>
      </w:r>
      <w:r w:rsidR="00867F23" w:rsidRPr="00D17E62">
        <w:rPr>
          <w:rFonts w:ascii="Times New Roman" w:hAnsi="Times New Roman" w:cs="Times New Roman"/>
        </w:rPr>
        <w:t>)</w:t>
      </w:r>
      <w:r w:rsidR="00742C8E" w:rsidRPr="00D17E62">
        <w:rPr>
          <w:rFonts w:ascii="Times New Roman" w:hAnsi="Times New Roman" w:cs="Times New Roman"/>
        </w:rPr>
        <w:t xml:space="preserve"> and the maximum lifespan range</w:t>
      </w:r>
      <w:r w:rsidR="003D2EEE">
        <w:rPr>
          <w:rFonts w:ascii="Times New Roman" w:hAnsi="Times New Roman" w:cs="Times New Roman"/>
        </w:rPr>
        <w:t>s</w:t>
      </w:r>
      <w:r w:rsidR="00742C8E" w:rsidRPr="00D17E62">
        <w:rPr>
          <w:rFonts w:ascii="Times New Roman" w:hAnsi="Times New Roman" w:cs="Times New Roman"/>
        </w:rPr>
        <w:t xml:space="preserve"> from </w:t>
      </w:r>
      <w:r w:rsidR="00341000" w:rsidRPr="00D17E62">
        <w:rPr>
          <w:rFonts w:ascii="Times New Roman" w:hAnsi="Times New Roman" w:cs="Times New Roman"/>
        </w:rPr>
        <w:t>122.5</w:t>
      </w:r>
      <w:r w:rsidR="00742C8E" w:rsidRPr="00D17E62">
        <w:rPr>
          <w:rFonts w:ascii="Times New Roman" w:hAnsi="Times New Roman" w:cs="Times New Roman"/>
        </w:rPr>
        <w:t xml:space="preserve"> years</w:t>
      </w:r>
      <w:r w:rsidR="00341000" w:rsidRPr="00D17E62">
        <w:rPr>
          <w:rFonts w:ascii="Times New Roman" w:hAnsi="Times New Roman" w:cs="Times New Roman"/>
        </w:rPr>
        <w:t xml:space="preserve"> (human)</w:t>
      </w:r>
      <w:r w:rsidR="00742C8E" w:rsidRPr="00D17E62">
        <w:rPr>
          <w:rFonts w:ascii="Times New Roman" w:hAnsi="Times New Roman" w:cs="Times New Roman"/>
        </w:rPr>
        <w:t xml:space="preserve"> to </w:t>
      </w:r>
      <w:r w:rsidR="00341000" w:rsidRPr="00D17E62">
        <w:rPr>
          <w:rFonts w:ascii="Times New Roman" w:hAnsi="Times New Roman" w:cs="Times New Roman"/>
        </w:rPr>
        <w:t>2.5</w:t>
      </w:r>
      <w:r w:rsidR="00742C8E" w:rsidRPr="00D17E62">
        <w:rPr>
          <w:rFonts w:ascii="Times New Roman" w:hAnsi="Times New Roman" w:cs="Times New Roman"/>
        </w:rPr>
        <w:t xml:space="preserve"> years</w:t>
      </w:r>
      <w:r w:rsidR="00341000" w:rsidRPr="00D17E62">
        <w:rPr>
          <w:rFonts w:ascii="Times New Roman" w:hAnsi="Times New Roman" w:cs="Times New Roman"/>
        </w:rPr>
        <w:t xml:space="preserve"> (Star-nosed mole)</w:t>
      </w:r>
      <w:r w:rsidR="00742C8E" w:rsidRPr="00D17E62">
        <w:rPr>
          <w:rFonts w:ascii="Times New Roman" w:hAnsi="Times New Roman" w:cs="Times New Roman"/>
        </w:rPr>
        <w:t xml:space="preserve">, which can cover </w:t>
      </w:r>
      <w:r w:rsidR="004A752B" w:rsidRPr="00D17E62">
        <w:rPr>
          <w:rFonts w:ascii="Times New Roman" w:hAnsi="Times New Roman" w:cs="Times New Roman"/>
        </w:rPr>
        <w:t xml:space="preserve">the </w:t>
      </w:r>
      <w:r w:rsidR="00F91D4A" w:rsidRPr="00D17E62">
        <w:rPr>
          <w:rFonts w:ascii="Times New Roman" w:hAnsi="Times New Roman" w:cs="Times New Roman"/>
        </w:rPr>
        <w:t>major diversity of</w:t>
      </w:r>
      <w:r w:rsidR="00742C8E" w:rsidRPr="00D17E62">
        <w:rPr>
          <w:rFonts w:ascii="Times New Roman" w:hAnsi="Times New Roman" w:cs="Times New Roman"/>
        </w:rPr>
        <w:t xml:space="preserve"> </w:t>
      </w:r>
      <w:r w:rsidR="004958F1" w:rsidRPr="00D17E62">
        <w:rPr>
          <w:rFonts w:ascii="Times New Roman" w:hAnsi="Times New Roman" w:cs="Times New Roman"/>
        </w:rPr>
        <w:t>mammals</w:t>
      </w:r>
      <w:r w:rsidR="00F91D4A" w:rsidRPr="00D17E62">
        <w:rPr>
          <w:rFonts w:ascii="Times New Roman" w:hAnsi="Times New Roman" w:cs="Times New Roman"/>
        </w:rPr>
        <w:t xml:space="preserve"> (</w:t>
      </w:r>
      <w:r w:rsidR="00F91D4A" w:rsidRPr="00D17E62">
        <w:rPr>
          <w:rFonts w:ascii="Times New Roman" w:hAnsi="Times New Roman" w:cs="Times New Roman"/>
          <w:b/>
          <w:bCs/>
        </w:rPr>
        <w:t>Figure 1b</w:t>
      </w:r>
      <w:r w:rsidR="00F91D4A" w:rsidRPr="00D17E62">
        <w:rPr>
          <w:rFonts w:ascii="Times New Roman" w:hAnsi="Times New Roman" w:cs="Times New Roman"/>
        </w:rPr>
        <w:t>)</w:t>
      </w:r>
      <w:r w:rsidR="004958F1" w:rsidRPr="00D17E62">
        <w:rPr>
          <w:rFonts w:ascii="Times New Roman" w:hAnsi="Times New Roman" w:cs="Times New Roman"/>
        </w:rPr>
        <w:t>.</w:t>
      </w:r>
    </w:p>
    <w:p w:rsidR="000A138E" w:rsidRPr="00D17E62" w:rsidRDefault="000A138E" w:rsidP="00E62ADE">
      <w:pPr>
        <w:spacing w:line="332" w:lineRule="exact"/>
        <w:rPr>
          <w:rFonts w:ascii="Times New Roman" w:hAnsi="Times New Roman" w:cs="Times New Roman"/>
        </w:rPr>
      </w:pPr>
    </w:p>
    <w:p w:rsidR="000A138E" w:rsidRPr="00D17E62" w:rsidRDefault="009365B8" w:rsidP="00E62ADE">
      <w:pPr>
        <w:spacing w:line="332" w:lineRule="exac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iltration of </w:t>
      </w:r>
      <w:r w:rsidR="00BD0F2D">
        <w:rPr>
          <w:rFonts w:ascii="Times New Roman" w:hAnsi="Times New Roman" w:cs="Times New Roman"/>
        </w:rPr>
        <w:t>one-to-one orthologou</w:t>
      </w:r>
      <w:r w:rsidR="00104901">
        <w:rPr>
          <w:rFonts w:ascii="Times New Roman" w:hAnsi="Times New Roman" w:cs="Times New Roman"/>
        </w:rPr>
        <w:t>s sequences</w:t>
      </w:r>
    </w:p>
    <w:p w:rsidR="004C0B24" w:rsidRPr="00D17E62" w:rsidRDefault="0093621A" w:rsidP="00E62ADE">
      <w:pPr>
        <w:spacing w:line="332" w:lineRule="exact"/>
        <w:rPr>
          <w:rFonts w:ascii="Times New Roman" w:hAnsi="Times New Roman" w:cs="Times New Roman"/>
        </w:rPr>
      </w:pPr>
      <w:r w:rsidRPr="00D17E62">
        <w:rPr>
          <w:rFonts w:ascii="Times New Roman" w:hAnsi="Times New Roman" w:cs="Times New Roman"/>
        </w:rPr>
        <w:t xml:space="preserve">The accuracy of </w:t>
      </w:r>
      <w:r w:rsidR="00D57F2E" w:rsidRPr="00D17E62">
        <w:rPr>
          <w:rFonts w:ascii="Times New Roman" w:hAnsi="Times New Roman" w:cs="Times New Roman"/>
        </w:rPr>
        <w:t xml:space="preserve">calculating the </w:t>
      </w:r>
      <w:r w:rsidRPr="00D17E62">
        <w:rPr>
          <w:rFonts w:ascii="Times New Roman" w:hAnsi="Times New Roman" w:cs="Times New Roman"/>
        </w:rPr>
        <w:t xml:space="preserve">evolutionary rate is largely depended on the </w:t>
      </w:r>
      <w:r w:rsidR="003F2522" w:rsidRPr="00D17E62">
        <w:rPr>
          <w:rFonts w:ascii="Times New Roman" w:hAnsi="Times New Roman" w:cs="Times New Roman"/>
        </w:rPr>
        <w:t xml:space="preserve">quality of the orthologous identification and the </w:t>
      </w:r>
      <w:r w:rsidR="00BF7ACB" w:rsidRPr="00D17E62">
        <w:rPr>
          <w:rFonts w:ascii="Times New Roman" w:hAnsi="Times New Roman" w:cs="Times New Roman"/>
        </w:rPr>
        <w:t xml:space="preserve">alignment accuracy. </w:t>
      </w:r>
      <w:r w:rsidR="008A7807" w:rsidRPr="00D17E62">
        <w:rPr>
          <w:rFonts w:ascii="Times New Roman" w:hAnsi="Times New Roman" w:cs="Times New Roman"/>
        </w:rPr>
        <w:t>T</w:t>
      </w:r>
      <w:r w:rsidR="00F95C77" w:rsidRPr="00D17E62">
        <w:rPr>
          <w:rFonts w:ascii="Times New Roman" w:hAnsi="Times New Roman" w:cs="Times New Roman"/>
        </w:rPr>
        <w:t>o</w:t>
      </w:r>
      <w:r w:rsidR="00BF7ACB" w:rsidRPr="00D17E62">
        <w:rPr>
          <w:rFonts w:ascii="Times New Roman" w:hAnsi="Times New Roman" w:cs="Times New Roman"/>
        </w:rPr>
        <w:t xml:space="preserve"> exclude the </w:t>
      </w:r>
      <w:r w:rsidR="0039586B" w:rsidRPr="00D17E62">
        <w:rPr>
          <w:rFonts w:ascii="Times New Roman" w:hAnsi="Times New Roman" w:cs="Times New Roman"/>
        </w:rPr>
        <w:t>mendacious orthologous</w:t>
      </w:r>
      <w:r w:rsidR="00D831EE" w:rsidRPr="00D17E62">
        <w:rPr>
          <w:rFonts w:ascii="Times New Roman" w:hAnsi="Times New Roman" w:cs="Times New Roman"/>
        </w:rPr>
        <w:t xml:space="preserve"> </w:t>
      </w:r>
      <w:r w:rsidR="00492256">
        <w:rPr>
          <w:rFonts w:ascii="Times New Roman" w:hAnsi="Times New Roman" w:cs="Times New Roman"/>
        </w:rPr>
        <w:t>sequences</w:t>
      </w:r>
      <w:r w:rsidR="0039586B" w:rsidRPr="00D17E62">
        <w:rPr>
          <w:rFonts w:ascii="Times New Roman" w:hAnsi="Times New Roman" w:cs="Times New Roman"/>
        </w:rPr>
        <w:t xml:space="preserve"> in the</w:t>
      </w:r>
      <w:r w:rsidR="00CF29B6" w:rsidRPr="00D17E62">
        <w:rPr>
          <w:rFonts w:ascii="Times New Roman" w:hAnsi="Times New Roman" w:cs="Times New Roman"/>
        </w:rPr>
        <w:t xml:space="preserve"> </w:t>
      </w:r>
      <w:r w:rsidR="005960FC" w:rsidRPr="00D17E62">
        <w:rPr>
          <w:rFonts w:ascii="Times New Roman" w:hAnsi="Times New Roman" w:cs="Times New Roman"/>
        </w:rPr>
        <w:t xml:space="preserve">original </w:t>
      </w:r>
      <w:r w:rsidR="0039586B" w:rsidRPr="00D17E62">
        <w:rPr>
          <w:rFonts w:ascii="Times New Roman" w:hAnsi="Times New Roman" w:cs="Times New Roman"/>
        </w:rPr>
        <w:t>O</w:t>
      </w:r>
      <w:r w:rsidR="009140A7" w:rsidRPr="00D17E62">
        <w:rPr>
          <w:rFonts w:ascii="Times New Roman" w:hAnsi="Times New Roman" w:cs="Times New Roman"/>
        </w:rPr>
        <w:t>rthoMaM</w:t>
      </w:r>
      <w:r w:rsidR="0039586B" w:rsidRPr="00D17E62">
        <w:rPr>
          <w:rFonts w:ascii="Times New Roman" w:hAnsi="Times New Roman" w:cs="Times New Roman"/>
        </w:rPr>
        <w:t xml:space="preserve"> </w:t>
      </w:r>
      <w:r w:rsidR="00CF29B6" w:rsidRPr="00D17E62">
        <w:rPr>
          <w:rFonts w:ascii="Times New Roman" w:hAnsi="Times New Roman" w:cs="Times New Roman"/>
        </w:rPr>
        <w:t>orthologous gene</w:t>
      </w:r>
      <w:r w:rsidR="00943844" w:rsidRPr="00D17E62">
        <w:rPr>
          <w:rFonts w:ascii="Times New Roman" w:hAnsi="Times New Roman" w:cs="Times New Roman"/>
        </w:rPr>
        <w:t>s</w:t>
      </w:r>
      <w:r w:rsidR="00E1394D" w:rsidRPr="00D17E62">
        <w:rPr>
          <w:rFonts w:ascii="Times New Roman" w:hAnsi="Times New Roman" w:cs="Times New Roman"/>
        </w:rPr>
        <w:t xml:space="preserve">, we </w:t>
      </w:r>
      <w:r w:rsidR="001B585F">
        <w:rPr>
          <w:rFonts w:ascii="Times New Roman" w:hAnsi="Times New Roman" w:cs="Times New Roman"/>
        </w:rPr>
        <w:t>searched each</w:t>
      </w:r>
      <w:r w:rsidR="00943844" w:rsidRPr="00D17E62">
        <w:rPr>
          <w:rFonts w:ascii="Times New Roman" w:hAnsi="Times New Roman" w:cs="Times New Roman"/>
        </w:rPr>
        <w:t xml:space="preserve"> protein</w:t>
      </w:r>
      <w:r w:rsidR="00264E92" w:rsidRPr="00D17E62">
        <w:rPr>
          <w:rFonts w:ascii="Times New Roman" w:hAnsi="Times New Roman" w:cs="Times New Roman"/>
        </w:rPr>
        <w:t xml:space="preserve"> sequence in </w:t>
      </w:r>
      <w:r w:rsidR="00C12290">
        <w:rPr>
          <w:rFonts w:ascii="Times New Roman" w:hAnsi="Times New Roman" w:cs="Times New Roman"/>
        </w:rPr>
        <w:t xml:space="preserve">each </w:t>
      </w:r>
      <w:r w:rsidR="000B52B0" w:rsidRPr="00D17E62">
        <w:rPr>
          <w:rFonts w:ascii="Times New Roman" w:hAnsi="Times New Roman" w:cs="Times New Roman"/>
        </w:rPr>
        <w:t>orthologous gene</w:t>
      </w:r>
      <w:r w:rsidR="00DD0069" w:rsidRPr="00D17E62">
        <w:rPr>
          <w:rFonts w:ascii="Times New Roman" w:hAnsi="Times New Roman" w:cs="Times New Roman"/>
        </w:rPr>
        <w:t xml:space="preserve"> </w:t>
      </w:r>
      <w:r w:rsidR="00F56261" w:rsidRPr="00D17E62">
        <w:rPr>
          <w:rFonts w:ascii="Times New Roman" w:hAnsi="Times New Roman" w:cs="Times New Roman"/>
        </w:rPr>
        <w:t>to</w:t>
      </w:r>
      <w:r w:rsidR="00E1394D" w:rsidRPr="00D17E62">
        <w:rPr>
          <w:rFonts w:ascii="Times New Roman" w:hAnsi="Times New Roman" w:cs="Times New Roman"/>
        </w:rPr>
        <w:t xml:space="preserve"> the </w:t>
      </w:r>
      <w:r w:rsidR="007B17BD" w:rsidRPr="00D17E62">
        <w:rPr>
          <w:rFonts w:ascii="Times New Roman" w:hAnsi="Times New Roman" w:cs="Times New Roman"/>
        </w:rPr>
        <w:t>human and mouse</w:t>
      </w:r>
      <w:r w:rsidR="00EF67D0">
        <w:rPr>
          <w:rFonts w:ascii="Times New Roman" w:hAnsi="Times New Roman" w:cs="Times New Roman"/>
        </w:rPr>
        <w:t xml:space="preserve"> protein</w:t>
      </w:r>
      <w:r w:rsidR="007B17BD" w:rsidRPr="00D17E62">
        <w:rPr>
          <w:rFonts w:ascii="Times New Roman" w:hAnsi="Times New Roman" w:cs="Times New Roman"/>
        </w:rPr>
        <w:t xml:space="preserve"> </w:t>
      </w:r>
      <w:r w:rsidR="00AC78D1" w:rsidRPr="00D17E62">
        <w:rPr>
          <w:rFonts w:ascii="Times New Roman" w:hAnsi="Times New Roman" w:cs="Times New Roman"/>
        </w:rPr>
        <w:t xml:space="preserve">reference </w:t>
      </w:r>
      <w:r w:rsidR="007B17BD" w:rsidRPr="00D17E62">
        <w:rPr>
          <w:rFonts w:ascii="Times New Roman" w:hAnsi="Times New Roman" w:cs="Times New Roman"/>
        </w:rPr>
        <w:t xml:space="preserve">database using </w:t>
      </w:r>
      <w:r w:rsidR="007B17BD" w:rsidRPr="00D17E62">
        <w:rPr>
          <w:rFonts w:ascii="Times New Roman" w:hAnsi="Times New Roman" w:cs="Times New Roman"/>
          <w:i/>
          <w:iCs/>
        </w:rPr>
        <w:t>blastp</w:t>
      </w:r>
      <w:r w:rsidR="007B17BD" w:rsidRPr="00D17E62">
        <w:rPr>
          <w:rFonts w:ascii="Times New Roman" w:hAnsi="Times New Roman" w:cs="Times New Roman"/>
        </w:rPr>
        <w:t xml:space="preserve"> </w:t>
      </w:r>
      <w:r w:rsidR="008D7F71" w:rsidRPr="00D17E62">
        <w:rPr>
          <w:rFonts w:ascii="Times New Roman" w:hAnsi="Times New Roman" w:cs="Times New Roman"/>
        </w:rPr>
        <w:t>tool</w:t>
      </w:r>
      <w:r w:rsidR="00105371">
        <w:rPr>
          <w:rFonts w:ascii="Times New Roman" w:hAnsi="Times New Roman" w:cs="Times New Roman"/>
        </w:rPr>
        <w:t xml:space="preserve">. If the </w:t>
      </w:r>
      <w:r w:rsidR="004134C1" w:rsidRPr="00D17E62">
        <w:rPr>
          <w:rFonts w:ascii="Times New Roman" w:hAnsi="Times New Roman" w:cs="Times New Roman"/>
        </w:rPr>
        <w:t xml:space="preserve">best hit </w:t>
      </w:r>
      <w:r w:rsidR="00F26969">
        <w:rPr>
          <w:rFonts w:ascii="Times New Roman" w:hAnsi="Times New Roman" w:cs="Times New Roman"/>
        </w:rPr>
        <w:t xml:space="preserve">of </w:t>
      </w:r>
      <w:r w:rsidR="00F913C3">
        <w:rPr>
          <w:rFonts w:ascii="Times New Roman" w:hAnsi="Times New Roman" w:cs="Times New Roman"/>
        </w:rPr>
        <w:t xml:space="preserve">the </w:t>
      </w:r>
      <w:r w:rsidR="004134C1" w:rsidRPr="00D17E62">
        <w:rPr>
          <w:rFonts w:ascii="Times New Roman" w:hAnsi="Times New Roman" w:cs="Times New Roman"/>
        </w:rPr>
        <w:t>sequence</w:t>
      </w:r>
      <w:r w:rsidR="006404CB">
        <w:rPr>
          <w:rFonts w:ascii="Times New Roman" w:hAnsi="Times New Roman" w:cs="Times New Roman"/>
        </w:rPr>
        <w:t xml:space="preserve"> </w:t>
      </w:r>
      <w:r w:rsidR="009634E4">
        <w:rPr>
          <w:rFonts w:ascii="Times New Roman" w:hAnsi="Times New Roman" w:cs="Times New Roman"/>
        </w:rPr>
        <w:t>was</w:t>
      </w:r>
      <w:r w:rsidR="00F913C3">
        <w:rPr>
          <w:rFonts w:ascii="Times New Roman" w:hAnsi="Times New Roman" w:cs="Times New Roman"/>
        </w:rPr>
        <w:t xml:space="preserve"> not </w:t>
      </w:r>
      <w:r w:rsidR="00F913C3" w:rsidRPr="00D17E62">
        <w:rPr>
          <w:rFonts w:ascii="Times New Roman" w:hAnsi="Times New Roman" w:cs="Times New Roman"/>
        </w:rPr>
        <w:t>consistency</w:t>
      </w:r>
      <w:r w:rsidR="007675B0" w:rsidRPr="00D17E62">
        <w:rPr>
          <w:rFonts w:ascii="Times New Roman" w:hAnsi="Times New Roman" w:cs="Times New Roman"/>
        </w:rPr>
        <w:t xml:space="preserve"> with</w:t>
      </w:r>
      <w:r w:rsidR="00602A38" w:rsidRPr="00D17E62">
        <w:rPr>
          <w:rFonts w:ascii="Times New Roman" w:hAnsi="Times New Roman" w:cs="Times New Roman"/>
        </w:rPr>
        <w:t xml:space="preserve"> the</w:t>
      </w:r>
      <w:r w:rsidR="007675B0" w:rsidRPr="00D17E62">
        <w:rPr>
          <w:rFonts w:ascii="Times New Roman" w:hAnsi="Times New Roman" w:cs="Times New Roman"/>
        </w:rPr>
        <w:t xml:space="preserve"> </w:t>
      </w:r>
      <w:r w:rsidR="00056BCB" w:rsidRPr="00D17E62">
        <w:rPr>
          <w:rFonts w:ascii="Times New Roman" w:hAnsi="Times New Roman" w:cs="Times New Roman"/>
        </w:rPr>
        <w:t>be</w:t>
      </w:r>
      <w:r w:rsidR="00BF60E9" w:rsidRPr="00D17E62">
        <w:rPr>
          <w:rFonts w:ascii="Times New Roman" w:hAnsi="Times New Roman" w:cs="Times New Roman"/>
        </w:rPr>
        <w:t>s</w:t>
      </w:r>
      <w:r w:rsidR="00056BCB" w:rsidRPr="00D17E62">
        <w:rPr>
          <w:rFonts w:ascii="Times New Roman" w:hAnsi="Times New Roman" w:cs="Times New Roman"/>
        </w:rPr>
        <w:t xml:space="preserve">t hit </w:t>
      </w:r>
      <w:r w:rsidR="00234D91">
        <w:rPr>
          <w:rFonts w:ascii="Times New Roman" w:hAnsi="Times New Roman" w:cs="Times New Roman"/>
        </w:rPr>
        <w:t>wh</w:t>
      </w:r>
      <w:r w:rsidR="00B36862">
        <w:rPr>
          <w:rFonts w:ascii="Times New Roman" w:hAnsi="Times New Roman" w:cs="Times New Roman"/>
        </w:rPr>
        <w:t>ich</w:t>
      </w:r>
      <w:r w:rsidR="00056BCB" w:rsidRPr="00D17E62">
        <w:rPr>
          <w:rFonts w:ascii="Times New Roman" w:hAnsi="Times New Roman" w:cs="Times New Roman"/>
        </w:rPr>
        <w:t xml:space="preserve"> </w:t>
      </w:r>
      <w:r w:rsidR="007675B0" w:rsidRPr="00D17E62">
        <w:rPr>
          <w:rFonts w:ascii="Times New Roman" w:hAnsi="Times New Roman" w:cs="Times New Roman"/>
        </w:rPr>
        <w:t>human</w:t>
      </w:r>
      <w:r w:rsidR="00E1057E">
        <w:rPr>
          <w:rFonts w:ascii="Times New Roman" w:hAnsi="Times New Roman" w:cs="Times New Roman"/>
        </w:rPr>
        <w:t xml:space="preserve"> </w:t>
      </w:r>
      <w:r w:rsidR="001E3166">
        <w:rPr>
          <w:rFonts w:ascii="Times New Roman" w:hAnsi="Times New Roman" w:cs="Times New Roman"/>
        </w:rPr>
        <w:t>sequence in</w:t>
      </w:r>
      <w:r w:rsidR="00F0169B">
        <w:rPr>
          <w:rFonts w:ascii="Times New Roman" w:hAnsi="Times New Roman" w:cs="Times New Roman"/>
        </w:rPr>
        <w:t xml:space="preserve"> the</w:t>
      </w:r>
      <w:r w:rsidR="001E3166">
        <w:rPr>
          <w:rFonts w:ascii="Times New Roman" w:hAnsi="Times New Roman" w:cs="Times New Roman"/>
        </w:rPr>
        <w:t xml:space="preserve"> same orthologous gene</w:t>
      </w:r>
      <w:r w:rsidR="00B36862">
        <w:rPr>
          <w:rFonts w:ascii="Times New Roman" w:hAnsi="Times New Roman" w:cs="Times New Roman"/>
        </w:rPr>
        <w:t xml:space="preserve"> searched</w:t>
      </w:r>
      <w:r w:rsidR="001E3166">
        <w:rPr>
          <w:rFonts w:ascii="Times New Roman" w:hAnsi="Times New Roman" w:cs="Times New Roman"/>
        </w:rPr>
        <w:t xml:space="preserve"> to human </w:t>
      </w:r>
      <w:r w:rsidR="00B36862">
        <w:rPr>
          <w:rFonts w:ascii="Times New Roman" w:hAnsi="Times New Roman" w:cs="Times New Roman"/>
        </w:rPr>
        <w:t xml:space="preserve">protein </w:t>
      </w:r>
      <w:r w:rsidR="001E3166">
        <w:rPr>
          <w:rFonts w:ascii="Times New Roman" w:hAnsi="Times New Roman" w:cs="Times New Roman"/>
        </w:rPr>
        <w:t>reference</w:t>
      </w:r>
      <w:r w:rsidR="007675B0" w:rsidRPr="00D17E62">
        <w:rPr>
          <w:rFonts w:ascii="Times New Roman" w:hAnsi="Times New Roman" w:cs="Times New Roman"/>
        </w:rPr>
        <w:t xml:space="preserve"> </w:t>
      </w:r>
      <w:r w:rsidR="00F913C3">
        <w:rPr>
          <w:rFonts w:ascii="Times New Roman" w:hAnsi="Times New Roman" w:cs="Times New Roman"/>
        </w:rPr>
        <w:t>or</w:t>
      </w:r>
      <w:r w:rsidR="007675B0" w:rsidRPr="00D17E62">
        <w:rPr>
          <w:rFonts w:ascii="Times New Roman" w:hAnsi="Times New Roman" w:cs="Times New Roman"/>
        </w:rPr>
        <w:t xml:space="preserve"> </w:t>
      </w:r>
      <w:r w:rsidR="00F0169B">
        <w:rPr>
          <w:rFonts w:ascii="Times New Roman" w:hAnsi="Times New Roman" w:cs="Times New Roman"/>
        </w:rPr>
        <w:t xml:space="preserve">was </w:t>
      </w:r>
      <w:r w:rsidR="00FE62C4">
        <w:rPr>
          <w:rFonts w:ascii="Times New Roman" w:hAnsi="Times New Roman" w:cs="Times New Roman"/>
        </w:rPr>
        <w:t>not</w:t>
      </w:r>
      <w:r w:rsidR="00B36862">
        <w:rPr>
          <w:rFonts w:ascii="Times New Roman" w:hAnsi="Times New Roman" w:cs="Times New Roman"/>
        </w:rPr>
        <w:t xml:space="preserve"> consistency with the</w:t>
      </w:r>
      <w:r w:rsidR="00A734BB">
        <w:rPr>
          <w:rFonts w:ascii="Times New Roman" w:hAnsi="Times New Roman" w:cs="Times New Roman"/>
        </w:rPr>
        <w:t xml:space="preserve"> best hit which</w:t>
      </w:r>
      <w:r w:rsidR="00B36862">
        <w:rPr>
          <w:rFonts w:ascii="Times New Roman" w:hAnsi="Times New Roman" w:cs="Times New Roman"/>
        </w:rPr>
        <w:t xml:space="preserve"> </w:t>
      </w:r>
      <w:r w:rsidR="007675B0" w:rsidRPr="00D17E62">
        <w:rPr>
          <w:rFonts w:ascii="Times New Roman" w:hAnsi="Times New Roman" w:cs="Times New Roman"/>
        </w:rPr>
        <w:t>mouse</w:t>
      </w:r>
      <w:r w:rsidR="00056BCB" w:rsidRPr="00D17E62">
        <w:rPr>
          <w:rFonts w:ascii="Times New Roman" w:hAnsi="Times New Roman" w:cs="Times New Roman"/>
        </w:rPr>
        <w:t xml:space="preserve"> sequence</w:t>
      </w:r>
      <w:r w:rsidR="001E3166">
        <w:rPr>
          <w:rFonts w:ascii="Times New Roman" w:hAnsi="Times New Roman" w:cs="Times New Roman"/>
        </w:rPr>
        <w:t xml:space="preserve"> </w:t>
      </w:r>
      <w:r w:rsidR="00B36862">
        <w:rPr>
          <w:rFonts w:ascii="Times New Roman" w:hAnsi="Times New Roman" w:cs="Times New Roman"/>
        </w:rPr>
        <w:t xml:space="preserve">searched </w:t>
      </w:r>
      <w:r w:rsidR="001E3166">
        <w:rPr>
          <w:rFonts w:ascii="Times New Roman" w:hAnsi="Times New Roman" w:cs="Times New Roman"/>
        </w:rPr>
        <w:t xml:space="preserve">to mouse </w:t>
      </w:r>
      <w:r w:rsidR="00A734BB">
        <w:rPr>
          <w:rFonts w:ascii="Times New Roman" w:hAnsi="Times New Roman" w:cs="Times New Roman"/>
        </w:rPr>
        <w:t>protein refer</w:t>
      </w:r>
      <w:r w:rsidR="001E3166">
        <w:rPr>
          <w:rFonts w:ascii="Times New Roman" w:hAnsi="Times New Roman" w:cs="Times New Roman"/>
        </w:rPr>
        <w:t>ence</w:t>
      </w:r>
      <w:r w:rsidR="00CE0087">
        <w:rPr>
          <w:rFonts w:ascii="Times New Roman" w:hAnsi="Times New Roman" w:cs="Times New Roman"/>
        </w:rPr>
        <w:t>, the sequence will be dropped</w:t>
      </w:r>
      <w:r w:rsidR="00D5626E">
        <w:rPr>
          <w:rFonts w:ascii="Times New Roman" w:hAnsi="Times New Roman" w:cs="Times New Roman"/>
        </w:rPr>
        <w:t xml:space="preserve"> (</w:t>
      </w:r>
      <w:r w:rsidR="00D5626E" w:rsidRPr="00460436">
        <w:rPr>
          <w:rFonts w:ascii="Times New Roman" w:hAnsi="Times New Roman" w:cs="Times New Roman"/>
          <w:b/>
          <w:bCs/>
        </w:rPr>
        <w:t>seen methods</w:t>
      </w:r>
      <w:r w:rsidR="00D5626E">
        <w:rPr>
          <w:rFonts w:ascii="Times New Roman" w:hAnsi="Times New Roman" w:cs="Times New Roman"/>
        </w:rPr>
        <w:t>)</w:t>
      </w:r>
      <w:r w:rsidR="009140A7" w:rsidRPr="00D17E62">
        <w:rPr>
          <w:rFonts w:ascii="Times New Roman" w:hAnsi="Times New Roman" w:cs="Times New Roman"/>
        </w:rPr>
        <w:t xml:space="preserve">. Totally, we </w:t>
      </w:r>
      <w:r w:rsidR="005960FC" w:rsidRPr="00D17E62">
        <w:rPr>
          <w:rFonts w:ascii="Times New Roman" w:hAnsi="Times New Roman" w:cs="Times New Roman"/>
        </w:rPr>
        <w:t>remove</w:t>
      </w:r>
      <w:r w:rsidR="00682F5F">
        <w:rPr>
          <w:rFonts w:ascii="Times New Roman" w:hAnsi="Times New Roman" w:cs="Times New Roman"/>
        </w:rPr>
        <w:t>d</w:t>
      </w:r>
      <w:r w:rsidR="005960FC" w:rsidRPr="00D17E62">
        <w:rPr>
          <w:rFonts w:ascii="Times New Roman" w:hAnsi="Times New Roman" w:cs="Times New Roman"/>
        </w:rPr>
        <w:t xml:space="preserve"> </w:t>
      </w:r>
      <w:r w:rsidR="00C40A98" w:rsidRPr="00D17E62">
        <w:rPr>
          <w:rFonts w:ascii="Times New Roman" w:hAnsi="Times New Roman" w:cs="Times New Roman"/>
        </w:rPr>
        <w:t>7838</w:t>
      </w:r>
      <w:r w:rsidR="005960FC" w:rsidRPr="00D17E62">
        <w:rPr>
          <w:rFonts w:ascii="Times New Roman" w:hAnsi="Times New Roman" w:cs="Times New Roman"/>
        </w:rPr>
        <w:t xml:space="preserve"> </w:t>
      </w:r>
      <w:r w:rsidR="00BD0F2D">
        <w:rPr>
          <w:rFonts w:ascii="Times New Roman" w:hAnsi="Times New Roman" w:cs="Times New Roman"/>
        </w:rPr>
        <w:t>sequences</w:t>
      </w:r>
      <w:r w:rsidR="005960FC" w:rsidRPr="00D17E62">
        <w:rPr>
          <w:rFonts w:ascii="Times New Roman" w:hAnsi="Times New Roman" w:cs="Times New Roman"/>
        </w:rPr>
        <w:t xml:space="preserve"> from </w:t>
      </w:r>
      <w:r w:rsidR="00FD4C55" w:rsidRPr="00D17E62">
        <w:rPr>
          <w:rFonts w:ascii="Times New Roman" w:hAnsi="Times New Roman" w:cs="Times New Roman"/>
        </w:rPr>
        <w:t xml:space="preserve">1169 </w:t>
      </w:r>
      <w:r w:rsidR="00BD0F2D">
        <w:rPr>
          <w:rFonts w:ascii="Times New Roman" w:hAnsi="Times New Roman" w:cs="Times New Roman"/>
        </w:rPr>
        <w:t xml:space="preserve">one-to-one </w:t>
      </w:r>
      <w:r w:rsidR="005960FC" w:rsidRPr="00D17E62">
        <w:rPr>
          <w:rFonts w:ascii="Times New Roman" w:hAnsi="Times New Roman" w:cs="Times New Roman"/>
        </w:rPr>
        <w:t>orthologous</w:t>
      </w:r>
      <w:r w:rsidR="00421706" w:rsidRPr="00D17E62">
        <w:rPr>
          <w:rFonts w:ascii="Times New Roman" w:hAnsi="Times New Roman" w:cs="Times New Roman"/>
        </w:rPr>
        <w:t xml:space="preserve"> genes</w:t>
      </w:r>
      <w:r w:rsidR="005960FC" w:rsidRPr="00D17E62">
        <w:rPr>
          <w:rFonts w:ascii="Times New Roman" w:hAnsi="Times New Roman" w:cs="Times New Roman"/>
        </w:rPr>
        <w:t xml:space="preserve"> (</w:t>
      </w:r>
      <w:r w:rsidR="006275FC" w:rsidRPr="00D17E62">
        <w:rPr>
          <w:rFonts w:ascii="Times New Roman" w:hAnsi="Times New Roman" w:cs="Times New Roman"/>
          <w:b/>
          <w:bCs/>
        </w:rPr>
        <w:t>Supplementary Table 2</w:t>
      </w:r>
      <w:r w:rsidR="005960FC" w:rsidRPr="00D17E62">
        <w:rPr>
          <w:rFonts w:ascii="Times New Roman" w:hAnsi="Times New Roman" w:cs="Times New Roman"/>
        </w:rPr>
        <w:t xml:space="preserve">). </w:t>
      </w:r>
      <w:r w:rsidR="00EB79F6">
        <w:rPr>
          <w:rFonts w:ascii="Times New Roman" w:hAnsi="Times New Roman" w:cs="Times New Roman"/>
        </w:rPr>
        <w:t xml:space="preserve">Then, </w:t>
      </w:r>
      <w:r w:rsidR="004E6268" w:rsidRPr="00C06750">
        <w:rPr>
          <w:rFonts w:ascii="Times New Roman" w:hAnsi="Times New Roman" w:cs="Times New Roman"/>
          <w:i/>
          <w:iCs/>
        </w:rPr>
        <w:t>TrimAL</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&lt;EndNote&gt;&lt;Cite&gt;&lt;Author&gt;Capella-Gutierrez&lt;/Author&gt;&lt;Year&gt;2009&lt;/Year&gt;&lt;RecNum&gt;57&lt;/RecNum&gt;&lt;DisplayText&gt;&lt;style face="superscript"&gt;22&lt;/style&gt;&lt;/DisplayText&gt;&lt;record&gt;&lt;rec-number&gt;57&lt;/rec-number&gt;&lt;foreign-keys&gt;&lt;key app="EN" db-id="tv9vrfdemz0pstew0aex95v6axa2v9ftwfvr" timestamp="1335729049" guid="0e116ba5-c701-4ca7-857c-74de01648e23"&gt;57&lt;/key&gt;&lt;/foreign-keys&gt;&lt;ref-type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abbr-1&gt;Bioinformatics&lt;/abbr-1&gt;&lt;abbr-2&gt;Bioinformatics&lt;/abbr-2&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pubmed/19505945&lt;/url&gt;&lt;/related-urls&gt;&lt;/urls&gt;&lt;custom2&gt;2712344&lt;/custom2&gt;&lt;electronic-resource-num&gt;btp348 [pii]&amp;#xD;10.1093/bioinformatics/btp348&lt;/electronic-resource-num&gt;&lt;language&gt;eng&lt;/language&gt;&lt;/record&gt;&lt;/Cite&gt;&lt;/EndNote&gt;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22</w:t>
      </w:r>
      <w:r w:rsidR="000258B0" w:rsidRPr="00D17E62">
        <w:rPr>
          <w:rFonts w:ascii="Times New Roman" w:hAnsi="Times New Roman" w:cs="Times New Roman"/>
        </w:rPr>
        <w:fldChar w:fldCharType="end"/>
      </w:r>
      <w:r w:rsidR="004E6268" w:rsidRPr="00D17E62">
        <w:rPr>
          <w:rFonts w:ascii="Times New Roman" w:hAnsi="Times New Roman" w:cs="Times New Roman"/>
        </w:rPr>
        <w:t xml:space="preserve"> w</w:t>
      </w:r>
      <w:r w:rsidR="00165B72" w:rsidRPr="00D17E62">
        <w:rPr>
          <w:rFonts w:ascii="Times New Roman" w:hAnsi="Times New Roman" w:cs="Times New Roman"/>
        </w:rPr>
        <w:t>as</w:t>
      </w:r>
      <w:r w:rsidR="004E6268" w:rsidRPr="00D17E62">
        <w:rPr>
          <w:rFonts w:ascii="Times New Roman" w:hAnsi="Times New Roman" w:cs="Times New Roman"/>
        </w:rPr>
        <w:t xml:space="preserve"> used to </w:t>
      </w:r>
      <w:r w:rsidR="00DE1D49" w:rsidRPr="00D17E62">
        <w:rPr>
          <w:rFonts w:ascii="Times New Roman" w:hAnsi="Times New Roman" w:cs="Times New Roman"/>
        </w:rPr>
        <w:t xml:space="preserve">remove the </w:t>
      </w:r>
      <w:r w:rsidR="00E55464" w:rsidRPr="00D17E62">
        <w:rPr>
          <w:rFonts w:ascii="Times New Roman" w:hAnsi="Times New Roman" w:cs="Times New Roman"/>
        </w:rPr>
        <w:t>poor</w:t>
      </w:r>
      <w:r w:rsidR="00A840B6">
        <w:rPr>
          <w:rFonts w:ascii="Times New Roman" w:hAnsi="Times New Roman" w:cs="Times New Roman"/>
        </w:rPr>
        <w:t>ly</w:t>
      </w:r>
      <w:r w:rsidR="00DE1D49" w:rsidRPr="00D17E62">
        <w:rPr>
          <w:rFonts w:ascii="Times New Roman" w:hAnsi="Times New Roman" w:cs="Times New Roman"/>
        </w:rPr>
        <w:t xml:space="preserve"> alig</w:t>
      </w:r>
      <w:r w:rsidR="00A840B6">
        <w:rPr>
          <w:rFonts w:ascii="Times New Roman" w:hAnsi="Times New Roman" w:cs="Times New Roman"/>
        </w:rPr>
        <w:t>ned</w:t>
      </w:r>
      <w:r w:rsidR="00DE1D49" w:rsidRPr="00D17E62">
        <w:rPr>
          <w:rFonts w:ascii="Times New Roman" w:hAnsi="Times New Roman" w:cs="Times New Roman"/>
        </w:rPr>
        <w:t xml:space="preserve"> </w:t>
      </w:r>
      <w:r w:rsidR="00174E4E" w:rsidRPr="00D17E62">
        <w:rPr>
          <w:rFonts w:ascii="Times New Roman" w:hAnsi="Times New Roman" w:cs="Times New Roman"/>
        </w:rPr>
        <w:t>fragments</w:t>
      </w:r>
      <w:r w:rsidR="00295B50">
        <w:rPr>
          <w:rFonts w:ascii="Times New Roman" w:hAnsi="Times New Roman" w:cs="Times New Roman"/>
        </w:rPr>
        <w:t xml:space="preserve"> </w:t>
      </w:r>
      <w:r w:rsidR="00066C1F">
        <w:rPr>
          <w:rFonts w:ascii="Times New Roman" w:hAnsi="Times New Roman" w:cs="Times New Roman"/>
        </w:rPr>
        <w:t xml:space="preserve">which may </w:t>
      </w:r>
      <w:r w:rsidR="00052600">
        <w:rPr>
          <w:rFonts w:ascii="Times New Roman" w:hAnsi="Times New Roman" w:cs="Times New Roman"/>
        </w:rPr>
        <w:t xml:space="preserve">be </w:t>
      </w:r>
      <w:r w:rsidR="00066C1F">
        <w:rPr>
          <w:rFonts w:ascii="Times New Roman" w:hAnsi="Times New Roman" w:cs="Times New Roman"/>
        </w:rPr>
        <w:t>not accurate</w:t>
      </w:r>
      <w:r w:rsidR="00777A6C">
        <w:rPr>
          <w:rFonts w:ascii="Times New Roman" w:hAnsi="Times New Roman" w:cs="Times New Roman"/>
        </w:rPr>
        <w:t>ly aligned</w:t>
      </w:r>
      <w:r w:rsidR="00DE1D49" w:rsidRPr="00D17E62">
        <w:rPr>
          <w:rFonts w:ascii="Times New Roman" w:hAnsi="Times New Roman" w:cs="Times New Roman"/>
        </w:rPr>
        <w:t xml:space="preserve">. </w:t>
      </w:r>
      <w:r w:rsidR="006175BD" w:rsidRPr="00D17E62">
        <w:rPr>
          <w:rFonts w:ascii="Times New Roman" w:hAnsi="Times New Roman" w:cs="Times New Roman"/>
        </w:rPr>
        <w:t>Then</w:t>
      </w:r>
      <w:r w:rsidR="00DE1D49" w:rsidRPr="00D17E62">
        <w:rPr>
          <w:rFonts w:ascii="Times New Roman" w:hAnsi="Times New Roman" w:cs="Times New Roman"/>
        </w:rPr>
        <w:t xml:space="preserve">, we </w:t>
      </w:r>
      <w:r w:rsidR="00047140" w:rsidRPr="00D17E62">
        <w:rPr>
          <w:rFonts w:ascii="Times New Roman" w:hAnsi="Times New Roman" w:cs="Times New Roman"/>
        </w:rPr>
        <w:t>dropp</w:t>
      </w:r>
      <w:r w:rsidR="00E60326" w:rsidRPr="00D17E62">
        <w:rPr>
          <w:rFonts w:ascii="Times New Roman" w:hAnsi="Times New Roman" w:cs="Times New Roman"/>
        </w:rPr>
        <w:t>ed</w:t>
      </w:r>
      <w:r w:rsidR="00E320C3" w:rsidRPr="00D17E62">
        <w:rPr>
          <w:rFonts w:ascii="Times New Roman" w:hAnsi="Times New Roman" w:cs="Times New Roman"/>
        </w:rPr>
        <w:t xml:space="preserve"> the or</w:t>
      </w:r>
      <w:r w:rsidR="0036796D" w:rsidRPr="00D17E62">
        <w:rPr>
          <w:rFonts w:ascii="Times New Roman" w:hAnsi="Times New Roman" w:cs="Times New Roman"/>
        </w:rPr>
        <w:t>t</w:t>
      </w:r>
      <w:r w:rsidR="0029264D" w:rsidRPr="00D17E62">
        <w:rPr>
          <w:rFonts w:ascii="Times New Roman" w:hAnsi="Times New Roman" w:cs="Times New Roman"/>
        </w:rPr>
        <w:t>hologous</w:t>
      </w:r>
      <w:r w:rsidR="00BD4369" w:rsidRPr="00D17E62">
        <w:rPr>
          <w:rFonts w:ascii="Times New Roman" w:hAnsi="Times New Roman" w:cs="Times New Roman"/>
        </w:rPr>
        <w:t xml:space="preserve"> genes</w:t>
      </w:r>
      <w:r w:rsidR="0029264D" w:rsidRPr="00D17E62">
        <w:rPr>
          <w:rFonts w:ascii="Times New Roman" w:hAnsi="Times New Roman" w:cs="Times New Roman"/>
        </w:rPr>
        <w:t xml:space="preserve"> with </w:t>
      </w:r>
      <w:r w:rsidR="00E60326" w:rsidRPr="00D17E62">
        <w:rPr>
          <w:rFonts w:ascii="Times New Roman" w:hAnsi="Times New Roman" w:cs="Times New Roman"/>
        </w:rPr>
        <w:t>less</w:t>
      </w:r>
      <w:r w:rsidR="0029264D" w:rsidRPr="00D17E62">
        <w:rPr>
          <w:rFonts w:ascii="Times New Roman" w:hAnsi="Times New Roman" w:cs="Times New Roman"/>
        </w:rPr>
        <w:t xml:space="preserve"> than 50 species </w:t>
      </w:r>
      <w:r w:rsidR="00E60326" w:rsidRPr="00D17E62">
        <w:rPr>
          <w:rFonts w:ascii="Times New Roman" w:hAnsi="Times New Roman" w:cs="Times New Roman"/>
        </w:rPr>
        <w:t>or</w:t>
      </w:r>
      <w:r w:rsidR="0029264D" w:rsidRPr="00D17E62">
        <w:rPr>
          <w:rFonts w:ascii="Times New Roman" w:hAnsi="Times New Roman" w:cs="Times New Roman"/>
        </w:rPr>
        <w:t xml:space="preserve"> with </w:t>
      </w:r>
      <w:r w:rsidR="00071A98" w:rsidRPr="00D17E62">
        <w:rPr>
          <w:rFonts w:ascii="Times New Roman" w:hAnsi="Times New Roman" w:cs="Times New Roman"/>
        </w:rPr>
        <w:t xml:space="preserve">alignment length </w:t>
      </w:r>
      <w:r w:rsidR="00E60326" w:rsidRPr="00D17E62">
        <w:rPr>
          <w:rFonts w:ascii="Times New Roman" w:hAnsi="Times New Roman" w:cs="Times New Roman"/>
        </w:rPr>
        <w:t>shorter</w:t>
      </w:r>
      <w:r w:rsidR="0029264D" w:rsidRPr="00D17E62">
        <w:rPr>
          <w:rFonts w:ascii="Times New Roman" w:hAnsi="Times New Roman" w:cs="Times New Roman"/>
        </w:rPr>
        <w:t xml:space="preserve"> than 50 amino acid</w:t>
      </w:r>
      <w:r w:rsidR="00071A98" w:rsidRPr="00D17E62">
        <w:rPr>
          <w:rFonts w:ascii="Times New Roman" w:hAnsi="Times New Roman" w:cs="Times New Roman"/>
        </w:rPr>
        <w:t>s</w:t>
      </w:r>
      <w:r w:rsidR="006175BD" w:rsidRPr="00D17E62">
        <w:rPr>
          <w:rFonts w:ascii="Times New Roman" w:hAnsi="Times New Roman" w:cs="Times New Roman"/>
        </w:rPr>
        <w:t>. Finally, 13381 orthologous genes were remained</w:t>
      </w:r>
      <w:r w:rsidR="0029264D" w:rsidRPr="00D17E62">
        <w:rPr>
          <w:rFonts w:ascii="Times New Roman" w:hAnsi="Times New Roman" w:cs="Times New Roman"/>
        </w:rPr>
        <w:t xml:space="preserve">. </w:t>
      </w:r>
      <w:r w:rsidR="006F1BCD" w:rsidRPr="00D17E62">
        <w:rPr>
          <w:rFonts w:ascii="Times New Roman" w:hAnsi="Times New Roman" w:cs="Times New Roman"/>
        </w:rPr>
        <w:t xml:space="preserve">The </w:t>
      </w:r>
      <w:r w:rsidR="00287C61" w:rsidRPr="00D17E62">
        <w:rPr>
          <w:rFonts w:ascii="Times New Roman" w:hAnsi="Times New Roman" w:cs="Times New Roman"/>
        </w:rPr>
        <w:t xml:space="preserve">distribution of the </w:t>
      </w:r>
      <w:r w:rsidR="006F1BCD" w:rsidRPr="00D17E62">
        <w:rPr>
          <w:rFonts w:ascii="Times New Roman" w:hAnsi="Times New Roman" w:cs="Times New Roman"/>
        </w:rPr>
        <w:t xml:space="preserve">number of the species and </w:t>
      </w:r>
      <w:r w:rsidR="00287C61" w:rsidRPr="00D17E62">
        <w:rPr>
          <w:rFonts w:ascii="Times New Roman" w:hAnsi="Times New Roman" w:cs="Times New Roman"/>
        </w:rPr>
        <w:t xml:space="preserve">the </w:t>
      </w:r>
      <w:r w:rsidR="009D214C">
        <w:rPr>
          <w:rFonts w:ascii="Times New Roman" w:hAnsi="Times New Roman" w:cs="Times New Roman"/>
        </w:rPr>
        <w:t xml:space="preserve">protein </w:t>
      </w:r>
      <w:r w:rsidR="00287C61" w:rsidRPr="00D17E62">
        <w:rPr>
          <w:rFonts w:ascii="Times New Roman" w:hAnsi="Times New Roman" w:cs="Times New Roman"/>
        </w:rPr>
        <w:t xml:space="preserve">alignment length of each orthologous before and after filtering process were shown in </w:t>
      </w:r>
      <w:r w:rsidR="00E6610F" w:rsidRPr="00E6610F">
        <w:rPr>
          <w:rFonts w:ascii="Times New Roman" w:hAnsi="Times New Roman" w:cs="Times New Roman"/>
          <w:b/>
          <w:bCs/>
        </w:rPr>
        <w:t xml:space="preserve">Supplementary </w:t>
      </w:r>
      <w:r w:rsidR="00287C61" w:rsidRPr="00D17E62">
        <w:rPr>
          <w:rFonts w:ascii="Times New Roman" w:hAnsi="Times New Roman" w:cs="Times New Roman"/>
          <w:b/>
          <w:bCs/>
        </w:rPr>
        <w:t>Figure 2</w:t>
      </w:r>
      <w:r w:rsidR="0070017A" w:rsidRPr="00D17E62">
        <w:rPr>
          <w:rFonts w:ascii="Times New Roman" w:hAnsi="Times New Roman" w:cs="Times New Roman"/>
          <w:b/>
          <w:bCs/>
        </w:rPr>
        <w:t>a</w:t>
      </w:r>
      <w:r w:rsidR="00287C61" w:rsidRPr="00D17E62">
        <w:rPr>
          <w:rFonts w:ascii="Times New Roman" w:hAnsi="Times New Roman" w:cs="Times New Roman"/>
          <w:b/>
          <w:bCs/>
        </w:rPr>
        <w:t xml:space="preserve"> and </w:t>
      </w:r>
      <w:r w:rsidR="00E6610F">
        <w:rPr>
          <w:rFonts w:ascii="Times New Roman" w:hAnsi="Times New Roman" w:cs="Times New Roman"/>
          <w:b/>
          <w:bCs/>
        </w:rPr>
        <w:t xml:space="preserve">Supplementary </w:t>
      </w:r>
      <w:r w:rsidR="00287C61" w:rsidRPr="00D17E62">
        <w:rPr>
          <w:rFonts w:ascii="Times New Roman" w:hAnsi="Times New Roman" w:cs="Times New Roman"/>
          <w:b/>
          <w:bCs/>
        </w:rPr>
        <w:t>Figure 2</w:t>
      </w:r>
      <w:r w:rsidR="0070017A" w:rsidRPr="00D17E62">
        <w:rPr>
          <w:rFonts w:ascii="Times New Roman" w:hAnsi="Times New Roman" w:cs="Times New Roman"/>
          <w:b/>
          <w:bCs/>
        </w:rPr>
        <w:t>b</w:t>
      </w:r>
      <w:r w:rsidR="00287C61" w:rsidRPr="00D17E62">
        <w:rPr>
          <w:rFonts w:ascii="Times New Roman" w:hAnsi="Times New Roman" w:cs="Times New Roman"/>
        </w:rPr>
        <w:t>.</w:t>
      </w:r>
    </w:p>
    <w:p w:rsidR="00BE7430" w:rsidRPr="00D17E62" w:rsidRDefault="00BE7430" w:rsidP="00E62ADE">
      <w:pPr>
        <w:spacing w:line="332" w:lineRule="exact"/>
        <w:rPr>
          <w:rFonts w:ascii="Times New Roman" w:hAnsi="Times New Roman" w:cs="Times New Roman"/>
        </w:rPr>
      </w:pPr>
    </w:p>
    <w:p w:rsidR="004958F1" w:rsidRPr="00D17E62" w:rsidRDefault="004E2D31" w:rsidP="00E62ADE">
      <w:pPr>
        <w:spacing w:line="332" w:lineRule="exact"/>
        <w:rPr>
          <w:rFonts w:ascii="Times New Roman" w:hAnsi="Times New Roman" w:cs="Times New Roman"/>
        </w:rPr>
      </w:pPr>
      <w:r w:rsidRPr="00D17E62">
        <w:rPr>
          <w:rFonts w:ascii="Times New Roman" w:hAnsi="Times New Roman" w:cs="Times New Roman"/>
        </w:rPr>
        <w:t xml:space="preserve">Identification of </w:t>
      </w:r>
      <w:r w:rsidR="00181118" w:rsidRPr="00D17E62">
        <w:rPr>
          <w:rFonts w:ascii="Times New Roman" w:hAnsi="Times New Roman" w:cs="Times New Roman"/>
        </w:rPr>
        <w:t>significant</w:t>
      </w:r>
      <w:r w:rsidR="00A17981">
        <w:rPr>
          <w:rFonts w:ascii="Times New Roman" w:hAnsi="Times New Roman" w:cs="Times New Roman"/>
        </w:rPr>
        <w:t>ly</w:t>
      </w:r>
      <w:r w:rsidRPr="00D17E62">
        <w:rPr>
          <w:rFonts w:ascii="Times New Roman" w:hAnsi="Times New Roman" w:cs="Times New Roman"/>
        </w:rPr>
        <w:t xml:space="preserve"> correlati</w:t>
      </w:r>
      <w:r w:rsidR="00A17981">
        <w:rPr>
          <w:rFonts w:ascii="Times New Roman" w:hAnsi="Times New Roman" w:cs="Times New Roman"/>
        </w:rPr>
        <w:t>ve</w:t>
      </w:r>
      <w:r w:rsidRPr="00D17E62">
        <w:rPr>
          <w:rFonts w:ascii="Times New Roman" w:hAnsi="Times New Roman" w:cs="Times New Roman"/>
        </w:rPr>
        <w:t xml:space="preserve"> </w:t>
      </w:r>
      <w:r w:rsidR="00181118" w:rsidRPr="00D17E62">
        <w:rPr>
          <w:rFonts w:ascii="Times New Roman" w:hAnsi="Times New Roman" w:cs="Times New Roman"/>
        </w:rPr>
        <w:t>genes</w:t>
      </w:r>
      <w:r w:rsidRPr="00D17E62">
        <w:rPr>
          <w:rFonts w:ascii="Times New Roman" w:hAnsi="Times New Roman" w:cs="Times New Roman"/>
        </w:rPr>
        <w:t xml:space="preserve"> </w:t>
      </w:r>
    </w:p>
    <w:p w:rsidR="00551B02" w:rsidRPr="00D17E62" w:rsidRDefault="002277D4" w:rsidP="00E62ADE">
      <w:pPr>
        <w:spacing w:line="332" w:lineRule="exact"/>
        <w:rPr>
          <w:rFonts w:ascii="Times New Roman" w:hAnsi="Times New Roman" w:cs="Times New Roman"/>
        </w:rPr>
      </w:pPr>
      <w:r w:rsidRPr="00D17E62">
        <w:rPr>
          <w:rFonts w:ascii="Times New Roman" w:hAnsi="Times New Roman" w:cs="Times New Roman"/>
        </w:rPr>
        <w:t xml:space="preserve">We used the </w:t>
      </w:r>
      <w:r w:rsidRPr="001A5910">
        <w:rPr>
          <w:rFonts w:ascii="Times New Roman" w:hAnsi="Times New Roman" w:cs="Times New Roman"/>
          <w:i/>
          <w:iCs/>
        </w:rPr>
        <w:t>codeml</w:t>
      </w:r>
      <w:r w:rsidRPr="00D17E62">
        <w:rPr>
          <w:rFonts w:ascii="Times New Roman" w:hAnsi="Times New Roman" w:cs="Times New Roman"/>
        </w:rPr>
        <w:t xml:space="preserve"> model in </w:t>
      </w:r>
      <w:r w:rsidRPr="001A5910">
        <w:rPr>
          <w:rFonts w:ascii="Times New Roman" w:hAnsi="Times New Roman" w:cs="Times New Roman"/>
          <w:i/>
          <w:iCs/>
        </w:rPr>
        <w:t>PAML</w:t>
      </w:r>
      <w:r w:rsidRPr="00D17E62">
        <w:rPr>
          <w:rFonts w:ascii="Times New Roman" w:hAnsi="Times New Roman" w:cs="Times New Roman"/>
        </w:rPr>
        <w:t xml:space="preserve"> </w:t>
      </w:r>
      <w:r w:rsidR="006F3852" w:rsidRPr="00D17E62">
        <w:rPr>
          <w:rFonts w:ascii="Times New Roman" w:hAnsi="Times New Roman" w:cs="Times New Roman"/>
        </w:rPr>
        <w:t>package (V4.7)</w:t>
      </w:r>
      <w:r w:rsidR="000258B0" w:rsidRPr="00D17E62">
        <w:rPr>
          <w:rFonts w:ascii="Times New Roman" w:hAnsi="Times New Roman" w:cs="Times New Roman"/>
        </w:rPr>
        <w:fldChar w:fldCharType="begin"/>
      </w:r>
      <w:r w:rsidR="00F24201">
        <w:rPr>
          <w:rFonts w:ascii="Times New Roman" w:hAnsi="Times New Roman" w:cs="Times New Roman"/>
        </w:rPr>
        <w:instrText xml:space="preserve"> ADDIN EN.CITE &lt;EndNote&gt;&lt;Cite&gt;&lt;Author&gt;Yang&lt;/Author&gt;&lt;Year&gt;2007&lt;/Year&gt;&lt;RecNum&gt;4454&lt;/RecNum&gt;&lt;DisplayText&gt;&lt;style face="superscript"&gt;24&lt;/style&gt;&lt;/DisplayText&gt;&lt;record&gt;&lt;rec-number&gt;4454&lt;/rec-number&gt;&lt;foreign-keys&gt;&lt;key app="EN" db-id="tv9vrfdemz0pstew0aex95v6axa2v9ftwfvr" timestamp="1578051698" guid="8e4bd28f-2d10-4de0-be12-4e5221b51fd1"&gt;4454&lt;/key&gt;&lt;/foreign-keys&gt;&lt;ref-type name="Journal Article"&gt;17&lt;/ref-type&gt;&lt;contributors&gt;&lt;authors&gt;&lt;author&gt;Yang, Z. H.&lt;/author&gt;&lt;/authors&gt;&lt;/contributors&gt;&lt;auth-address&gt;UCL, Dept Biol, Galton Lab, London, England&lt;/auth-address&gt;&lt;titles&gt;&lt;title&gt;PAML 4: Phylogenetic analysis by maximum likelihood&lt;/title&gt;&lt;secondary-title&gt;Molecular Biology and Evolution&lt;/secondary-title&gt;&lt;alt-title&gt;Mol Biol Evol&lt;/alt-title&gt;&lt;/titles&gt;&lt;periodical&gt;&lt;full-title&gt;Molecular Biology and Evolution&lt;/full-title&gt;&lt;abbr-1&gt;Mol. Biol. Evol.&lt;/abbr-1&gt;&lt;abbr-2&gt;Mol Biol Evol&lt;/abbr-2&gt;&lt;/periodical&gt;&lt;alt-periodical&gt;&lt;full-title&gt;Molecular Biology and Evolution&lt;/full-title&gt;&lt;abbr-1&gt;Mol. Biol. Evol.&lt;/abbr-1&gt;&lt;abbr-2&gt;Mol Biol Evol&lt;/abbr-2&gt;&lt;/alt-periodical&gt;&lt;pages&gt;1586-1591&lt;/pages&gt;&lt;volume&gt;24&lt;/volume&gt;&lt;number&gt;8&lt;/number&gt;&lt;keywords&gt;&lt;keyword&gt;codon models&lt;/keyword&gt;&lt;keyword&gt;likelihood&lt;/keyword&gt;&lt;keyword&gt;paml&lt;/keyword&gt;&lt;keyword&gt;phylogenetic analysis&lt;/keyword&gt;&lt;keyword&gt;software&lt;/keyword&gt;&lt;keyword&gt;detecting positive selection&lt;/keyword&gt;&lt;keyword&gt;codon-substitution models&lt;/keyword&gt;&lt;keyword&gt;amino-acid sites&lt;/keyword&gt;&lt;keyword&gt;episodic adaptive evolution&lt;/keyword&gt;&lt;keyword&gt;nucleotide substitution&lt;/keyword&gt;&lt;keyword&gt;divergence times&lt;/keyword&gt;&lt;keyword&gt;molecular evolution&lt;/keyword&gt;&lt;keyword&gt;statistical-methods&lt;/keyword&gt;&lt;keyword&gt;bayesian-estimation&lt;/keyword&gt;&lt;keyword&gt;ratio tests&lt;/keyword&gt;&lt;/keywords&gt;&lt;dates&gt;&lt;year&gt;2007&lt;/year&gt;&lt;pub-dates&gt;&lt;date&gt;Aug&lt;/date&gt;&lt;/pub-dates&gt;&lt;/dates&gt;&lt;isbn&gt;0737-4038&lt;/isbn&gt;&lt;accession-num&gt;WOS:000248848400003&lt;/accession-num&gt;&lt;urls&gt;&lt;related-urls&gt;&lt;url&gt;&amp;lt;Go to ISI&amp;gt;://WOS:000248848400003&lt;/url&gt;&lt;/related-urls&gt;&lt;/urls&gt;&lt;electronic-resource-num&gt;10.1093/molbev/msm088&lt;/electronic-resource-num&gt;&lt;language&gt;English&lt;/language&gt;&lt;/record&gt;&lt;/Cite&gt;&lt;/EndNote&gt;</w:instrText>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24</w:t>
      </w:r>
      <w:r w:rsidR="000258B0" w:rsidRPr="00D17E62">
        <w:rPr>
          <w:rFonts w:ascii="Times New Roman" w:hAnsi="Times New Roman" w:cs="Times New Roman"/>
        </w:rPr>
        <w:fldChar w:fldCharType="end"/>
      </w:r>
      <w:r w:rsidR="006F3852" w:rsidRPr="00D17E62">
        <w:rPr>
          <w:rFonts w:ascii="Times New Roman" w:hAnsi="Times New Roman" w:cs="Times New Roman"/>
        </w:rPr>
        <w:t xml:space="preserve"> to calculate </w:t>
      </w:r>
      <w:r w:rsidR="00E00108" w:rsidRPr="00D17E62">
        <w:rPr>
          <w:rFonts w:ascii="Times New Roman" w:hAnsi="Times New Roman" w:cs="Times New Roman"/>
        </w:rPr>
        <w:t>the branch length</w:t>
      </w:r>
      <w:r w:rsidR="004C5E00">
        <w:rPr>
          <w:rFonts w:ascii="Times New Roman" w:hAnsi="Times New Roman" w:cs="Times New Roman"/>
        </w:rPr>
        <w:t>s</w:t>
      </w:r>
      <w:r w:rsidR="008F6F0D" w:rsidRPr="00D17E62">
        <w:rPr>
          <w:rFonts w:ascii="Times New Roman" w:hAnsi="Times New Roman" w:cs="Times New Roman"/>
        </w:rPr>
        <w:t xml:space="preserve"> </w:t>
      </w:r>
      <w:r w:rsidR="004B680E">
        <w:rPr>
          <w:rFonts w:ascii="Times New Roman" w:hAnsi="Times New Roman" w:cs="Times New Roman"/>
        </w:rPr>
        <w:t>and</w:t>
      </w:r>
      <w:r w:rsidR="004C5E00">
        <w:rPr>
          <w:rFonts w:ascii="Times New Roman" w:hAnsi="Times New Roman" w:cs="Times New Roman"/>
        </w:rPr>
        <w:t xml:space="preserve"> </w:t>
      </w:r>
      <w:r w:rsidR="004D4ACC">
        <w:rPr>
          <w:rFonts w:ascii="Times New Roman" w:hAnsi="Times New Roman" w:cs="Times New Roman"/>
        </w:rPr>
        <w:t>then used</w:t>
      </w:r>
      <w:r w:rsidR="004C5E00">
        <w:rPr>
          <w:rFonts w:ascii="Times New Roman" w:hAnsi="Times New Roman" w:cs="Times New Roman"/>
        </w:rPr>
        <w:t xml:space="preserve"> </w:t>
      </w:r>
      <w:r w:rsidR="00D30E7D" w:rsidRPr="00D17E62">
        <w:rPr>
          <w:rFonts w:ascii="Times New Roman" w:hAnsi="Times New Roman" w:cs="Times New Roman"/>
        </w:rPr>
        <w:t xml:space="preserve"> RERconverge package</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&lt;EndNote&gt;&lt;Cite&gt;&lt;Author&gt;Kowalczyk&lt;/Author&gt;&lt;Year&gt;2019&lt;/Year&gt;&lt;RecNum&gt;4324&lt;/RecNum&gt;&lt;DisplayText&gt;&lt;style face="superscript"&gt;18&lt;/style&gt;&lt;/DisplayText&gt;&lt;record&gt;&lt;rec-number&gt;4324&lt;/rec-number&gt;&lt;foreign-keys&gt;&lt;key app="EN" db-id="tv9vrfdemz0pstew0aex95v6axa2v9ftwfvr" timestamp="1569336199" guid="60b88027-a1d3-4ddf-bcc8-01b862134291"&gt;4324&lt;/key&gt;&lt;/foreign-keys&gt;&lt;ref-type name="Journal Article"&gt;17&lt;/ref-type&gt;&lt;contributors&gt;&lt;authors&gt;&lt;author&gt;Kowalczyk, A.&lt;/author&gt;&lt;author&gt;Meyer, W. K.&lt;/author&gt;&lt;author&gt;Partha, R.&lt;/author&gt;&lt;author&gt;Mao, W.&lt;/author&gt;&lt;author&gt;Clark, N. L.&lt;/author&gt;&lt;author&gt;Chikina, M.&lt;/author&gt;&lt;/authors&gt;&lt;/contributors&gt;&lt;auth-address&gt;Department of Computational and Systems Biology, University of Pittsburgh, Pittsburgh, PA, USA.&amp;#xD;Joint Carnegie Mellon University-University of Pittsburgh Ph.D. Program in Computational Biology, Pittsburgh, PA, USA.&lt;/auth-address&gt;&lt;titles&gt;&lt;title&gt;RERconverge: an R package for associating evolutionary rates with convergent traits&lt;/title&gt;&lt;secondary-title&gt;Bioinformatics&lt;/secondary-title&gt;&lt;/titles&gt;&lt;periodical&gt;&lt;full-title&gt;Bioinformatics&lt;/full-title&gt;&lt;abbr-1&gt;Bioinformatics&lt;/abbr-1&gt;&lt;abbr-2&gt;Bioinformatics&lt;/abbr-2&gt;&lt;/periodical&gt;&lt;edition&gt;2019/06/14&lt;/edition&gt;&lt;dates&gt;&lt;year&gt;2019&lt;/year&gt;&lt;pub-dates&gt;&lt;date&gt;Jun 13&lt;/date&gt;&lt;/pub-dates&gt;&lt;/dates&gt;&lt;isbn&gt;1367-4811 (Electronic)&amp;#xD;1367-4803 (Linking)&lt;/isbn&gt;&lt;accession-num&gt;31192356&lt;/accession-num&gt;&lt;urls&gt;&lt;related-urls&gt;&lt;url&gt;https://www.ncbi.nlm.nih.gov/pubmed/31192356&lt;/url&gt;&lt;/related-urls&gt;&lt;/urls&gt;&lt;electronic-resource-num&gt;10.1093/bioinformatics/btz468&lt;/electronic-resource-num&gt;&lt;/record&gt;&lt;/Cite&gt;&lt;/EndNote&gt;</w:instrText>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18</w:t>
      </w:r>
      <w:r w:rsidR="000258B0" w:rsidRPr="00D17E62">
        <w:rPr>
          <w:rFonts w:ascii="Times New Roman" w:hAnsi="Times New Roman" w:cs="Times New Roman"/>
        </w:rPr>
        <w:fldChar w:fldCharType="end"/>
      </w:r>
      <w:r w:rsidR="00D30E7D" w:rsidRPr="00D17E62">
        <w:rPr>
          <w:rFonts w:ascii="Times New Roman" w:hAnsi="Times New Roman" w:cs="Times New Roman"/>
        </w:rPr>
        <w:t xml:space="preserve"> to</w:t>
      </w:r>
      <w:r w:rsidR="00B44AF9" w:rsidRPr="00D17E62">
        <w:rPr>
          <w:rFonts w:ascii="Times New Roman" w:hAnsi="Times New Roman" w:cs="Times New Roman"/>
        </w:rPr>
        <w:t xml:space="preserve"> </w:t>
      </w:r>
      <w:r w:rsidR="00AA077A" w:rsidRPr="00D17E62">
        <w:rPr>
          <w:rFonts w:ascii="Times New Roman" w:hAnsi="Times New Roman" w:cs="Times New Roman"/>
        </w:rPr>
        <w:t xml:space="preserve">screen </w:t>
      </w:r>
      <w:r w:rsidR="00054D4B" w:rsidRPr="00D17E62">
        <w:rPr>
          <w:rFonts w:ascii="Times New Roman" w:hAnsi="Times New Roman" w:cs="Times New Roman"/>
        </w:rPr>
        <w:t xml:space="preserve">genes which </w:t>
      </w:r>
      <w:r w:rsidR="00CA744F" w:rsidRPr="00D17E62">
        <w:rPr>
          <w:rFonts w:ascii="Times New Roman" w:hAnsi="Times New Roman" w:cs="Times New Roman"/>
        </w:rPr>
        <w:t>show</w:t>
      </w:r>
      <w:r w:rsidR="002F5E2B">
        <w:rPr>
          <w:rFonts w:ascii="Times New Roman" w:hAnsi="Times New Roman" w:cs="Times New Roman"/>
        </w:rPr>
        <w:t>ed</w:t>
      </w:r>
      <w:r w:rsidR="00CA744F" w:rsidRPr="00D17E62">
        <w:rPr>
          <w:rFonts w:ascii="Times New Roman" w:hAnsi="Times New Roman" w:cs="Times New Roman"/>
        </w:rPr>
        <w:t xml:space="preserve"> significant correlation between relat</w:t>
      </w:r>
      <w:r w:rsidR="000D7687" w:rsidRPr="00D17E62">
        <w:rPr>
          <w:rFonts w:ascii="Times New Roman" w:hAnsi="Times New Roman" w:cs="Times New Roman"/>
        </w:rPr>
        <w:t>ive</w:t>
      </w:r>
      <w:r w:rsidR="00CA744F" w:rsidRPr="00D17E62">
        <w:rPr>
          <w:rFonts w:ascii="Times New Roman" w:hAnsi="Times New Roman" w:cs="Times New Roman"/>
        </w:rPr>
        <w:t xml:space="preserve"> evolutionary rate</w:t>
      </w:r>
      <w:r w:rsidR="008A0DF1" w:rsidRPr="00D17E62">
        <w:rPr>
          <w:rFonts w:ascii="Times New Roman" w:hAnsi="Times New Roman" w:cs="Times New Roman"/>
        </w:rPr>
        <w:t xml:space="preserve">s </w:t>
      </w:r>
      <w:r w:rsidR="00CA744F" w:rsidRPr="00D17E62">
        <w:rPr>
          <w:rFonts w:ascii="Times New Roman" w:hAnsi="Times New Roman" w:cs="Times New Roman"/>
        </w:rPr>
        <w:t>and</w:t>
      </w:r>
      <w:r w:rsidR="00805B51">
        <w:rPr>
          <w:rFonts w:ascii="Times New Roman" w:hAnsi="Times New Roman" w:cs="Times New Roman"/>
        </w:rPr>
        <w:t xml:space="preserve"> LQ value</w:t>
      </w:r>
      <w:r w:rsidR="008A0DF1" w:rsidRPr="00D17E62">
        <w:rPr>
          <w:rFonts w:ascii="Times New Roman" w:hAnsi="Times New Roman" w:cs="Times New Roman"/>
        </w:rPr>
        <w:t xml:space="preserve"> across </w:t>
      </w:r>
      <w:r w:rsidR="002F5E2B">
        <w:rPr>
          <w:rFonts w:ascii="Times New Roman" w:hAnsi="Times New Roman" w:cs="Times New Roman"/>
        </w:rPr>
        <w:t>the</w:t>
      </w:r>
      <w:r w:rsidR="008A0DF1" w:rsidRPr="00D17E62">
        <w:rPr>
          <w:rFonts w:ascii="Times New Roman" w:hAnsi="Times New Roman" w:cs="Times New Roman"/>
        </w:rPr>
        <w:t xml:space="preserve"> phylogeny</w:t>
      </w:r>
      <w:r w:rsidR="004D4ACC">
        <w:rPr>
          <w:rFonts w:ascii="Times New Roman" w:hAnsi="Times New Roman" w:cs="Times New Roman"/>
        </w:rPr>
        <w:t xml:space="preserve"> (</w:t>
      </w:r>
      <w:r w:rsidR="007B6F39" w:rsidRPr="007B6F39">
        <w:rPr>
          <w:rFonts w:ascii="Times New Roman" w:hAnsi="Times New Roman" w:cs="Times New Roman"/>
          <w:b/>
          <w:bCs/>
        </w:rPr>
        <w:t>seen methods</w:t>
      </w:r>
      <w:r w:rsidR="004D4ACC">
        <w:rPr>
          <w:rFonts w:ascii="Times New Roman" w:hAnsi="Times New Roman" w:cs="Times New Roman"/>
        </w:rPr>
        <w:t>)</w:t>
      </w:r>
      <w:r w:rsidR="008A0DF1" w:rsidRPr="00D17E62">
        <w:rPr>
          <w:rFonts w:ascii="Times New Roman" w:hAnsi="Times New Roman" w:cs="Times New Roman"/>
        </w:rPr>
        <w:t>.</w:t>
      </w:r>
      <w:r w:rsidR="00AA077A" w:rsidRPr="00D17E62">
        <w:rPr>
          <w:rFonts w:ascii="Times New Roman" w:hAnsi="Times New Roman" w:cs="Times New Roman"/>
        </w:rPr>
        <w:t xml:space="preserve"> </w:t>
      </w:r>
      <w:r w:rsidR="004C15D5" w:rsidRPr="00D17E62">
        <w:rPr>
          <w:rFonts w:ascii="Times New Roman" w:hAnsi="Times New Roman" w:cs="Times New Roman"/>
        </w:rPr>
        <w:t>Totally, we identif</w:t>
      </w:r>
      <w:r w:rsidR="001F0A4D" w:rsidRPr="00D17E62">
        <w:rPr>
          <w:rFonts w:ascii="Times New Roman" w:hAnsi="Times New Roman" w:cs="Times New Roman"/>
        </w:rPr>
        <w:t>ied</w:t>
      </w:r>
      <w:r w:rsidR="002A5494" w:rsidRPr="00D17E62">
        <w:rPr>
          <w:rFonts w:ascii="Times New Roman" w:hAnsi="Times New Roman" w:cs="Times New Roman"/>
        </w:rPr>
        <w:t xml:space="preserve"> 3</w:t>
      </w:r>
      <w:r w:rsidR="00B04C2A" w:rsidRPr="00D17E62">
        <w:rPr>
          <w:rFonts w:ascii="Times New Roman" w:hAnsi="Times New Roman" w:cs="Times New Roman"/>
        </w:rPr>
        <w:t>70</w:t>
      </w:r>
      <w:r w:rsidR="002A5494" w:rsidRPr="00D17E62">
        <w:rPr>
          <w:rFonts w:ascii="Times New Roman" w:hAnsi="Times New Roman" w:cs="Times New Roman"/>
        </w:rPr>
        <w:t xml:space="preserve"> negative</w:t>
      </w:r>
      <w:r w:rsidR="00D90E1B">
        <w:rPr>
          <w:rFonts w:ascii="Times New Roman" w:hAnsi="Times New Roman" w:cs="Times New Roman"/>
        </w:rPr>
        <w:t>ly</w:t>
      </w:r>
      <w:r w:rsidR="002A5494" w:rsidRPr="00D17E62">
        <w:rPr>
          <w:rFonts w:ascii="Times New Roman" w:hAnsi="Times New Roman" w:cs="Times New Roman"/>
        </w:rPr>
        <w:t xml:space="preserve"> correlati</w:t>
      </w:r>
      <w:r w:rsidR="000B0CD8">
        <w:rPr>
          <w:rFonts w:ascii="Times New Roman" w:hAnsi="Times New Roman" w:cs="Times New Roman"/>
        </w:rPr>
        <w:t>ve</w:t>
      </w:r>
      <w:r w:rsidR="002A5494" w:rsidRPr="00D17E62">
        <w:rPr>
          <w:rFonts w:ascii="Times New Roman" w:hAnsi="Times New Roman" w:cs="Times New Roman"/>
        </w:rPr>
        <w:t xml:space="preserve"> genes (</w:t>
      </w:r>
      <w:r w:rsidR="002A5494" w:rsidRPr="00D17E62">
        <w:rPr>
          <w:rFonts w:ascii="Times New Roman" w:hAnsi="Times New Roman" w:cs="Times New Roman"/>
          <w:b/>
          <w:bCs/>
        </w:rPr>
        <w:t xml:space="preserve">Supplementary Table </w:t>
      </w:r>
      <w:r w:rsidR="00397569" w:rsidRPr="00D17E62">
        <w:rPr>
          <w:rFonts w:ascii="Times New Roman" w:hAnsi="Times New Roman" w:cs="Times New Roman"/>
          <w:b/>
          <w:bCs/>
        </w:rPr>
        <w:t>3</w:t>
      </w:r>
      <w:r w:rsidR="002A5494" w:rsidRPr="00D17E62">
        <w:rPr>
          <w:rFonts w:ascii="Times New Roman" w:hAnsi="Times New Roman" w:cs="Times New Roman"/>
        </w:rPr>
        <w:t>)</w:t>
      </w:r>
      <w:r w:rsidR="001F0A4D" w:rsidRPr="00D17E62">
        <w:rPr>
          <w:rFonts w:ascii="Times New Roman" w:hAnsi="Times New Roman" w:cs="Times New Roman"/>
        </w:rPr>
        <w:t xml:space="preserve"> and 3</w:t>
      </w:r>
      <w:r w:rsidR="00846578" w:rsidRPr="00D17E62">
        <w:rPr>
          <w:rFonts w:ascii="Times New Roman" w:hAnsi="Times New Roman" w:cs="Times New Roman"/>
        </w:rPr>
        <w:t>0</w:t>
      </w:r>
      <w:r w:rsidR="001F0A4D" w:rsidRPr="00D17E62">
        <w:rPr>
          <w:rFonts w:ascii="Times New Roman" w:hAnsi="Times New Roman" w:cs="Times New Roman"/>
        </w:rPr>
        <w:t>0 positive</w:t>
      </w:r>
      <w:r w:rsidR="00D90E1B">
        <w:rPr>
          <w:rFonts w:ascii="Times New Roman" w:hAnsi="Times New Roman" w:cs="Times New Roman"/>
        </w:rPr>
        <w:t>ly</w:t>
      </w:r>
      <w:r w:rsidR="001F0A4D" w:rsidRPr="00D17E62">
        <w:rPr>
          <w:rFonts w:ascii="Times New Roman" w:hAnsi="Times New Roman" w:cs="Times New Roman"/>
        </w:rPr>
        <w:t xml:space="preserve"> correlati</w:t>
      </w:r>
      <w:r w:rsidR="000B0CD8">
        <w:rPr>
          <w:rFonts w:ascii="Times New Roman" w:hAnsi="Times New Roman" w:cs="Times New Roman"/>
        </w:rPr>
        <w:t>ve</w:t>
      </w:r>
      <w:r w:rsidR="001F0A4D" w:rsidRPr="00D17E62">
        <w:rPr>
          <w:rFonts w:ascii="Times New Roman" w:hAnsi="Times New Roman" w:cs="Times New Roman"/>
        </w:rPr>
        <w:t xml:space="preserve"> genes (</w:t>
      </w:r>
      <w:r w:rsidR="001F0A4D" w:rsidRPr="00D17E62">
        <w:rPr>
          <w:rFonts w:ascii="Times New Roman" w:hAnsi="Times New Roman" w:cs="Times New Roman"/>
          <w:b/>
          <w:bCs/>
        </w:rPr>
        <w:t xml:space="preserve">Supplementary Table </w:t>
      </w:r>
      <w:r w:rsidR="00397569" w:rsidRPr="00D17E62">
        <w:rPr>
          <w:rFonts w:ascii="Times New Roman" w:hAnsi="Times New Roman" w:cs="Times New Roman"/>
          <w:b/>
          <w:bCs/>
        </w:rPr>
        <w:t>4</w:t>
      </w:r>
      <w:r w:rsidR="001F0A4D" w:rsidRPr="00D17E62">
        <w:rPr>
          <w:rFonts w:ascii="Times New Roman" w:hAnsi="Times New Roman" w:cs="Times New Roman"/>
        </w:rPr>
        <w:t>)</w:t>
      </w:r>
      <w:r w:rsidR="002A5494" w:rsidRPr="00D17E62">
        <w:rPr>
          <w:rFonts w:ascii="Times New Roman" w:hAnsi="Times New Roman" w:cs="Times New Roman"/>
        </w:rPr>
        <w:t xml:space="preserve">. </w:t>
      </w:r>
      <w:r w:rsidR="00ED2DD6" w:rsidRPr="00D17E62">
        <w:rPr>
          <w:rFonts w:ascii="Times New Roman" w:hAnsi="Times New Roman" w:cs="Times New Roman"/>
        </w:rPr>
        <w:t xml:space="preserve">Although </w:t>
      </w:r>
      <w:r w:rsidR="00076B9E" w:rsidRPr="00D17E62">
        <w:rPr>
          <w:rFonts w:ascii="Times New Roman" w:hAnsi="Times New Roman" w:cs="Times New Roman"/>
        </w:rPr>
        <w:t>these</w:t>
      </w:r>
      <w:r w:rsidR="00594063" w:rsidRPr="00D17E62">
        <w:rPr>
          <w:rFonts w:ascii="Times New Roman" w:hAnsi="Times New Roman" w:cs="Times New Roman"/>
        </w:rPr>
        <w:t xml:space="preserve"> </w:t>
      </w:r>
      <w:r w:rsidR="00076B9E" w:rsidRPr="00D17E62">
        <w:rPr>
          <w:rFonts w:ascii="Times New Roman" w:hAnsi="Times New Roman" w:cs="Times New Roman"/>
        </w:rPr>
        <w:t xml:space="preserve">genes are not </w:t>
      </w:r>
      <w:r w:rsidR="00E00540">
        <w:rPr>
          <w:rFonts w:ascii="Times New Roman" w:hAnsi="Times New Roman" w:cs="Times New Roman"/>
        </w:rPr>
        <w:t>enriched</w:t>
      </w:r>
      <w:r w:rsidR="00284514" w:rsidRPr="00D17E62">
        <w:rPr>
          <w:rFonts w:ascii="Times New Roman" w:hAnsi="Times New Roman" w:cs="Times New Roman"/>
        </w:rPr>
        <w:t xml:space="preserve"> </w:t>
      </w:r>
      <w:r w:rsidR="00E00540">
        <w:rPr>
          <w:rFonts w:ascii="Times New Roman" w:hAnsi="Times New Roman" w:cs="Times New Roman"/>
        </w:rPr>
        <w:t>in</w:t>
      </w:r>
      <w:r w:rsidR="00284514" w:rsidRPr="00D17E62">
        <w:rPr>
          <w:rFonts w:ascii="Times New Roman" w:hAnsi="Times New Roman" w:cs="Times New Roman"/>
        </w:rPr>
        <w:t xml:space="preserve"> </w:t>
      </w:r>
      <w:r w:rsidR="00A82067" w:rsidRPr="00D17E62">
        <w:rPr>
          <w:rFonts w:ascii="Times New Roman" w:hAnsi="Times New Roman" w:cs="Times New Roman"/>
        </w:rPr>
        <w:t>longevity genes collected</w:t>
      </w:r>
      <w:r w:rsidR="00EC320C" w:rsidRPr="00D17E62">
        <w:rPr>
          <w:rFonts w:ascii="Times New Roman" w:hAnsi="Times New Roman" w:cs="Times New Roman"/>
        </w:rPr>
        <w:t xml:space="preserve"> </w:t>
      </w:r>
      <w:r w:rsidR="00360C8F">
        <w:rPr>
          <w:rFonts w:ascii="Times New Roman" w:hAnsi="Times New Roman" w:cs="Times New Roman"/>
        </w:rPr>
        <w:t>by</w:t>
      </w:r>
      <w:r w:rsidR="00EC320C" w:rsidRPr="00D17E62">
        <w:rPr>
          <w:rFonts w:ascii="Times New Roman" w:hAnsi="Times New Roman" w:cs="Times New Roman"/>
        </w:rPr>
        <w:t xml:space="preserve"> HAGR database</w:t>
      </w:r>
      <w:r w:rsidR="000258B0" w:rsidRPr="00D17E62">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PEVuZE5vdGU+PENpdGU+PEF1dGhvcj5UYWN1dHU8L0F1dGhvcj48WWVhcj4yMDE4PC9ZZWFyPjxS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==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12</w:t>
      </w:r>
      <w:r w:rsidR="000258B0" w:rsidRPr="00D17E62">
        <w:rPr>
          <w:rFonts w:ascii="Times New Roman" w:hAnsi="Times New Roman" w:cs="Times New Roman"/>
        </w:rPr>
        <w:fldChar w:fldCharType="end"/>
      </w:r>
      <w:r w:rsidR="002E76BD" w:rsidRPr="00D17E62">
        <w:rPr>
          <w:rFonts w:ascii="Times New Roman" w:hAnsi="Times New Roman" w:cs="Times New Roman"/>
        </w:rPr>
        <w:t xml:space="preserve"> (</w:t>
      </w:r>
      <w:r w:rsidR="001810C2" w:rsidRPr="00D17E62">
        <w:rPr>
          <w:rFonts w:ascii="Times New Roman" w:hAnsi="Times New Roman" w:cs="Times New Roman"/>
          <w:b/>
          <w:bCs/>
        </w:rPr>
        <w:t xml:space="preserve">Supplementary Table </w:t>
      </w:r>
      <w:r w:rsidR="00A557B7" w:rsidRPr="00D17E62">
        <w:rPr>
          <w:rFonts w:ascii="Times New Roman" w:hAnsi="Times New Roman" w:cs="Times New Roman"/>
          <w:b/>
          <w:bCs/>
        </w:rPr>
        <w:t>5</w:t>
      </w:r>
      <w:r w:rsidR="002E76BD" w:rsidRPr="00D17E62">
        <w:rPr>
          <w:rFonts w:ascii="Times New Roman" w:hAnsi="Times New Roman" w:cs="Times New Roman"/>
        </w:rPr>
        <w:t>)</w:t>
      </w:r>
      <w:r w:rsidR="005F62C4" w:rsidRPr="00D17E62">
        <w:rPr>
          <w:rFonts w:ascii="Times New Roman" w:hAnsi="Times New Roman" w:cs="Times New Roman"/>
        </w:rPr>
        <w:t>,</w:t>
      </w:r>
      <w:r w:rsidR="00EC320C" w:rsidRPr="00D17E62">
        <w:rPr>
          <w:rFonts w:ascii="Times New Roman" w:hAnsi="Times New Roman" w:cs="Times New Roman"/>
        </w:rPr>
        <w:t xml:space="preserve"> we </w:t>
      </w:r>
      <w:r w:rsidR="00A82067" w:rsidRPr="00D17E62">
        <w:rPr>
          <w:rFonts w:ascii="Times New Roman" w:hAnsi="Times New Roman" w:cs="Times New Roman"/>
        </w:rPr>
        <w:t xml:space="preserve">indeed found </w:t>
      </w:r>
      <w:r w:rsidR="00BC07E9">
        <w:rPr>
          <w:rFonts w:ascii="Times New Roman" w:hAnsi="Times New Roman" w:cs="Times New Roman"/>
        </w:rPr>
        <w:t xml:space="preserve">that </w:t>
      </w:r>
      <w:r w:rsidR="006312EC">
        <w:rPr>
          <w:rFonts w:ascii="Times New Roman" w:hAnsi="Times New Roman" w:cs="Times New Roman"/>
        </w:rPr>
        <w:t xml:space="preserve">the </w:t>
      </w:r>
      <w:r w:rsidR="002A7595">
        <w:rPr>
          <w:rFonts w:ascii="Times New Roman" w:hAnsi="Times New Roman" w:cs="Times New Roman"/>
        </w:rPr>
        <w:t xml:space="preserve">most </w:t>
      </w:r>
      <w:r w:rsidR="00961C97">
        <w:rPr>
          <w:rFonts w:ascii="Times New Roman" w:hAnsi="Times New Roman" w:cs="Times New Roman"/>
        </w:rPr>
        <w:t>significantly</w:t>
      </w:r>
      <w:r w:rsidR="009A2040">
        <w:rPr>
          <w:rFonts w:ascii="Times New Roman" w:hAnsi="Times New Roman" w:cs="Times New Roman"/>
        </w:rPr>
        <w:t xml:space="preserve"> correlative</w:t>
      </w:r>
      <w:r w:rsidR="00A82067" w:rsidRPr="00D17E62">
        <w:rPr>
          <w:rFonts w:ascii="Times New Roman" w:hAnsi="Times New Roman" w:cs="Times New Roman"/>
        </w:rPr>
        <w:t xml:space="preserve"> genes might involve</w:t>
      </w:r>
      <w:r w:rsidR="00C11939" w:rsidRPr="00D17E62">
        <w:rPr>
          <w:rFonts w:ascii="Times New Roman" w:hAnsi="Times New Roman" w:cs="Times New Roman"/>
        </w:rPr>
        <w:t xml:space="preserve"> in</w:t>
      </w:r>
      <w:r w:rsidR="00095170" w:rsidRPr="00D17E62">
        <w:rPr>
          <w:rFonts w:ascii="Times New Roman" w:hAnsi="Times New Roman" w:cs="Times New Roman"/>
        </w:rPr>
        <w:t xml:space="preserve"> regulation of </w:t>
      </w:r>
      <w:r w:rsidR="00B631CF" w:rsidRPr="00D17E62">
        <w:rPr>
          <w:rFonts w:ascii="Times New Roman" w:hAnsi="Times New Roman" w:cs="Times New Roman"/>
        </w:rPr>
        <w:t>l</w:t>
      </w:r>
      <w:r w:rsidR="00FC5AE9">
        <w:rPr>
          <w:rFonts w:ascii="Times New Roman" w:hAnsi="Times New Roman" w:cs="Times New Roman"/>
        </w:rPr>
        <w:t>ifespan</w:t>
      </w:r>
      <w:r w:rsidR="00095170" w:rsidRPr="00D17E62">
        <w:rPr>
          <w:rFonts w:ascii="Times New Roman" w:hAnsi="Times New Roman" w:cs="Times New Roman"/>
        </w:rPr>
        <w:t xml:space="preserve"> </w:t>
      </w:r>
      <w:r w:rsidR="00F5776C" w:rsidRPr="00D17E62">
        <w:rPr>
          <w:rFonts w:ascii="Times New Roman" w:hAnsi="Times New Roman" w:cs="Times New Roman"/>
        </w:rPr>
        <w:t>or aging</w:t>
      </w:r>
      <w:r w:rsidR="00C11939" w:rsidRPr="00D17E62">
        <w:rPr>
          <w:rFonts w:ascii="Times New Roman" w:hAnsi="Times New Roman" w:cs="Times New Roman"/>
        </w:rPr>
        <w:t xml:space="preserve">. For example, </w:t>
      </w:r>
      <w:r w:rsidR="005C1B8F" w:rsidRPr="00D17E62">
        <w:rPr>
          <w:rFonts w:ascii="Times New Roman" w:hAnsi="Times New Roman" w:cs="Times New Roman"/>
        </w:rPr>
        <w:t xml:space="preserve">A minor SNP in </w:t>
      </w:r>
      <w:r w:rsidR="008053C5" w:rsidRPr="00D17E62">
        <w:rPr>
          <w:rFonts w:ascii="Times New Roman" w:hAnsi="Times New Roman" w:cs="Times New Roman"/>
        </w:rPr>
        <w:t xml:space="preserve">ADAMTS6 (ADAM metallopeptidase with thrombospondin type 1 motif, 6), </w:t>
      </w:r>
      <w:r w:rsidR="00C11939" w:rsidRPr="00D17E62">
        <w:rPr>
          <w:rFonts w:ascii="Times New Roman" w:hAnsi="Times New Roman" w:cs="Times New Roman"/>
        </w:rPr>
        <w:t>the most</w:t>
      </w:r>
      <w:r w:rsidR="00C47C22">
        <w:rPr>
          <w:rFonts w:ascii="Times New Roman" w:hAnsi="Times New Roman" w:cs="Times New Roman"/>
        </w:rPr>
        <w:t>ly</w:t>
      </w:r>
      <w:r w:rsidR="002D27BA">
        <w:rPr>
          <w:rFonts w:ascii="Times New Roman" w:hAnsi="Times New Roman" w:cs="Times New Roman"/>
        </w:rPr>
        <w:t xml:space="preserve"> </w:t>
      </w:r>
      <w:r w:rsidR="00C11939" w:rsidRPr="00D17E62">
        <w:rPr>
          <w:rFonts w:ascii="Times New Roman" w:hAnsi="Times New Roman" w:cs="Times New Roman"/>
        </w:rPr>
        <w:t>positive</w:t>
      </w:r>
      <w:r w:rsidR="002B237D">
        <w:rPr>
          <w:rFonts w:ascii="Times New Roman" w:hAnsi="Times New Roman" w:cs="Times New Roman"/>
        </w:rPr>
        <w:t>ly correlative</w:t>
      </w:r>
      <w:r w:rsidR="00C11939" w:rsidRPr="00D17E62">
        <w:rPr>
          <w:rFonts w:ascii="Times New Roman" w:hAnsi="Times New Roman" w:cs="Times New Roman"/>
        </w:rPr>
        <w:t xml:space="preserve"> gene</w:t>
      </w:r>
      <w:r w:rsidR="002679A4" w:rsidRPr="00D17E62">
        <w:rPr>
          <w:rFonts w:ascii="Times New Roman" w:hAnsi="Times New Roman" w:cs="Times New Roman"/>
        </w:rPr>
        <w:t xml:space="preserve"> (</w:t>
      </w:r>
      <w:r w:rsidR="002679A4" w:rsidRPr="00D17E62">
        <w:rPr>
          <w:rFonts w:ascii="Times New Roman" w:hAnsi="Times New Roman" w:cs="Times New Roman"/>
          <w:b/>
          <w:bCs/>
        </w:rPr>
        <w:t xml:space="preserve">Figure </w:t>
      </w:r>
      <w:r w:rsidR="00A27F8D">
        <w:rPr>
          <w:rFonts w:ascii="Times New Roman" w:hAnsi="Times New Roman" w:cs="Times New Roman"/>
          <w:b/>
          <w:bCs/>
        </w:rPr>
        <w:t>2</w:t>
      </w:r>
      <w:r w:rsidR="002679A4" w:rsidRPr="00D17E62">
        <w:rPr>
          <w:rFonts w:ascii="Times New Roman" w:hAnsi="Times New Roman" w:cs="Times New Roman"/>
          <w:b/>
          <w:bCs/>
        </w:rPr>
        <w:t>a</w:t>
      </w:r>
      <w:r w:rsidR="002679A4" w:rsidRPr="00D17E62">
        <w:rPr>
          <w:rFonts w:ascii="Times New Roman" w:hAnsi="Times New Roman" w:cs="Times New Roman"/>
        </w:rPr>
        <w:t>)</w:t>
      </w:r>
      <w:r w:rsidR="00C11939" w:rsidRPr="00D17E62">
        <w:rPr>
          <w:rFonts w:ascii="Times New Roman" w:hAnsi="Times New Roman" w:cs="Times New Roman"/>
        </w:rPr>
        <w:t>,</w:t>
      </w:r>
      <w:r w:rsidR="0059352A" w:rsidRPr="00D17E62">
        <w:rPr>
          <w:rFonts w:ascii="Times New Roman" w:hAnsi="Times New Roman" w:cs="Times New Roman"/>
        </w:rPr>
        <w:t xml:space="preserve"> has protective effective on aging</w:t>
      </w:r>
      <w:r w:rsidR="00114EF5" w:rsidRPr="00D17E62">
        <w:rPr>
          <w:rFonts w:ascii="Times New Roman" w:hAnsi="Times New Roman" w:cs="Times New Roman"/>
        </w:rPr>
        <w:t xml:space="preserve"> in a GWAS study</w:t>
      </w:r>
      <w:r w:rsidR="000258B0" w:rsidRPr="00D17E62">
        <w:rPr>
          <w:rFonts w:ascii="Times New Roman" w:hAnsi="Times New Roman" w:cs="Times New Roman"/>
        </w:rPr>
        <w:fldChar w:fldCharType="begin">
          <w:fldData xml:space="preserve">PEVuZE5vdGU+PENpdGU+PEF1dGhvcj5TaGk8L0F1dGhvcj48WWVhcj4yMDEyPC9ZZWFyPjxSZWNO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PEVuZE5vdGU+PENpdGU+PEF1dGhvcj5TaGk8L0F1dGhvcj48WWVhcj4yMDEyPC9ZZWFyPjxSZWNO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30</w:t>
      </w:r>
      <w:r w:rsidR="000258B0" w:rsidRPr="00D17E62">
        <w:rPr>
          <w:rFonts w:ascii="Times New Roman" w:hAnsi="Times New Roman" w:cs="Times New Roman"/>
        </w:rPr>
        <w:fldChar w:fldCharType="end"/>
      </w:r>
      <w:r w:rsidR="0059352A" w:rsidRPr="00D17E62">
        <w:rPr>
          <w:rFonts w:ascii="Times New Roman" w:hAnsi="Times New Roman" w:cs="Times New Roman"/>
        </w:rPr>
        <w:t>.</w:t>
      </w:r>
      <w:r w:rsidR="007523B9" w:rsidRPr="00D17E62">
        <w:rPr>
          <w:rFonts w:ascii="Times New Roman" w:hAnsi="Times New Roman" w:cs="Times New Roman"/>
        </w:rPr>
        <w:t xml:space="preserve"> </w:t>
      </w:r>
      <w:r w:rsidR="00C96456" w:rsidRPr="00D17E62">
        <w:rPr>
          <w:rFonts w:ascii="Times New Roman" w:hAnsi="Times New Roman" w:cs="Times New Roman"/>
        </w:rPr>
        <w:t xml:space="preserve">Another </w:t>
      </w:r>
      <w:r w:rsidR="007523B9" w:rsidRPr="00D17E62">
        <w:rPr>
          <w:rFonts w:ascii="Times New Roman" w:hAnsi="Times New Roman" w:cs="Times New Roman"/>
        </w:rPr>
        <w:t>locus (rs12199884) in PKHD1 (polycystic kidney and hepatic disease</w:t>
      </w:r>
      <w:r w:rsidR="00AF4C45" w:rsidRPr="00D17E62">
        <w:rPr>
          <w:rFonts w:ascii="Times New Roman" w:hAnsi="Times New Roman" w:cs="Times New Roman"/>
        </w:rPr>
        <w:t xml:space="preserve"> </w:t>
      </w:r>
      <w:r w:rsidR="007523B9" w:rsidRPr="00D17E62">
        <w:rPr>
          <w:rFonts w:ascii="Times New Roman" w:hAnsi="Times New Roman" w:cs="Times New Roman"/>
        </w:rPr>
        <w:t>1), the most</w:t>
      </w:r>
      <w:r w:rsidR="00C47C22">
        <w:rPr>
          <w:rFonts w:ascii="Times New Roman" w:hAnsi="Times New Roman" w:cs="Times New Roman"/>
        </w:rPr>
        <w:t>ly</w:t>
      </w:r>
      <w:r w:rsidR="007523B9" w:rsidRPr="00D17E62">
        <w:rPr>
          <w:rFonts w:ascii="Times New Roman" w:hAnsi="Times New Roman" w:cs="Times New Roman"/>
        </w:rPr>
        <w:t xml:space="preserve"> negatively correlative gene</w:t>
      </w:r>
      <w:r w:rsidR="002679A4" w:rsidRPr="00D17E62">
        <w:rPr>
          <w:rFonts w:ascii="Times New Roman" w:hAnsi="Times New Roman" w:cs="Times New Roman"/>
        </w:rPr>
        <w:t xml:space="preserve"> (</w:t>
      </w:r>
      <w:r w:rsidR="002679A4" w:rsidRPr="00D17E62">
        <w:rPr>
          <w:rFonts w:ascii="Times New Roman" w:hAnsi="Times New Roman" w:cs="Times New Roman"/>
          <w:b/>
          <w:bCs/>
        </w:rPr>
        <w:t xml:space="preserve">Figure </w:t>
      </w:r>
      <w:r w:rsidR="00D108CF">
        <w:rPr>
          <w:rFonts w:ascii="Times New Roman" w:hAnsi="Times New Roman" w:cs="Times New Roman"/>
          <w:b/>
          <w:bCs/>
        </w:rPr>
        <w:t>2</w:t>
      </w:r>
      <w:r w:rsidR="002679A4" w:rsidRPr="00D17E62">
        <w:rPr>
          <w:rFonts w:ascii="Times New Roman" w:hAnsi="Times New Roman" w:cs="Times New Roman"/>
          <w:b/>
          <w:bCs/>
        </w:rPr>
        <w:t>d</w:t>
      </w:r>
      <w:r w:rsidR="002679A4" w:rsidRPr="00D17E62">
        <w:rPr>
          <w:rFonts w:ascii="Times New Roman" w:hAnsi="Times New Roman" w:cs="Times New Roman"/>
        </w:rPr>
        <w:t>)</w:t>
      </w:r>
      <w:r w:rsidR="007523B9" w:rsidRPr="00D17E62">
        <w:rPr>
          <w:rFonts w:ascii="Times New Roman" w:hAnsi="Times New Roman" w:cs="Times New Roman"/>
        </w:rPr>
        <w:t>, is negatively associated with longevity in males</w:t>
      </w:r>
      <w:r w:rsidR="003B7484" w:rsidRPr="00D17E62">
        <w:rPr>
          <w:rFonts w:ascii="Times New Roman" w:hAnsi="Times New Roman" w:cs="Times New Roman"/>
        </w:rPr>
        <w:t xml:space="preserve"> </w:t>
      </w:r>
      <w:r w:rsidR="003B7484" w:rsidRPr="00D17E62">
        <w:rPr>
          <w:rFonts w:ascii="Times New Roman" w:hAnsi="Times New Roman" w:cs="Times New Roman"/>
        </w:rPr>
        <w:lastRenderedPageBreak/>
        <w:t>from Han Chinese population GWAS study</w:t>
      </w:r>
      <w:r w:rsidR="000258B0" w:rsidRPr="00D17E62">
        <w:rPr>
          <w:rFonts w:ascii="Times New Roman" w:hAnsi="Times New Roman" w:cs="Times New Roman"/>
        </w:rPr>
        <w:fldChar w:fldCharType="begin">
          <w:fldData xml:space="preserve">PEVuZE5vdGU+PENpdGU+PEF1dGhvcj5aZW5nPC9BdXRob3I+PFllYXI+MjAxODwvWWVhcj48UmVj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PEVuZE5vdGU+PENpdGU+PEF1dGhvcj5aZW5nPC9BdXRob3I+PFllYXI+MjAxODwvWWVhcj48UmVj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31</w:t>
      </w:r>
      <w:r w:rsidR="000258B0" w:rsidRPr="00D17E62">
        <w:rPr>
          <w:rFonts w:ascii="Times New Roman" w:hAnsi="Times New Roman" w:cs="Times New Roman"/>
        </w:rPr>
        <w:fldChar w:fldCharType="end"/>
      </w:r>
      <w:r w:rsidR="007523B9" w:rsidRPr="00D17E62">
        <w:rPr>
          <w:rFonts w:ascii="Times New Roman" w:hAnsi="Times New Roman" w:cs="Times New Roman"/>
        </w:rPr>
        <w:t>.</w:t>
      </w:r>
      <w:r w:rsidR="00C253E5" w:rsidRPr="00D17E62">
        <w:rPr>
          <w:rFonts w:ascii="Times New Roman" w:hAnsi="Times New Roman" w:cs="Times New Roman"/>
        </w:rPr>
        <w:t xml:space="preserve"> </w:t>
      </w:r>
      <w:r w:rsidR="00C214CB">
        <w:rPr>
          <w:rFonts w:ascii="Times New Roman" w:hAnsi="Times New Roman" w:cs="Times New Roman"/>
        </w:rPr>
        <w:t>D</w:t>
      </w:r>
      <w:r w:rsidR="00C253E5" w:rsidRPr="00D17E62">
        <w:rPr>
          <w:rFonts w:ascii="Times New Roman" w:hAnsi="Times New Roman" w:cs="Times New Roman"/>
        </w:rPr>
        <w:t>eletion</w:t>
      </w:r>
      <w:r w:rsidR="007637AB">
        <w:rPr>
          <w:rFonts w:ascii="Times New Roman" w:hAnsi="Times New Roman" w:cs="Times New Roman"/>
        </w:rPr>
        <w:t xml:space="preserve"> of</w:t>
      </w:r>
      <w:r w:rsidR="00C214CB">
        <w:rPr>
          <w:rFonts w:ascii="Times New Roman" w:hAnsi="Times New Roman" w:cs="Times New Roman"/>
        </w:rPr>
        <w:t xml:space="preserve"> </w:t>
      </w:r>
      <w:r w:rsidR="00243BA8" w:rsidRPr="00D17E62">
        <w:rPr>
          <w:rFonts w:ascii="Times New Roman" w:hAnsi="Times New Roman" w:cs="Times New Roman"/>
        </w:rPr>
        <w:t>Y</w:t>
      </w:r>
      <w:r w:rsidR="00757671">
        <w:rPr>
          <w:rFonts w:ascii="Times New Roman" w:hAnsi="Times New Roman" w:cs="Times New Roman"/>
        </w:rPr>
        <w:t>be</w:t>
      </w:r>
      <w:r w:rsidR="00243BA8" w:rsidRPr="00D17E62">
        <w:rPr>
          <w:rFonts w:ascii="Times New Roman" w:hAnsi="Times New Roman" w:cs="Times New Roman"/>
        </w:rPr>
        <w:t>Y</w:t>
      </w:r>
      <w:r w:rsidR="00997863">
        <w:rPr>
          <w:rFonts w:ascii="Times New Roman" w:hAnsi="Times New Roman" w:cs="Times New Roman"/>
        </w:rPr>
        <w:t xml:space="preserve"> (</w:t>
      </w:r>
      <w:r w:rsidR="00987DE8" w:rsidRPr="00987DE8">
        <w:rPr>
          <w:rFonts w:ascii="Times New Roman" w:hAnsi="Times New Roman" w:cs="Times New Roman"/>
        </w:rPr>
        <w:t>YbeY Metalloendoribonuclease</w:t>
      </w:r>
      <w:r w:rsidR="00997863">
        <w:rPr>
          <w:rFonts w:ascii="Times New Roman" w:hAnsi="Times New Roman" w:cs="Times New Roman"/>
        </w:rPr>
        <w:t>)</w:t>
      </w:r>
      <w:r w:rsidR="00243BA8" w:rsidRPr="00D17E62">
        <w:rPr>
          <w:rFonts w:ascii="Times New Roman" w:hAnsi="Times New Roman" w:cs="Times New Roman"/>
        </w:rPr>
        <w:t xml:space="preserve">, </w:t>
      </w:r>
      <w:r w:rsidR="00B25202" w:rsidRPr="00D17E62">
        <w:rPr>
          <w:rFonts w:ascii="Times New Roman" w:hAnsi="Times New Roman" w:cs="Times New Roman"/>
        </w:rPr>
        <w:t xml:space="preserve">the </w:t>
      </w:r>
      <w:r w:rsidR="0015493F" w:rsidRPr="00D17E62">
        <w:rPr>
          <w:rFonts w:ascii="Times New Roman" w:hAnsi="Times New Roman" w:cs="Times New Roman"/>
        </w:rPr>
        <w:t>second</w:t>
      </w:r>
      <w:r w:rsidR="005C383C">
        <w:rPr>
          <w:rFonts w:ascii="Times New Roman" w:hAnsi="Times New Roman" w:cs="Times New Roman"/>
        </w:rPr>
        <w:t xml:space="preserve"> mostly</w:t>
      </w:r>
      <w:r w:rsidR="0015493F" w:rsidRPr="00D17E62">
        <w:rPr>
          <w:rFonts w:ascii="Times New Roman" w:hAnsi="Times New Roman" w:cs="Times New Roman"/>
        </w:rPr>
        <w:t xml:space="preserve"> </w:t>
      </w:r>
      <w:r w:rsidR="00B25202" w:rsidRPr="00D17E62">
        <w:rPr>
          <w:rFonts w:ascii="Times New Roman" w:hAnsi="Times New Roman" w:cs="Times New Roman"/>
        </w:rPr>
        <w:t>negatively correlative gene</w:t>
      </w:r>
      <w:r w:rsidR="002679A4" w:rsidRPr="00D17E62">
        <w:rPr>
          <w:rFonts w:ascii="Times New Roman" w:hAnsi="Times New Roman" w:cs="Times New Roman"/>
        </w:rPr>
        <w:t xml:space="preserve"> (</w:t>
      </w:r>
      <w:r w:rsidR="002679A4" w:rsidRPr="00D17E62">
        <w:rPr>
          <w:rFonts w:ascii="Times New Roman" w:hAnsi="Times New Roman" w:cs="Times New Roman"/>
          <w:b/>
          <w:bCs/>
        </w:rPr>
        <w:t xml:space="preserve">Figure </w:t>
      </w:r>
      <w:r w:rsidR="00007D89">
        <w:rPr>
          <w:rFonts w:ascii="Times New Roman" w:hAnsi="Times New Roman" w:cs="Times New Roman"/>
          <w:b/>
          <w:bCs/>
        </w:rPr>
        <w:t>2</w:t>
      </w:r>
      <w:r w:rsidR="002679A4" w:rsidRPr="00D17E62">
        <w:rPr>
          <w:rFonts w:ascii="Times New Roman" w:hAnsi="Times New Roman" w:cs="Times New Roman"/>
          <w:b/>
          <w:bCs/>
        </w:rPr>
        <w:t>e</w:t>
      </w:r>
      <w:r w:rsidR="002679A4" w:rsidRPr="00D17E62">
        <w:rPr>
          <w:rFonts w:ascii="Times New Roman" w:hAnsi="Times New Roman" w:cs="Times New Roman"/>
        </w:rPr>
        <w:t>)</w:t>
      </w:r>
      <w:r w:rsidR="00243BA8" w:rsidRPr="00D17E62">
        <w:rPr>
          <w:rFonts w:ascii="Times New Roman" w:hAnsi="Times New Roman" w:cs="Times New Roman"/>
        </w:rPr>
        <w:t>,</w:t>
      </w:r>
      <w:r w:rsidR="00C253E5" w:rsidRPr="00D17E62">
        <w:rPr>
          <w:rFonts w:ascii="Times New Roman" w:hAnsi="Times New Roman" w:cs="Times New Roman"/>
        </w:rPr>
        <w:t xml:space="preserve"> will shorten the bacteria longevity</w:t>
      </w:r>
      <w:r w:rsidR="000258B0" w:rsidRPr="00D17E62">
        <w:rPr>
          <w:rFonts w:ascii="Times New Roman" w:hAnsi="Times New Roman" w:cs="Times New Roman"/>
        </w:rPr>
        <w:fldChar w:fldCharType="begin">
          <w:fldData xml:space="preserve">PEVuZE5vdGU+PENpdGU+PEF1dGhvcj5ZaW48L0F1dGhvcj48WWVhcj4yMDE5PC9ZZWFyPjxSZWNO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PEVuZE5vdGU+PENpdGU+PEF1dGhvcj5ZaW48L0F1dGhvcj48WWVhcj4yMDE5PC9ZZWFyPjxSZWNO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32</w:t>
      </w:r>
      <w:r w:rsidR="000258B0" w:rsidRPr="00D17E62">
        <w:rPr>
          <w:rFonts w:ascii="Times New Roman" w:hAnsi="Times New Roman" w:cs="Times New Roman"/>
        </w:rPr>
        <w:fldChar w:fldCharType="end"/>
      </w:r>
      <w:r w:rsidR="00AD1A2F" w:rsidRPr="00D17E62">
        <w:rPr>
          <w:rFonts w:ascii="Times New Roman" w:hAnsi="Times New Roman" w:cs="Times New Roman"/>
        </w:rPr>
        <w:t>.</w:t>
      </w:r>
      <w:r w:rsidR="003F238E" w:rsidRPr="00D17E62">
        <w:rPr>
          <w:rFonts w:ascii="Times New Roman" w:hAnsi="Times New Roman" w:cs="Times New Roman"/>
        </w:rPr>
        <w:t xml:space="preserve"> </w:t>
      </w:r>
      <w:r w:rsidR="00AC4A7B" w:rsidRPr="00D17E62">
        <w:rPr>
          <w:rFonts w:ascii="Times New Roman" w:hAnsi="Times New Roman" w:cs="Times New Roman"/>
        </w:rPr>
        <w:t>COL4A2</w:t>
      </w:r>
      <w:r w:rsidR="009861DA" w:rsidRPr="00D17E62">
        <w:rPr>
          <w:rFonts w:ascii="Times New Roman" w:hAnsi="Times New Roman" w:cs="Times New Roman"/>
        </w:rPr>
        <w:t xml:space="preserve"> (</w:t>
      </w:r>
      <w:r w:rsidR="00BF114F" w:rsidRPr="00D17E62">
        <w:rPr>
          <w:rFonts w:ascii="Times New Roman" w:hAnsi="Times New Roman" w:cs="Times New Roman"/>
        </w:rPr>
        <w:t>Collagen type IV alpha2</w:t>
      </w:r>
      <w:r w:rsidR="009861DA" w:rsidRPr="00D17E62">
        <w:rPr>
          <w:rFonts w:ascii="Times New Roman" w:hAnsi="Times New Roman" w:cs="Times New Roman"/>
        </w:rPr>
        <w:t>)</w:t>
      </w:r>
      <w:r w:rsidR="001353FA" w:rsidRPr="00D17E62">
        <w:rPr>
          <w:rFonts w:ascii="Times New Roman" w:hAnsi="Times New Roman" w:cs="Times New Roman"/>
        </w:rPr>
        <w:t>, the third most</w:t>
      </w:r>
      <w:r w:rsidR="005C383C">
        <w:rPr>
          <w:rFonts w:ascii="Times New Roman" w:hAnsi="Times New Roman" w:cs="Times New Roman"/>
        </w:rPr>
        <w:t>ly</w:t>
      </w:r>
      <w:r w:rsidR="001353FA" w:rsidRPr="00D17E62">
        <w:rPr>
          <w:rFonts w:ascii="Times New Roman" w:hAnsi="Times New Roman" w:cs="Times New Roman"/>
        </w:rPr>
        <w:t xml:space="preserve"> positively correlative gene</w:t>
      </w:r>
      <w:r w:rsidR="00222BC1" w:rsidRPr="00D17E62">
        <w:rPr>
          <w:rFonts w:ascii="Times New Roman" w:hAnsi="Times New Roman" w:cs="Times New Roman"/>
        </w:rPr>
        <w:t xml:space="preserve"> </w:t>
      </w:r>
      <w:r w:rsidR="00410D9B" w:rsidRPr="00D17E62">
        <w:rPr>
          <w:rFonts w:ascii="Times New Roman" w:hAnsi="Times New Roman" w:cs="Times New Roman"/>
        </w:rPr>
        <w:t>(</w:t>
      </w:r>
      <w:r w:rsidR="00410D9B" w:rsidRPr="00D17E62">
        <w:rPr>
          <w:rFonts w:ascii="Times New Roman" w:hAnsi="Times New Roman" w:cs="Times New Roman"/>
          <w:b/>
          <w:bCs/>
        </w:rPr>
        <w:t xml:space="preserve">Figure </w:t>
      </w:r>
      <w:r w:rsidR="00007D89">
        <w:rPr>
          <w:rFonts w:ascii="Times New Roman" w:hAnsi="Times New Roman" w:cs="Times New Roman"/>
          <w:b/>
          <w:bCs/>
        </w:rPr>
        <w:t>2</w:t>
      </w:r>
      <w:r w:rsidR="00410D9B" w:rsidRPr="00D17E62">
        <w:rPr>
          <w:rFonts w:ascii="Times New Roman" w:hAnsi="Times New Roman" w:cs="Times New Roman"/>
          <w:b/>
          <w:bCs/>
        </w:rPr>
        <w:t>c</w:t>
      </w:r>
      <w:r w:rsidR="00410D9B" w:rsidRPr="00D17E62">
        <w:rPr>
          <w:rFonts w:ascii="Times New Roman" w:hAnsi="Times New Roman" w:cs="Times New Roman"/>
        </w:rPr>
        <w:t>)</w:t>
      </w:r>
      <w:r w:rsidR="001353FA" w:rsidRPr="00D17E62">
        <w:rPr>
          <w:rFonts w:ascii="Times New Roman" w:hAnsi="Times New Roman" w:cs="Times New Roman"/>
        </w:rPr>
        <w:t>,</w:t>
      </w:r>
      <w:r w:rsidR="00AC4A7B" w:rsidRPr="00D17E62">
        <w:rPr>
          <w:rFonts w:ascii="Times New Roman" w:hAnsi="Times New Roman" w:cs="Times New Roman"/>
        </w:rPr>
        <w:t xml:space="preserve"> was positive</w:t>
      </w:r>
      <w:r w:rsidR="003C5A3E" w:rsidRPr="00D17E62">
        <w:rPr>
          <w:rFonts w:ascii="Times New Roman" w:hAnsi="Times New Roman" w:cs="Times New Roman"/>
        </w:rPr>
        <w:t>ly</w:t>
      </w:r>
      <w:r w:rsidR="00780B67" w:rsidRPr="00D17E62">
        <w:rPr>
          <w:rFonts w:ascii="Times New Roman" w:hAnsi="Times New Roman" w:cs="Times New Roman"/>
        </w:rPr>
        <w:t xml:space="preserve"> select</w:t>
      </w:r>
      <w:r w:rsidR="003C5A3E" w:rsidRPr="00D17E62">
        <w:rPr>
          <w:rFonts w:ascii="Times New Roman" w:hAnsi="Times New Roman" w:cs="Times New Roman"/>
        </w:rPr>
        <w:t>ed</w:t>
      </w:r>
      <w:r w:rsidR="00780B67" w:rsidRPr="00D17E62">
        <w:rPr>
          <w:rFonts w:ascii="Times New Roman" w:hAnsi="Times New Roman" w:cs="Times New Roman"/>
        </w:rPr>
        <w:t xml:space="preserve"> in long-live naked mole rat</w:t>
      </w:r>
      <w:r w:rsidR="00E20769" w:rsidRPr="00D17E62">
        <w:rPr>
          <w:rFonts w:ascii="Times New Roman" w:hAnsi="Times New Roman" w:cs="Times New Roman"/>
        </w:rPr>
        <w:t xml:space="preserve"> and</w:t>
      </w:r>
      <w:r w:rsidR="00780B67" w:rsidRPr="00D17E62">
        <w:rPr>
          <w:rFonts w:ascii="Times New Roman" w:hAnsi="Times New Roman" w:cs="Times New Roman"/>
        </w:rPr>
        <w:t xml:space="preserve"> down-</w:t>
      </w:r>
      <w:r w:rsidR="00BB0DE5" w:rsidRPr="00D17E62">
        <w:rPr>
          <w:rFonts w:ascii="Times New Roman" w:hAnsi="Times New Roman" w:cs="Times New Roman"/>
        </w:rPr>
        <w:t>expression in ant-aging mutant mice</w:t>
      </w:r>
      <w:r w:rsidR="000258B0" w:rsidRPr="00D17E62">
        <w:rPr>
          <w:rFonts w:ascii="Times New Roman" w:hAnsi="Times New Roman" w:cs="Times New Roman"/>
        </w:rPr>
        <w:fldChar w:fldCharType="begin">
          <w:fldData xml:space="preserve">PEVuZE5vdGU+PENpdGU+PEF1dGhvcj5UaWFuPC9BdXRob3I+PFllYXI+MjAxNzwvWWVhcj48UmVj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==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PEVuZE5vdGU+PENpdGU+PEF1dGhvcj5UaWFuPC9BdXRob3I+PFllYXI+MjAxNzwvWWVhcj48UmVj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==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527F98" w:rsidRPr="00D17E62">
        <w:rPr>
          <w:rFonts w:ascii="Times New Roman" w:hAnsi="Times New Roman" w:cs="Times New Roman"/>
          <w:noProof/>
          <w:vertAlign w:val="superscript"/>
        </w:rPr>
        <w:t>2</w:t>
      </w:r>
      <w:r w:rsidR="000258B0" w:rsidRPr="00D17E62">
        <w:rPr>
          <w:rFonts w:ascii="Times New Roman" w:hAnsi="Times New Roman" w:cs="Times New Roman"/>
        </w:rPr>
        <w:fldChar w:fldCharType="end"/>
      </w:r>
      <w:r w:rsidR="00BB0DE5" w:rsidRPr="00D17E62">
        <w:rPr>
          <w:rFonts w:ascii="Times New Roman" w:hAnsi="Times New Roman" w:cs="Times New Roman"/>
        </w:rPr>
        <w:t xml:space="preserve">. </w:t>
      </w:r>
      <w:r w:rsidR="00222BC1" w:rsidRPr="00D17E62">
        <w:rPr>
          <w:rFonts w:ascii="Times New Roman" w:hAnsi="Times New Roman" w:cs="Times New Roman"/>
        </w:rPr>
        <w:t>SLC11A1 (</w:t>
      </w:r>
      <w:r w:rsidR="00BC027A" w:rsidRPr="00D17E62">
        <w:rPr>
          <w:rFonts w:ascii="Times New Roman" w:hAnsi="Times New Roman" w:cs="Times New Roman"/>
        </w:rPr>
        <w:t>Solute Carrier Family 11 Member 1</w:t>
      </w:r>
      <w:r w:rsidR="00222BC1" w:rsidRPr="00D17E62">
        <w:rPr>
          <w:rFonts w:ascii="Times New Roman" w:hAnsi="Times New Roman" w:cs="Times New Roman"/>
        </w:rPr>
        <w:t>), the third most</w:t>
      </w:r>
      <w:r w:rsidR="009E521D">
        <w:rPr>
          <w:rFonts w:ascii="Times New Roman" w:hAnsi="Times New Roman" w:cs="Times New Roman"/>
        </w:rPr>
        <w:t>ly</w:t>
      </w:r>
      <w:r w:rsidR="00222BC1" w:rsidRPr="00D17E62">
        <w:rPr>
          <w:rFonts w:ascii="Times New Roman" w:hAnsi="Times New Roman" w:cs="Times New Roman"/>
        </w:rPr>
        <w:t xml:space="preserve"> negatively correlative gene (</w:t>
      </w:r>
      <w:r w:rsidR="00222BC1" w:rsidRPr="00D17E62">
        <w:rPr>
          <w:rFonts w:ascii="Times New Roman" w:hAnsi="Times New Roman" w:cs="Times New Roman"/>
          <w:b/>
          <w:bCs/>
        </w:rPr>
        <w:t xml:space="preserve">Figure </w:t>
      </w:r>
      <w:r w:rsidR="00007D89">
        <w:rPr>
          <w:rFonts w:ascii="Times New Roman" w:hAnsi="Times New Roman" w:cs="Times New Roman"/>
          <w:b/>
          <w:bCs/>
        </w:rPr>
        <w:t>2</w:t>
      </w:r>
      <w:r w:rsidR="004D0018" w:rsidRPr="00D17E62">
        <w:rPr>
          <w:rFonts w:ascii="Times New Roman" w:hAnsi="Times New Roman" w:cs="Times New Roman"/>
          <w:b/>
          <w:bCs/>
        </w:rPr>
        <w:t>f</w:t>
      </w:r>
      <w:r w:rsidR="00222BC1" w:rsidRPr="00D17E62">
        <w:rPr>
          <w:rFonts w:ascii="Times New Roman" w:hAnsi="Times New Roman" w:cs="Times New Roman"/>
        </w:rPr>
        <w:t>),</w:t>
      </w:r>
      <w:r w:rsidR="004D0018" w:rsidRPr="00D17E62">
        <w:rPr>
          <w:rFonts w:ascii="Times New Roman" w:hAnsi="Times New Roman" w:cs="Times New Roman"/>
        </w:rPr>
        <w:t xml:space="preserve"> </w:t>
      </w:r>
      <w:r w:rsidR="00A05A37">
        <w:rPr>
          <w:rFonts w:ascii="Times New Roman" w:hAnsi="Times New Roman" w:cs="Times New Roman"/>
        </w:rPr>
        <w:t>was</w:t>
      </w:r>
      <w:r w:rsidR="00CC7464" w:rsidRPr="00D17E62">
        <w:rPr>
          <w:rFonts w:ascii="Times New Roman" w:hAnsi="Times New Roman" w:cs="Times New Roman"/>
        </w:rPr>
        <w:t xml:space="preserve"> different expression</w:t>
      </w:r>
      <w:r w:rsidR="00BC4D92" w:rsidRPr="00D17E62">
        <w:rPr>
          <w:rFonts w:ascii="Times New Roman" w:hAnsi="Times New Roman" w:cs="Times New Roman"/>
        </w:rPr>
        <w:t xml:space="preserve"> and methylation</w:t>
      </w:r>
      <w:r w:rsidR="00CC7464" w:rsidRPr="00D17E62">
        <w:rPr>
          <w:rFonts w:ascii="Times New Roman" w:hAnsi="Times New Roman" w:cs="Times New Roman"/>
        </w:rPr>
        <w:t xml:space="preserve"> </w:t>
      </w:r>
      <w:r w:rsidR="00A05A37">
        <w:rPr>
          <w:rFonts w:ascii="Times New Roman" w:hAnsi="Times New Roman" w:cs="Times New Roman"/>
        </w:rPr>
        <w:t>in</w:t>
      </w:r>
      <w:r w:rsidR="006C0B43" w:rsidRPr="00D17E62">
        <w:rPr>
          <w:rFonts w:ascii="Times New Roman" w:hAnsi="Times New Roman" w:cs="Times New Roman"/>
        </w:rPr>
        <w:t xml:space="preserve"> </w:t>
      </w:r>
      <w:r w:rsidR="004A72DC" w:rsidRPr="00D17E62">
        <w:rPr>
          <w:rFonts w:ascii="Times New Roman" w:hAnsi="Times New Roman" w:cs="Times New Roman"/>
        </w:rPr>
        <w:t>multiple</w:t>
      </w:r>
      <w:r w:rsidR="0016275C" w:rsidRPr="00D17E62">
        <w:rPr>
          <w:rFonts w:ascii="Times New Roman" w:hAnsi="Times New Roman" w:cs="Times New Roman"/>
        </w:rPr>
        <w:t xml:space="preserve"> human </w:t>
      </w:r>
      <w:r w:rsidR="00FF6393" w:rsidRPr="00D17E62">
        <w:rPr>
          <w:rFonts w:ascii="Times New Roman" w:hAnsi="Times New Roman" w:cs="Times New Roman"/>
        </w:rPr>
        <w:t xml:space="preserve">aging </w:t>
      </w:r>
      <w:r w:rsidR="0016275C" w:rsidRPr="00D17E62">
        <w:rPr>
          <w:rFonts w:ascii="Times New Roman" w:hAnsi="Times New Roman" w:cs="Times New Roman"/>
        </w:rPr>
        <w:t>tissues</w:t>
      </w:r>
      <w:r w:rsidR="000258B0" w:rsidRPr="00D17E62">
        <w:rPr>
          <w:rFonts w:ascii="Times New Roman" w:hAnsi="Times New Roman" w:cs="Times New Roman"/>
        </w:rPr>
        <w:fldChar w:fldCharType="begin">
          <w:fldData xml:space="preserve">PEVuZE5vdGU+PENpdGU+PEF1dGhvcj5SZXlub2xkczwvQXV0aG9yPjxZZWFyPjIwMTQ8L1llYXI+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PEVuZE5vdGU+PENpdGU+PEF1dGhvcj5SZXlub2xkczwvQXV0aG9yPjxZZWFyPjIwMTQ8L1llYXI+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33, 34</w:t>
      </w:r>
      <w:r w:rsidR="000258B0" w:rsidRPr="00D17E62">
        <w:rPr>
          <w:rFonts w:ascii="Times New Roman" w:hAnsi="Times New Roman" w:cs="Times New Roman"/>
        </w:rPr>
        <w:fldChar w:fldCharType="end"/>
      </w:r>
      <w:r w:rsidR="0016275C" w:rsidRPr="00D17E62">
        <w:rPr>
          <w:rFonts w:ascii="Times New Roman" w:hAnsi="Times New Roman" w:cs="Times New Roman"/>
        </w:rPr>
        <w:t>.</w:t>
      </w:r>
    </w:p>
    <w:p w:rsidR="00551B02" w:rsidRPr="00D17E62" w:rsidRDefault="00551B02" w:rsidP="00E62ADE">
      <w:pPr>
        <w:spacing w:line="332" w:lineRule="exact"/>
        <w:rPr>
          <w:rFonts w:ascii="Times New Roman" w:hAnsi="Times New Roman" w:cs="Times New Roman"/>
        </w:rPr>
      </w:pPr>
    </w:p>
    <w:p w:rsidR="00AD1A2F" w:rsidRPr="00D17E62" w:rsidRDefault="003B6B89" w:rsidP="00E62ADE">
      <w:pPr>
        <w:spacing w:line="332" w:lineRule="exact"/>
        <w:rPr>
          <w:rFonts w:ascii="Times New Roman" w:hAnsi="Times New Roman" w:cs="Times New Roman"/>
        </w:rPr>
      </w:pPr>
      <w:r w:rsidRPr="00D17E62">
        <w:rPr>
          <w:rFonts w:ascii="Times New Roman" w:hAnsi="Times New Roman" w:cs="Times New Roman"/>
        </w:rPr>
        <w:t>Enrichment analysis</w:t>
      </w:r>
    </w:p>
    <w:p w:rsidR="00883E68" w:rsidRDefault="004051E2" w:rsidP="00E62ADE">
      <w:pPr>
        <w:spacing w:line="332" w:lineRule="exact"/>
        <w:rPr>
          <w:rFonts w:ascii="Times New Roman" w:hAnsi="Times New Roman" w:cs="Times New Roman"/>
        </w:rPr>
      </w:pPr>
      <w:bookmarkStart w:id="8" w:name="_Hlk69572516"/>
      <w:r w:rsidRPr="00D17E62">
        <w:rPr>
          <w:rFonts w:ascii="Times New Roman" w:hAnsi="Times New Roman" w:cs="Times New Roman"/>
        </w:rPr>
        <w:t xml:space="preserve">Biological Process </w:t>
      </w:r>
      <w:r w:rsidR="0074188C" w:rsidRPr="00D17E62">
        <w:rPr>
          <w:rFonts w:ascii="Times New Roman" w:hAnsi="Times New Roman" w:cs="Times New Roman"/>
        </w:rPr>
        <w:t>of Gene Ontology (GO</w:t>
      </w:r>
      <w:r w:rsidR="00CB1175" w:rsidRPr="00D17E62">
        <w:rPr>
          <w:rFonts w:ascii="Times New Roman" w:hAnsi="Times New Roman" w:cs="Times New Roman"/>
        </w:rPr>
        <w:t xml:space="preserve"> BP</w:t>
      </w:r>
      <w:r w:rsidR="0074188C" w:rsidRPr="00D17E62">
        <w:rPr>
          <w:rFonts w:ascii="Times New Roman" w:hAnsi="Times New Roman" w:cs="Times New Roman"/>
        </w:rPr>
        <w:t xml:space="preserve">) </w:t>
      </w:r>
      <w:r w:rsidRPr="00D17E62">
        <w:rPr>
          <w:rFonts w:ascii="Times New Roman" w:hAnsi="Times New Roman" w:cs="Times New Roman"/>
        </w:rPr>
        <w:t>enrichment analyses</w:t>
      </w:r>
      <w:bookmarkEnd w:id="8"/>
      <w:r w:rsidRPr="00D17E62">
        <w:rPr>
          <w:rFonts w:ascii="Times New Roman" w:hAnsi="Times New Roman" w:cs="Times New Roman"/>
        </w:rPr>
        <w:t xml:space="preserve"> show</w:t>
      </w:r>
      <w:r w:rsidR="005A6CC2" w:rsidRPr="00D17E62">
        <w:rPr>
          <w:rFonts w:ascii="Times New Roman" w:hAnsi="Times New Roman" w:cs="Times New Roman"/>
        </w:rPr>
        <w:t>ed</w:t>
      </w:r>
      <w:r w:rsidRPr="00D17E62">
        <w:rPr>
          <w:rFonts w:ascii="Times New Roman" w:hAnsi="Times New Roman" w:cs="Times New Roman"/>
        </w:rPr>
        <w:t xml:space="preserve"> that the most enrichment categories of </w:t>
      </w:r>
      <w:r w:rsidR="001F2082">
        <w:rPr>
          <w:rFonts w:ascii="Times New Roman" w:hAnsi="Times New Roman" w:cs="Times New Roman"/>
        </w:rPr>
        <w:t>n</w:t>
      </w:r>
      <w:r w:rsidR="00382098">
        <w:rPr>
          <w:rFonts w:ascii="Times New Roman" w:hAnsi="Times New Roman" w:cs="Times New Roman"/>
        </w:rPr>
        <w:t>egatively correlative genes</w:t>
      </w:r>
      <w:r w:rsidR="00915289" w:rsidRPr="00D17E62">
        <w:rPr>
          <w:rFonts w:ascii="Times New Roman" w:hAnsi="Times New Roman" w:cs="Times New Roman"/>
        </w:rPr>
        <w:t xml:space="preserve"> are relat</w:t>
      </w:r>
      <w:r w:rsidR="00835144" w:rsidRPr="00D17E62">
        <w:rPr>
          <w:rFonts w:ascii="Times New Roman" w:hAnsi="Times New Roman" w:cs="Times New Roman"/>
        </w:rPr>
        <w:t>ed</w:t>
      </w:r>
      <w:r w:rsidR="00915289" w:rsidRPr="00D17E62">
        <w:rPr>
          <w:rFonts w:ascii="Times New Roman" w:hAnsi="Times New Roman" w:cs="Times New Roman"/>
        </w:rPr>
        <w:t xml:space="preserve"> to </w:t>
      </w:r>
      <w:r w:rsidR="004403E9" w:rsidRPr="00D17E62">
        <w:rPr>
          <w:rFonts w:ascii="Times New Roman" w:hAnsi="Times New Roman" w:cs="Times New Roman"/>
        </w:rPr>
        <w:t>c</w:t>
      </w:r>
      <w:r w:rsidR="00915289" w:rsidRPr="00D17E62">
        <w:rPr>
          <w:rFonts w:ascii="Times New Roman" w:hAnsi="Times New Roman" w:cs="Times New Roman"/>
        </w:rPr>
        <w:t>ell division,</w:t>
      </w:r>
      <w:r w:rsidR="00524D47" w:rsidRPr="00D17E62">
        <w:rPr>
          <w:rFonts w:ascii="Times New Roman" w:hAnsi="Times New Roman" w:cs="Times New Roman"/>
        </w:rPr>
        <w:t xml:space="preserve"> cell cycle,</w:t>
      </w:r>
      <w:r w:rsidR="00915289" w:rsidRPr="00D17E62">
        <w:rPr>
          <w:rFonts w:ascii="Times New Roman" w:hAnsi="Times New Roman" w:cs="Times New Roman"/>
        </w:rPr>
        <w:t xml:space="preserve"> DNA repair</w:t>
      </w:r>
      <w:r w:rsidR="00457BD0" w:rsidRPr="00D17E62">
        <w:rPr>
          <w:rFonts w:ascii="Times New Roman" w:hAnsi="Times New Roman" w:cs="Times New Roman"/>
        </w:rPr>
        <w:t>,</w:t>
      </w:r>
      <w:r w:rsidR="00915289" w:rsidRPr="00D17E62">
        <w:rPr>
          <w:rFonts w:ascii="Times New Roman" w:hAnsi="Times New Roman" w:cs="Times New Roman"/>
        </w:rPr>
        <w:t xml:space="preserve"> DNA </w:t>
      </w:r>
      <w:r w:rsidR="00B55359" w:rsidRPr="00D17E62">
        <w:rPr>
          <w:rFonts w:ascii="Times New Roman" w:hAnsi="Times New Roman" w:cs="Times New Roman"/>
        </w:rPr>
        <w:t xml:space="preserve">recombination and </w:t>
      </w:r>
      <w:r w:rsidR="00B87F42" w:rsidRPr="00D17E62">
        <w:rPr>
          <w:rFonts w:ascii="Times New Roman" w:hAnsi="Times New Roman" w:cs="Times New Roman"/>
        </w:rPr>
        <w:t>p53 signal pathway</w:t>
      </w:r>
      <w:r w:rsidR="009166F1" w:rsidRPr="00D17E62">
        <w:rPr>
          <w:rFonts w:ascii="Times New Roman" w:hAnsi="Times New Roman" w:cs="Times New Roman"/>
        </w:rPr>
        <w:t xml:space="preserve"> </w:t>
      </w:r>
      <w:r w:rsidR="002F2243" w:rsidRPr="00D17E62">
        <w:rPr>
          <w:rFonts w:ascii="Times New Roman" w:hAnsi="Times New Roman" w:cs="Times New Roman"/>
        </w:rPr>
        <w:t>(</w:t>
      </w:r>
      <w:r w:rsidR="002F2243" w:rsidRPr="00D17E62">
        <w:rPr>
          <w:rFonts w:ascii="Times New Roman" w:hAnsi="Times New Roman" w:cs="Times New Roman"/>
          <w:b/>
          <w:bCs/>
        </w:rPr>
        <w:t xml:space="preserve">Supplementary Table </w:t>
      </w:r>
      <w:r w:rsidR="00EC3731" w:rsidRPr="00D17E62">
        <w:rPr>
          <w:rFonts w:ascii="Times New Roman" w:hAnsi="Times New Roman" w:cs="Times New Roman"/>
          <w:b/>
          <w:bCs/>
        </w:rPr>
        <w:t>6</w:t>
      </w:r>
      <w:r w:rsidR="002F2243" w:rsidRPr="00D17E62">
        <w:rPr>
          <w:rFonts w:ascii="Times New Roman" w:hAnsi="Times New Roman" w:cs="Times New Roman"/>
          <w:b/>
          <w:bCs/>
        </w:rPr>
        <w:t xml:space="preserve"> and </w:t>
      </w:r>
      <w:r w:rsidR="00EC3731" w:rsidRPr="00D17E62">
        <w:rPr>
          <w:rFonts w:ascii="Times New Roman" w:hAnsi="Times New Roman" w:cs="Times New Roman"/>
          <w:b/>
          <w:bCs/>
        </w:rPr>
        <w:t>8</w:t>
      </w:r>
      <w:r w:rsidR="002F2243" w:rsidRPr="00D17E62">
        <w:rPr>
          <w:rFonts w:ascii="Times New Roman" w:hAnsi="Times New Roman" w:cs="Times New Roman"/>
          <w:b/>
          <w:bCs/>
        </w:rPr>
        <w:t xml:space="preserve">, Figure </w:t>
      </w:r>
      <w:r w:rsidR="00590BA8">
        <w:rPr>
          <w:rFonts w:ascii="Times New Roman" w:hAnsi="Times New Roman" w:cs="Times New Roman"/>
          <w:b/>
          <w:bCs/>
        </w:rPr>
        <w:t>3</w:t>
      </w:r>
      <w:r w:rsidR="002F2243" w:rsidRPr="00D17E62">
        <w:rPr>
          <w:rFonts w:ascii="Times New Roman" w:hAnsi="Times New Roman" w:cs="Times New Roman"/>
          <w:b/>
          <w:bCs/>
        </w:rPr>
        <w:t>a</w:t>
      </w:r>
      <w:r w:rsidR="002F2243" w:rsidRPr="00D17E62">
        <w:rPr>
          <w:rFonts w:ascii="Times New Roman" w:hAnsi="Times New Roman" w:cs="Times New Roman"/>
        </w:rPr>
        <w:t>)</w:t>
      </w:r>
      <w:r w:rsidR="00D45FD8">
        <w:rPr>
          <w:rFonts w:ascii="Times New Roman" w:hAnsi="Times New Roman" w:cs="Times New Roman"/>
        </w:rPr>
        <w:t>,</w:t>
      </w:r>
      <w:r w:rsidR="005018D5">
        <w:rPr>
          <w:rFonts w:ascii="Times New Roman" w:hAnsi="Times New Roman" w:cs="Times New Roman"/>
        </w:rPr>
        <w:t xml:space="preserve"> which </w:t>
      </w:r>
      <w:r w:rsidR="00BB3C9B">
        <w:rPr>
          <w:rFonts w:ascii="Times New Roman" w:hAnsi="Times New Roman" w:cs="Times New Roman"/>
        </w:rPr>
        <w:t>wa</w:t>
      </w:r>
      <w:r w:rsidR="005018D5">
        <w:rPr>
          <w:rFonts w:ascii="Times New Roman" w:hAnsi="Times New Roman" w:cs="Times New Roman"/>
        </w:rPr>
        <w:t>s</w:t>
      </w:r>
      <w:r w:rsidR="00BB4505" w:rsidRPr="00D17E62">
        <w:rPr>
          <w:rFonts w:ascii="Times New Roman" w:hAnsi="Times New Roman" w:cs="Times New Roman"/>
        </w:rPr>
        <w:t xml:space="preserve"> </w:t>
      </w:r>
      <w:r w:rsidR="00426119" w:rsidRPr="00D17E62">
        <w:rPr>
          <w:rFonts w:ascii="Times New Roman" w:hAnsi="Times New Roman" w:cs="Times New Roman"/>
        </w:rPr>
        <w:t>almost</w:t>
      </w:r>
      <w:r w:rsidR="00FE026B" w:rsidRPr="00D17E62">
        <w:rPr>
          <w:rFonts w:ascii="Times New Roman" w:hAnsi="Times New Roman" w:cs="Times New Roman"/>
        </w:rPr>
        <w:t xml:space="preserve"> identical to</w:t>
      </w:r>
      <w:r w:rsidR="006F7A64" w:rsidRPr="00D17E62">
        <w:rPr>
          <w:rFonts w:ascii="Times New Roman" w:hAnsi="Times New Roman" w:cs="Times New Roman"/>
        </w:rPr>
        <w:t xml:space="preserve"> </w:t>
      </w:r>
      <w:r w:rsidR="003F2919" w:rsidRPr="00D17E62">
        <w:rPr>
          <w:rFonts w:ascii="Times New Roman" w:hAnsi="Times New Roman" w:cs="Times New Roman"/>
        </w:rPr>
        <w:t>the previously</w:t>
      </w:r>
      <w:r w:rsidR="006F7A64" w:rsidRPr="00D17E62">
        <w:rPr>
          <w:rFonts w:ascii="Times New Roman" w:hAnsi="Times New Roman" w:cs="Times New Roman"/>
        </w:rPr>
        <w:t xml:space="preserve"> </w:t>
      </w:r>
      <w:r w:rsidR="00FE026B" w:rsidRPr="00D17E62">
        <w:rPr>
          <w:rFonts w:ascii="Times New Roman" w:hAnsi="Times New Roman" w:cs="Times New Roman"/>
        </w:rPr>
        <w:t xml:space="preserve">similar </w:t>
      </w:r>
      <w:r w:rsidR="006F7A64" w:rsidRPr="00D17E62">
        <w:rPr>
          <w:rFonts w:ascii="Times New Roman" w:hAnsi="Times New Roman" w:cs="Times New Roman"/>
        </w:rPr>
        <w:t>study</w:t>
      </w:r>
      <w:r w:rsidR="000258B0" w:rsidRPr="00D17E62">
        <w:rPr>
          <w:rFonts w:ascii="Times New Roman" w:hAnsi="Times New Roman" w:cs="Times New Roman"/>
        </w:rPr>
        <w:fldChar w:fldCharType="begin"/>
      </w:r>
      <w:r w:rsidR="00C11769">
        <w:rPr>
          <w:rFonts w:ascii="Times New Roman" w:hAnsi="Times New Roman" w:cs="Times New Roman"/>
        </w:rPr>
        <w:instrText xml:space="preserve"> ADDIN EN.CITE &lt;EndNote&gt;&lt;Cite&gt;&lt;Author&gt;Kowalczyk&lt;/Author&gt;&lt;Year&gt;2020&lt;/Year&gt;&lt;RecNum&gt;4526&lt;/RecNum&gt;&lt;DisplayText&gt;&lt;style face="superscript"&gt;6&lt;/style&gt;&lt;/DisplayText&gt;&lt;record&gt;&lt;rec-number&gt;4526&lt;/rec-number&gt;&lt;foreign-keys&gt;&lt;key app="EN" db-id="tv9vrfdemz0pstew0aex95v6axa2v9ftwfvr" timestamp="1592392589" guid="344dd803-d5d6-475e-bc74-fcdb78e5eed8"&gt;4526&lt;/key&gt;&lt;/foreign-keys&gt;&lt;ref-type name="Journal Article"&gt;17&lt;/ref-type&gt;&lt;contributors&gt;&lt;authors&gt;&lt;author&gt;Kowalczyk, A.&lt;/author&gt;&lt;author&gt;Partha, R.&lt;/author&gt;&lt;author&gt;Clark, N. L.&lt;/author&gt;&lt;author&gt;Chikina, M.&lt;/author&gt;&lt;/authors&gt;&lt;/contributors&gt;&lt;auth-address&gt;Joint Carnegie Mellon University-University of Pittsburgh PhD Program in Computational Biology, Pittsburgh, United States.&amp;#xD;Department of Computational and Systems Biology, University of Pittsburgh, Pittsburgh, United States.&amp;#xD;Pittsburgh Center for Evolutionary Biology and Medicine, University of Pittsburgh, Pittsburgh, United States.&amp;#xD;Department of Human Genetics, University of Utah, Salt Lake City, United States.&lt;/auth-address&gt;&lt;titles&gt;&lt;title&gt;Pan-mammalian analysis of molecular constraints underlying extended lifespan&lt;/title&gt;&lt;secondary-title&gt;Elife&lt;/secondary-title&gt;&lt;/titles&gt;&lt;periodical&gt;&lt;full-title&gt;Elife&lt;/full-title&gt;&lt;/periodical&gt;&lt;volume&gt;9&lt;/volume&gt;&lt;edition&gt;2020/02/12&lt;/edition&gt;&lt;keywords&gt;&lt;keyword&gt;RERconverge&lt;/keyword&gt;&lt;keyword&gt;computational biology&lt;/keyword&gt;&lt;keyword&gt;evolution&lt;/keyword&gt;&lt;keyword&gt;genetics&lt;/keyword&gt;&lt;keyword&gt;genomics&lt;/keyword&gt;&lt;keyword&gt;longevity&lt;/keyword&gt;&lt;keyword&gt;mammals&lt;/keyword&gt;&lt;keyword&gt;phylogenomics&lt;/keyword&gt;&lt;keyword&gt;systems biology&lt;/keyword&gt;&lt;/keywords&gt;&lt;dates&gt;&lt;year&gt;2020&lt;/year&gt;&lt;pub-dates&gt;&lt;date&gt;Feb 11&lt;/date&gt;&lt;/pub-dates&gt;&lt;/dates&gt;&lt;isbn&gt;2050-084X (Electronic)&amp;#xD;2050-084X (Linking)&lt;/isbn&gt;&lt;accession-num&gt;32043462&lt;/accession-num&gt;&lt;urls&gt;&lt;related-urls&gt;&lt;url&gt;https://www.ncbi.nlm.nih.gov/pubmed/32043462&lt;/url&gt;&lt;/related-urls&gt;&lt;/urls&gt;&lt;custom2&gt;PMC7012612&lt;/custom2&gt;&lt;electronic-resource-num&gt;10.7554/eLife.51089&lt;/electronic-resource-num&gt;&lt;/record&gt;&lt;/Cite&gt;&lt;/EndNote&gt;</w:instrText>
      </w:r>
      <w:r w:rsidR="000258B0" w:rsidRPr="00D17E62">
        <w:rPr>
          <w:rFonts w:ascii="Times New Roman" w:hAnsi="Times New Roman" w:cs="Times New Roman"/>
        </w:rPr>
        <w:fldChar w:fldCharType="separate"/>
      </w:r>
      <w:r w:rsidR="005F5D5B" w:rsidRPr="00D17E62">
        <w:rPr>
          <w:rFonts w:ascii="Times New Roman" w:hAnsi="Times New Roman" w:cs="Times New Roman"/>
          <w:noProof/>
          <w:vertAlign w:val="superscript"/>
        </w:rPr>
        <w:t>6</w:t>
      </w:r>
      <w:r w:rsidR="000258B0" w:rsidRPr="00D17E62">
        <w:rPr>
          <w:rFonts w:ascii="Times New Roman" w:hAnsi="Times New Roman" w:cs="Times New Roman"/>
        </w:rPr>
        <w:fldChar w:fldCharType="end"/>
      </w:r>
      <w:r w:rsidR="00BF5D60" w:rsidRPr="00D17E62">
        <w:rPr>
          <w:rFonts w:ascii="Times New Roman" w:hAnsi="Times New Roman" w:cs="Times New Roman"/>
        </w:rPr>
        <w:t>.</w:t>
      </w:r>
      <w:r w:rsidR="00E903E5" w:rsidRPr="00D17E62">
        <w:rPr>
          <w:rFonts w:ascii="Times New Roman" w:hAnsi="Times New Roman" w:cs="Times New Roman"/>
        </w:rPr>
        <w:t xml:space="preserve"> </w:t>
      </w:r>
      <w:r w:rsidR="00943620" w:rsidRPr="00D17E62">
        <w:rPr>
          <w:rFonts w:ascii="Times New Roman" w:hAnsi="Times New Roman" w:cs="Times New Roman"/>
        </w:rPr>
        <w:t xml:space="preserve">DNA repair has been hypothesized to </w:t>
      </w:r>
      <w:r w:rsidR="00817712" w:rsidRPr="00D17E62">
        <w:rPr>
          <w:rFonts w:ascii="Times New Roman" w:hAnsi="Times New Roman" w:cs="Times New Roman"/>
        </w:rPr>
        <w:t>be a</w:t>
      </w:r>
      <w:r w:rsidR="00943620" w:rsidRPr="00D17E62">
        <w:rPr>
          <w:rFonts w:ascii="Times New Roman" w:hAnsi="Times New Roman" w:cs="Times New Roman"/>
        </w:rPr>
        <w:t xml:space="preserve"> </w:t>
      </w:r>
      <w:r w:rsidR="005A5471" w:rsidRPr="00D17E62">
        <w:rPr>
          <w:rFonts w:ascii="Times New Roman" w:hAnsi="Times New Roman" w:cs="Times New Roman"/>
        </w:rPr>
        <w:t>longevity</w:t>
      </w:r>
      <w:r w:rsidR="00943620" w:rsidRPr="00D17E62">
        <w:rPr>
          <w:rFonts w:ascii="Times New Roman" w:hAnsi="Times New Roman" w:cs="Times New Roman"/>
        </w:rPr>
        <w:t xml:space="preserve"> determination</w:t>
      </w:r>
      <w:r w:rsidR="000258B0" w:rsidRPr="00D17E62">
        <w:rPr>
          <w:rFonts w:ascii="Times New Roman" w:hAnsi="Times New Roman" w:cs="Times New Roman"/>
        </w:rPr>
        <w:fldChar w:fldCharType="begin">
          <w:fldData xml:space="preserve">PEVuZE5vdGU+PENpdGU+PEF1dGhvcj5UaWFuPC9BdXRob3I+PFllYXI+MjAxOTwvWWVhcj48UmVj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PEVuZE5vdGU+PENpdGU+PEF1dGhvcj5UaWFuPC9BdXRob3I+PFllYXI+MjAxOTwvWWVhcj48UmVj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35</w:t>
      </w:r>
      <w:r w:rsidR="000258B0" w:rsidRPr="00D17E62">
        <w:rPr>
          <w:rFonts w:ascii="Times New Roman" w:hAnsi="Times New Roman" w:cs="Times New Roman"/>
        </w:rPr>
        <w:fldChar w:fldCharType="end"/>
      </w:r>
      <w:r w:rsidR="00696B3B">
        <w:rPr>
          <w:rFonts w:ascii="Times New Roman" w:hAnsi="Times New Roman" w:cs="Times New Roman"/>
        </w:rPr>
        <w:t>,</w:t>
      </w:r>
      <w:r w:rsidR="00962A13" w:rsidRPr="00D17E62">
        <w:rPr>
          <w:rFonts w:ascii="Times New Roman" w:hAnsi="Times New Roman" w:cs="Times New Roman"/>
        </w:rPr>
        <w:t xml:space="preserve"> </w:t>
      </w:r>
      <w:r w:rsidR="0049413B">
        <w:rPr>
          <w:rFonts w:ascii="Times New Roman" w:hAnsi="Times New Roman" w:cs="Times New Roman"/>
        </w:rPr>
        <w:t>g</w:t>
      </w:r>
      <w:r w:rsidR="00724623" w:rsidRPr="00D17E62">
        <w:rPr>
          <w:rFonts w:ascii="Times New Roman" w:hAnsi="Times New Roman" w:cs="Times New Roman"/>
        </w:rPr>
        <w:t xml:space="preserve">enes </w:t>
      </w:r>
      <w:r w:rsidR="00696B3B">
        <w:rPr>
          <w:rFonts w:ascii="Times New Roman" w:hAnsi="Times New Roman" w:cs="Times New Roman"/>
        </w:rPr>
        <w:t>involved in</w:t>
      </w:r>
      <w:r w:rsidR="00724623" w:rsidRPr="00D17E62">
        <w:rPr>
          <w:rFonts w:ascii="Times New Roman" w:hAnsi="Times New Roman" w:cs="Times New Roman"/>
        </w:rPr>
        <w:t xml:space="preserve"> </w:t>
      </w:r>
      <w:r w:rsidR="00A6405F" w:rsidRPr="00D17E62">
        <w:rPr>
          <w:rFonts w:ascii="Times New Roman" w:hAnsi="Times New Roman" w:cs="Times New Roman"/>
        </w:rPr>
        <w:t>DNA repair</w:t>
      </w:r>
      <w:r w:rsidR="009C4C25" w:rsidRPr="00D17E62">
        <w:rPr>
          <w:rFonts w:ascii="Times New Roman" w:hAnsi="Times New Roman" w:cs="Times New Roman"/>
        </w:rPr>
        <w:t xml:space="preserve"> </w:t>
      </w:r>
      <w:r w:rsidR="00E903E5" w:rsidRPr="00D17E62">
        <w:rPr>
          <w:rFonts w:ascii="Times New Roman" w:hAnsi="Times New Roman" w:cs="Times New Roman"/>
        </w:rPr>
        <w:t>were</w:t>
      </w:r>
      <w:r w:rsidR="00EB7252" w:rsidRPr="00D17E62">
        <w:rPr>
          <w:rFonts w:ascii="Times New Roman" w:hAnsi="Times New Roman" w:cs="Times New Roman"/>
        </w:rPr>
        <w:t xml:space="preserve"> </w:t>
      </w:r>
      <w:r w:rsidR="0049413B">
        <w:rPr>
          <w:rFonts w:ascii="Times New Roman" w:hAnsi="Times New Roman" w:cs="Times New Roman"/>
        </w:rPr>
        <w:t>exper</w:t>
      </w:r>
      <w:r w:rsidR="00DE6F6A">
        <w:rPr>
          <w:rFonts w:ascii="Times New Roman" w:hAnsi="Times New Roman" w:cs="Times New Roman"/>
        </w:rPr>
        <w:t xml:space="preserve">ienced </w:t>
      </w:r>
      <w:r w:rsidR="00EB7252" w:rsidRPr="00D17E62">
        <w:rPr>
          <w:rFonts w:ascii="Times New Roman" w:hAnsi="Times New Roman" w:cs="Times New Roman"/>
        </w:rPr>
        <w:t>positiv</w:t>
      </w:r>
      <w:r w:rsidR="00DE6F6A">
        <w:rPr>
          <w:rFonts w:ascii="Times New Roman" w:hAnsi="Times New Roman" w:cs="Times New Roman"/>
        </w:rPr>
        <w:t>e</w:t>
      </w:r>
      <w:r w:rsidR="00453FA9" w:rsidRPr="00D17E62">
        <w:rPr>
          <w:rFonts w:ascii="Times New Roman" w:hAnsi="Times New Roman" w:cs="Times New Roman"/>
        </w:rPr>
        <w:t xml:space="preserve"> </w:t>
      </w:r>
      <w:r w:rsidR="00DF5EB0" w:rsidRPr="00D17E62">
        <w:rPr>
          <w:rFonts w:ascii="Times New Roman" w:hAnsi="Times New Roman" w:cs="Times New Roman"/>
        </w:rPr>
        <w:t>select</w:t>
      </w:r>
      <w:r w:rsidR="00DE6F6A">
        <w:rPr>
          <w:rFonts w:ascii="Times New Roman" w:hAnsi="Times New Roman" w:cs="Times New Roman"/>
        </w:rPr>
        <w:t>ion</w:t>
      </w:r>
      <w:r w:rsidR="000258B0" w:rsidRPr="00D17E62">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PC9zdHlsZT48L0Rpc3BsYXlUZXh0PjxyZWNvcmQ+PHJlYy1udW1iZXI+MzU2MTwvcmVjLW51bWJl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PEVuZE5vdGU+PENpdGU+PEF1dGhvcj5TYWhtPC9BdXRob3I+PFllYXI+MjAxODwvWWVhcj48UmVj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655076" w:rsidRPr="00D17E62">
        <w:rPr>
          <w:rFonts w:ascii="Times New Roman" w:hAnsi="Times New Roman" w:cs="Times New Roman"/>
          <w:noProof/>
          <w:vertAlign w:val="superscript"/>
        </w:rPr>
        <w:t>3</w:t>
      </w:r>
      <w:r w:rsidR="000258B0" w:rsidRPr="00D17E62">
        <w:rPr>
          <w:rFonts w:ascii="Times New Roman" w:hAnsi="Times New Roman" w:cs="Times New Roman"/>
        </w:rPr>
        <w:fldChar w:fldCharType="end"/>
      </w:r>
      <w:r w:rsidR="00DF5EB0" w:rsidRPr="00D17E62">
        <w:rPr>
          <w:rFonts w:ascii="Times New Roman" w:hAnsi="Times New Roman" w:cs="Times New Roman"/>
        </w:rPr>
        <w:t>, convergent evolution</w:t>
      </w:r>
      <w:r w:rsidR="000258B0" w:rsidRPr="00D17E62">
        <w:rPr>
          <w:rFonts w:ascii="Times New Roman" w:hAnsi="Times New Roman" w:cs="Times New Roman"/>
        </w:rPr>
        <w:fldChar w:fldCharType="begin">
          <w:fldData xml:space="preserve">PEVuZE5vdGU+PENpdGU+PEF1dGhvcj5NdW50YW5lPC9BdXRob3I+PFllYXI+MjAxODwvWWVhcj48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</w:fldData>
        </w:fldChar>
      </w:r>
      <w:r w:rsidR="00C11769">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PEVuZE5vdGU+PENpdGU+PEF1dGhvcj5NdW50YW5lPC9BdXRob3I+PFllYXI+MjAxODwvWWVhcj48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</w:fldData>
        </w:fldChar>
      </w:r>
      <w:r w:rsidR="00C11769">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C11769" w:rsidRPr="00C11769">
        <w:rPr>
          <w:rFonts w:ascii="Times New Roman" w:hAnsi="Times New Roman" w:cs="Times New Roman"/>
          <w:noProof/>
          <w:vertAlign w:val="superscript"/>
        </w:rPr>
        <w:t>16</w:t>
      </w:r>
      <w:r w:rsidR="000258B0" w:rsidRPr="00D17E62">
        <w:rPr>
          <w:rFonts w:ascii="Times New Roman" w:hAnsi="Times New Roman" w:cs="Times New Roman"/>
        </w:rPr>
        <w:fldChar w:fldCharType="end"/>
      </w:r>
      <w:r w:rsidR="00ED1710" w:rsidRPr="00D17E62">
        <w:rPr>
          <w:rFonts w:ascii="Times New Roman" w:hAnsi="Times New Roman" w:cs="Times New Roman"/>
        </w:rPr>
        <w:t>,</w:t>
      </w:r>
      <w:r w:rsidR="00DF5EB0" w:rsidRPr="00D17E62">
        <w:rPr>
          <w:rFonts w:ascii="Times New Roman" w:hAnsi="Times New Roman" w:cs="Times New Roman"/>
        </w:rPr>
        <w:t xml:space="preserve"> </w:t>
      </w:r>
      <w:r w:rsidR="00DE6F6A">
        <w:rPr>
          <w:rFonts w:ascii="Times New Roman" w:hAnsi="Times New Roman" w:cs="Times New Roman"/>
        </w:rPr>
        <w:t>up</w:t>
      </w:r>
      <w:r w:rsidR="00DF5EB0" w:rsidRPr="00D17E62">
        <w:rPr>
          <w:rFonts w:ascii="Times New Roman" w:hAnsi="Times New Roman" w:cs="Times New Roman"/>
        </w:rPr>
        <w:t xml:space="preserve"> </w:t>
      </w:r>
      <w:r w:rsidR="00EB7252" w:rsidRPr="00D17E62">
        <w:rPr>
          <w:rFonts w:ascii="Times New Roman" w:hAnsi="Times New Roman" w:cs="Times New Roman"/>
        </w:rPr>
        <w:t>expression</w:t>
      </w:r>
      <w:r w:rsidR="000258B0" w:rsidRPr="00D17E62">
        <w:rPr>
          <w:rFonts w:ascii="Times New Roman" w:hAnsi="Times New Roman" w:cs="Times New Roman"/>
        </w:rPr>
        <w:fldChar w:fldCharType="begin">
          <w:fldData xml:space="preserve">PEVuZE5vdGU+PENpdGU+PEF1dGhvcj5NYWNSYWU8L0F1dGhvcj48WWVhcj4yMDE1PC9ZZWFyPjxS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PEVuZE5vdGU+PENpdGU+PEF1dGhvcj5NYWNSYWU8L0F1dGhvcj48WWVhcj4yMDE1PC9ZZWFyPjxS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36</w:t>
      </w:r>
      <w:r w:rsidR="000258B0" w:rsidRPr="00D17E62">
        <w:rPr>
          <w:rFonts w:ascii="Times New Roman" w:hAnsi="Times New Roman" w:cs="Times New Roman"/>
        </w:rPr>
        <w:fldChar w:fldCharType="end"/>
      </w:r>
      <w:r w:rsidR="00ED1710" w:rsidRPr="00D17E62">
        <w:rPr>
          <w:rFonts w:ascii="Times New Roman" w:hAnsi="Times New Roman" w:cs="Times New Roman"/>
        </w:rPr>
        <w:t xml:space="preserve"> and </w:t>
      </w:r>
      <w:r w:rsidR="00B7621E" w:rsidRPr="00D17E62">
        <w:rPr>
          <w:rFonts w:ascii="Times New Roman" w:hAnsi="Times New Roman" w:cs="Times New Roman"/>
        </w:rPr>
        <w:t xml:space="preserve">regulated by </w:t>
      </w:r>
      <w:r w:rsidR="00072F2F" w:rsidRPr="00D17E62">
        <w:rPr>
          <w:rFonts w:ascii="Times New Roman" w:hAnsi="Times New Roman" w:cs="Times New Roman"/>
        </w:rPr>
        <w:t>higher expressed mi</w:t>
      </w:r>
      <w:r w:rsidR="00D31336" w:rsidRPr="00D17E62">
        <w:rPr>
          <w:rFonts w:ascii="Times New Roman" w:hAnsi="Times New Roman" w:cs="Times New Roman"/>
        </w:rPr>
        <w:t>RNA</w:t>
      </w:r>
      <w:r w:rsidR="000258B0" w:rsidRPr="00D17E62">
        <w:rPr>
          <w:rFonts w:ascii="Times New Roman" w:hAnsi="Times New Roman" w:cs="Times New Roman"/>
        </w:rPr>
        <w:fldChar w:fldCharType="begin">
          <w:fldData xml:space="preserve">PEVuZE5vdGU+PENpdGU+PEF1dGhvcj5IdWFuZzwvQXV0aG9yPjxZZWFyPjIwMTY8L1llYXI+PFJl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PEVuZE5vdGU+PENpdGU+PEF1dGhvcj5IdWFuZzwvQXV0aG9yPjxZZWFyPjIwMTY8L1llYXI+PFJl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37</w:t>
      </w:r>
      <w:r w:rsidR="000258B0" w:rsidRPr="00D17E62">
        <w:rPr>
          <w:rFonts w:ascii="Times New Roman" w:hAnsi="Times New Roman" w:cs="Times New Roman"/>
        </w:rPr>
        <w:fldChar w:fldCharType="end"/>
      </w:r>
      <w:r w:rsidR="00D31336" w:rsidRPr="00D17E62">
        <w:rPr>
          <w:rFonts w:ascii="Times New Roman" w:hAnsi="Times New Roman" w:cs="Times New Roman"/>
        </w:rPr>
        <w:t xml:space="preserve"> </w:t>
      </w:r>
      <w:r w:rsidR="00EB7252" w:rsidRPr="00D17E62">
        <w:rPr>
          <w:rFonts w:ascii="Times New Roman" w:hAnsi="Times New Roman" w:cs="Times New Roman"/>
        </w:rPr>
        <w:t>in</w:t>
      </w:r>
      <w:r w:rsidR="00631E91" w:rsidRPr="00D17E62">
        <w:rPr>
          <w:rFonts w:ascii="Times New Roman" w:hAnsi="Times New Roman" w:cs="Times New Roman"/>
        </w:rPr>
        <w:t xml:space="preserve"> </w:t>
      </w:r>
      <w:r w:rsidR="00174070" w:rsidRPr="00D17E62">
        <w:rPr>
          <w:rFonts w:ascii="Times New Roman" w:hAnsi="Times New Roman" w:cs="Times New Roman"/>
        </w:rPr>
        <w:t>long</w:t>
      </w:r>
      <w:r w:rsidR="0004654A" w:rsidRPr="00D17E62">
        <w:rPr>
          <w:rFonts w:ascii="Times New Roman" w:hAnsi="Times New Roman" w:cs="Times New Roman"/>
        </w:rPr>
        <w:t>-lived mammals</w:t>
      </w:r>
      <w:r w:rsidR="00490994" w:rsidRPr="00D17E62">
        <w:rPr>
          <w:rFonts w:ascii="Times New Roman" w:hAnsi="Times New Roman" w:cs="Times New Roman"/>
        </w:rPr>
        <w:t>.</w:t>
      </w:r>
      <w:r w:rsidR="00385624" w:rsidRPr="00D17E62">
        <w:rPr>
          <w:rFonts w:ascii="Times New Roman" w:hAnsi="Times New Roman" w:cs="Times New Roman"/>
        </w:rPr>
        <w:t xml:space="preserve"> Our results </w:t>
      </w:r>
      <w:r w:rsidR="00F325DE">
        <w:rPr>
          <w:rFonts w:ascii="Times New Roman" w:hAnsi="Times New Roman" w:cs="Times New Roman"/>
        </w:rPr>
        <w:t>suggested that</w:t>
      </w:r>
      <w:r w:rsidR="00385624" w:rsidRPr="00D17E62">
        <w:rPr>
          <w:rFonts w:ascii="Times New Roman" w:hAnsi="Times New Roman" w:cs="Times New Roman"/>
        </w:rPr>
        <w:t xml:space="preserve"> </w:t>
      </w:r>
      <w:r w:rsidR="00C1244D" w:rsidRPr="00D17E62">
        <w:rPr>
          <w:rFonts w:ascii="Times New Roman" w:hAnsi="Times New Roman" w:cs="Times New Roman"/>
        </w:rPr>
        <w:t xml:space="preserve">DNA repair </w:t>
      </w:r>
      <w:r w:rsidR="00274ED7">
        <w:rPr>
          <w:rFonts w:ascii="Times New Roman" w:hAnsi="Times New Roman" w:cs="Times New Roman"/>
        </w:rPr>
        <w:t xml:space="preserve">associated </w:t>
      </w:r>
      <w:r w:rsidR="00C1244D" w:rsidRPr="00D17E62">
        <w:rPr>
          <w:rFonts w:ascii="Times New Roman" w:hAnsi="Times New Roman" w:cs="Times New Roman"/>
        </w:rPr>
        <w:t xml:space="preserve">genes were </w:t>
      </w:r>
      <w:r w:rsidR="002C0D63" w:rsidRPr="00D17E62">
        <w:rPr>
          <w:rFonts w:ascii="Times New Roman" w:hAnsi="Times New Roman" w:cs="Times New Roman"/>
        </w:rPr>
        <w:t>experienced more evolutionary constraint</w:t>
      </w:r>
      <w:r w:rsidR="002133EB">
        <w:rPr>
          <w:rFonts w:ascii="Times New Roman" w:hAnsi="Times New Roman" w:cs="Times New Roman"/>
        </w:rPr>
        <w:t>s</w:t>
      </w:r>
      <w:r w:rsidR="002C0D63" w:rsidRPr="00D17E62">
        <w:rPr>
          <w:rFonts w:ascii="Times New Roman" w:hAnsi="Times New Roman" w:cs="Times New Roman"/>
        </w:rPr>
        <w:t xml:space="preserve"> in long-lived species. </w:t>
      </w:r>
      <w:r w:rsidR="00382098">
        <w:rPr>
          <w:rFonts w:ascii="Times New Roman" w:hAnsi="Times New Roman" w:cs="Times New Roman"/>
        </w:rPr>
        <w:t>Negatively correlative genes</w:t>
      </w:r>
      <w:r w:rsidR="002C0D63" w:rsidRPr="00D17E62">
        <w:rPr>
          <w:rFonts w:ascii="Times New Roman" w:hAnsi="Times New Roman" w:cs="Times New Roman"/>
        </w:rPr>
        <w:t xml:space="preserve"> </w:t>
      </w:r>
      <w:r w:rsidR="001B3A40">
        <w:rPr>
          <w:rFonts w:ascii="Times New Roman" w:hAnsi="Times New Roman" w:cs="Times New Roman"/>
        </w:rPr>
        <w:t>wer</w:t>
      </w:r>
      <w:r w:rsidR="002C0D63" w:rsidRPr="00D17E62">
        <w:rPr>
          <w:rFonts w:ascii="Times New Roman" w:hAnsi="Times New Roman" w:cs="Times New Roman"/>
        </w:rPr>
        <w:t xml:space="preserve">e enriched in </w:t>
      </w:r>
      <w:r w:rsidR="00324E4D" w:rsidRPr="00D17E62">
        <w:rPr>
          <w:rFonts w:ascii="Times New Roman" w:hAnsi="Times New Roman" w:cs="Times New Roman"/>
        </w:rPr>
        <w:t>“</w:t>
      </w:r>
      <w:r w:rsidR="00931141" w:rsidRPr="00D17E62">
        <w:rPr>
          <w:rFonts w:ascii="Times New Roman" w:hAnsi="Times New Roman" w:cs="Times New Roman"/>
        </w:rPr>
        <w:t>double-strand break repair</w:t>
      </w:r>
      <w:r w:rsidR="00324E4D" w:rsidRPr="00D17E62">
        <w:rPr>
          <w:rFonts w:ascii="Times New Roman" w:hAnsi="Times New Roman" w:cs="Times New Roman"/>
        </w:rPr>
        <w:t>”</w:t>
      </w:r>
      <w:r w:rsidR="00400824" w:rsidRPr="00D17E62">
        <w:rPr>
          <w:rFonts w:ascii="Times New Roman" w:hAnsi="Times New Roman" w:cs="Times New Roman"/>
        </w:rPr>
        <w:t xml:space="preserve">, </w:t>
      </w:r>
      <w:r w:rsidR="00B00AD3" w:rsidRPr="00D17E62">
        <w:rPr>
          <w:rFonts w:ascii="Times New Roman" w:hAnsi="Times New Roman" w:cs="Times New Roman"/>
        </w:rPr>
        <w:t>“DNA synthesis involved in DNA repair”,</w:t>
      </w:r>
      <w:r w:rsidR="00511807" w:rsidRPr="00D17E62">
        <w:rPr>
          <w:rFonts w:ascii="Times New Roman" w:hAnsi="Times New Roman" w:cs="Times New Roman"/>
        </w:rPr>
        <w:t xml:space="preserve"> “</w:t>
      </w:r>
      <w:r w:rsidR="00B10DE1" w:rsidRPr="00D17E62">
        <w:rPr>
          <w:rFonts w:ascii="Times New Roman" w:hAnsi="Times New Roman" w:cs="Times New Roman"/>
        </w:rPr>
        <w:t>recombinational repair</w:t>
      </w:r>
      <w:r w:rsidR="00511807" w:rsidRPr="00D17E62">
        <w:rPr>
          <w:rFonts w:ascii="Times New Roman" w:hAnsi="Times New Roman" w:cs="Times New Roman"/>
        </w:rPr>
        <w:t>”</w:t>
      </w:r>
      <w:r w:rsidR="00B10DE1" w:rsidRPr="00D17E62">
        <w:rPr>
          <w:rFonts w:ascii="Times New Roman" w:hAnsi="Times New Roman" w:cs="Times New Roman"/>
        </w:rPr>
        <w:t xml:space="preserve">, </w:t>
      </w:r>
      <w:r w:rsidR="00AA1B39" w:rsidRPr="00D17E62">
        <w:rPr>
          <w:rFonts w:ascii="Times New Roman" w:hAnsi="Times New Roman" w:cs="Times New Roman"/>
        </w:rPr>
        <w:t>“</w:t>
      </w:r>
      <w:r w:rsidR="00511807" w:rsidRPr="00D17E62">
        <w:rPr>
          <w:rFonts w:ascii="Times New Roman" w:hAnsi="Times New Roman" w:cs="Times New Roman"/>
        </w:rPr>
        <w:t>regulation of DNA repair</w:t>
      </w:r>
      <w:r w:rsidR="00AA1B39" w:rsidRPr="00D17E62">
        <w:rPr>
          <w:rFonts w:ascii="Times New Roman" w:hAnsi="Times New Roman" w:cs="Times New Roman"/>
        </w:rPr>
        <w:t>”</w:t>
      </w:r>
      <w:r w:rsidR="0033149B" w:rsidRPr="00D17E62">
        <w:rPr>
          <w:rFonts w:ascii="Times New Roman" w:hAnsi="Times New Roman" w:cs="Times New Roman"/>
        </w:rPr>
        <w:t xml:space="preserve"> and so on, either </w:t>
      </w:r>
      <w:r w:rsidR="00D85507" w:rsidRPr="00D17E62">
        <w:rPr>
          <w:rFonts w:ascii="Times New Roman" w:hAnsi="Times New Roman" w:cs="Times New Roman"/>
        </w:rPr>
        <w:t>comparing</w:t>
      </w:r>
      <w:r w:rsidR="0033149B" w:rsidRPr="00D17E62">
        <w:rPr>
          <w:rFonts w:ascii="Times New Roman" w:hAnsi="Times New Roman" w:cs="Times New Roman"/>
        </w:rPr>
        <w:t xml:space="preserve"> </w:t>
      </w:r>
      <w:r w:rsidR="00E91C44">
        <w:rPr>
          <w:rFonts w:ascii="Times New Roman" w:hAnsi="Times New Roman" w:cs="Times New Roman"/>
        </w:rPr>
        <w:t>with</w:t>
      </w:r>
      <w:r w:rsidR="0033149B" w:rsidRPr="00D17E62">
        <w:rPr>
          <w:rFonts w:ascii="Times New Roman" w:hAnsi="Times New Roman" w:cs="Times New Roman"/>
        </w:rPr>
        <w:t xml:space="preserve"> </w:t>
      </w:r>
      <w:r w:rsidR="001B3A40">
        <w:rPr>
          <w:rFonts w:ascii="Times New Roman" w:hAnsi="Times New Roman" w:cs="Times New Roman"/>
        </w:rPr>
        <w:t>all one-to-one orthologous</w:t>
      </w:r>
      <w:r w:rsidR="00517FE1" w:rsidRPr="00D17E62">
        <w:rPr>
          <w:rFonts w:ascii="Times New Roman" w:hAnsi="Times New Roman" w:cs="Times New Roman"/>
        </w:rPr>
        <w:t xml:space="preserve"> genes or comparing </w:t>
      </w:r>
      <w:r w:rsidR="00E91C44">
        <w:rPr>
          <w:rFonts w:ascii="Times New Roman" w:hAnsi="Times New Roman" w:cs="Times New Roman"/>
        </w:rPr>
        <w:t>with</w:t>
      </w:r>
      <w:r w:rsidR="00517FE1" w:rsidRPr="00D17E62">
        <w:rPr>
          <w:rFonts w:ascii="Times New Roman" w:hAnsi="Times New Roman" w:cs="Times New Roman"/>
        </w:rPr>
        <w:t xml:space="preserve"> </w:t>
      </w:r>
      <w:r w:rsidR="002B237D">
        <w:rPr>
          <w:rFonts w:ascii="Times New Roman" w:hAnsi="Times New Roman" w:cs="Times New Roman"/>
        </w:rPr>
        <w:t>p</w:t>
      </w:r>
      <w:r w:rsidR="00382098">
        <w:rPr>
          <w:rFonts w:ascii="Times New Roman" w:hAnsi="Times New Roman" w:cs="Times New Roman"/>
        </w:rPr>
        <w:t>ositively correlative genes</w:t>
      </w:r>
      <w:r w:rsidR="006B5B41" w:rsidRPr="00D17E62">
        <w:rPr>
          <w:rFonts w:ascii="Times New Roman" w:hAnsi="Times New Roman" w:cs="Times New Roman"/>
        </w:rPr>
        <w:t xml:space="preserve"> (</w:t>
      </w:r>
      <w:r w:rsidR="006B5B41" w:rsidRPr="00D17E62">
        <w:rPr>
          <w:rFonts w:ascii="Times New Roman" w:hAnsi="Times New Roman" w:cs="Times New Roman"/>
          <w:b/>
          <w:bCs/>
        </w:rPr>
        <w:t xml:space="preserve">Supplementary Table </w:t>
      </w:r>
      <w:r w:rsidR="00AC4809" w:rsidRPr="00D17E62">
        <w:rPr>
          <w:rFonts w:ascii="Times New Roman" w:hAnsi="Times New Roman" w:cs="Times New Roman"/>
          <w:b/>
          <w:bCs/>
        </w:rPr>
        <w:t>6</w:t>
      </w:r>
      <w:r w:rsidR="006B5B41" w:rsidRPr="00D17E62">
        <w:rPr>
          <w:rFonts w:ascii="Times New Roman" w:hAnsi="Times New Roman" w:cs="Times New Roman"/>
          <w:b/>
          <w:bCs/>
        </w:rPr>
        <w:t xml:space="preserve"> and </w:t>
      </w:r>
      <w:r w:rsidR="00AC4809" w:rsidRPr="00D17E62">
        <w:rPr>
          <w:rFonts w:ascii="Times New Roman" w:hAnsi="Times New Roman" w:cs="Times New Roman"/>
          <w:b/>
          <w:bCs/>
        </w:rPr>
        <w:t>8</w:t>
      </w:r>
      <w:r w:rsidR="006B5B41" w:rsidRPr="00D17E62">
        <w:rPr>
          <w:rFonts w:ascii="Times New Roman" w:hAnsi="Times New Roman" w:cs="Times New Roman"/>
          <w:b/>
          <w:bCs/>
        </w:rPr>
        <w:t xml:space="preserve">, Figure </w:t>
      </w:r>
      <w:r w:rsidR="003A65C8">
        <w:rPr>
          <w:rFonts w:ascii="Times New Roman" w:hAnsi="Times New Roman" w:cs="Times New Roman"/>
          <w:b/>
          <w:bCs/>
        </w:rPr>
        <w:t>3</w:t>
      </w:r>
      <w:r w:rsidR="006B5B41" w:rsidRPr="00D17E62">
        <w:rPr>
          <w:rFonts w:ascii="Times New Roman" w:hAnsi="Times New Roman" w:cs="Times New Roman"/>
          <w:b/>
          <w:bCs/>
        </w:rPr>
        <w:t>a</w:t>
      </w:r>
      <w:r w:rsidR="006B5B41" w:rsidRPr="00D17E62">
        <w:rPr>
          <w:rFonts w:ascii="Times New Roman" w:hAnsi="Times New Roman" w:cs="Times New Roman"/>
        </w:rPr>
        <w:t>)</w:t>
      </w:r>
      <w:r w:rsidR="00517FE1" w:rsidRPr="00D17E62">
        <w:rPr>
          <w:rFonts w:ascii="Times New Roman" w:hAnsi="Times New Roman" w:cs="Times New Roman"/>
        </w:rPr>
        <w:t xml:space="preserve">. </w:t>
      </w:r>
      <w:r w:rsidR="002C2D7C" w:rsidRPr="00D17E62">
        <w:rPr>
          <w:rFonts w:ascii="Times New Roman" w:hAnsi="Times New Roman" w:cs="Times New Roman"/>
        </w:rPr>
        <w:t xml:space="preserve">p53 </w:t>
      </w:r>
      <w:r w:rsidR="000A3394">
        <w:rPr>
          <w:rFonts w:ascii="Times New Roman" w:hAnsi="Times New Roman" w:cs="Times New Roman"/>
        </w:rPr>
        <w:t xml:space="preserve">signal pathway </w:t>
      </w:r>
      <w:r w:rsidR="0037104E" w:rsidRPr="00D17E62">
        <w:rPr>
          <w:rFonts w:ascii="Times New Roman" w:hAnsi="Times New Roman" w:cs="Times New Roman"/>
        </w:rPr>
        <w:t xml:space="preserve">also </w:t>
      </w:r>
      <w:r w:rsidR="002C2D7C" w:rsidRPr="00D17E62">
        <w:rPr>
          <w:rFonts w:ascii="Times New Roman" w:hAnsi="Times New Roman" w:cs="Times New Roman"/>
        </w:rPr>
        <w:t xml:space="preserve">plays a critical role in </w:t>
      </w:r>
      <w:r w:rsidR="003358B0" w:rsidRPr="00D17E62">
        <w:rPr>
          <w:rFonts w:ascii="Times New Roman" w:hAnsi="Times New Roman" w:cs="Times New Roman"/>
        </w:rPr>
        <w:t>the regulation of aging and longevity in worms, flies, mice, and humans</w:t>
      </w:r>
      <w:r w:rsidR="000258B0" w:rsidRPr="00D17E62">
        <w:rPr>
          <w:rFonts w:ascii="Times New Roman" w:hAnsi="Times New Roman" w:cs="Times New Roman"/>
        </w:rPr>
        <w:fldChar w:fldCharType="begin">
          <w:fldData xml:space="preserve">PEVuZE5vdGU+PENpdGU+PEF1dGhvcj5GZW5nPC9BdXRob3I+PFllYXI+MjAxMTwvWWVhcj48UmVj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</w:fldData>
        </w:fldChar>
      </w:r>
      <w:r w:rsidR="00F24201">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PEVuZE5vdGU+PENpdGU+PEF1dGhvcj5GZW5nPC9BdXRob3I+PFllYXI+MjAxMTwvWWVhcj48UmVj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</w:fldData>
        </w:fldChar>
      </w:r>
      <w:r w:rsidR="00F24201">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F24201" w:rsidRPr="00F24201">
        <w:rPr>
          <w:rFonts w:ascii="Times New Roman" w:hAnsi="Times New Roman" w:cs="Times New Roman"/>
          <w:noProof/>
          <w:vertAlign w:val="superscript"/>
        </w:rPr>
        <w:t>38, 39</w:t>
      </w:r>
      <w:r w:rsidR="000258B0" w:rsidRPr="00D17E62">
        <w:rPr>
          <w:rFonts w:ascii="Times New Roman" w:hAnsi="Times New Roman" w:cs="Times New Roman"/>
        </w:rPr>
        <w:fldChar w:fldCharType="end"/>
      </w:r>
      <w:r w:rsidR="003358B0" w:rsidRPr="00D17E62">
        <w:rPr>
          <w:rFonts w:ascii="Times New Roman" w:hAnsi="Times New Roman" w:cs="Times New Roman"/>
        </w:rPr>
        <w:t xml:space="preserve">. </w:t>
      </w:r>
      <w:r w:rsidR="00BF7201" w:rsidRPr="00D17E62">
        <w:rPr>
          <w:rFonts w:ascii="Times New Roman" w:hAnsi="Times New Roman" w:cs="Times New Roman"/>
        </w:rPr>
        <w:t>Our analyses</w:t>
      </w:r>
      <w:r w:rsidR="002B2610" w:rsidRPr="00D17E62">
        <w:rPr>
          <w:rFonts w:ascii="Times New Roman" w:hAnsi="Times New Roman" w:cs="Times New Roman"/>
        </w:rPr>
        <w:t xml:space="preserve"> suggested</w:t>
      </w:r>
      <w:r w:rsidR="00B821FF" w:rsidRPr="00D17E62">
        <w:rPr>
          <w:rFonts w:ascii="Times New Roman" w:hAnsi="Times New Roman" w:cs="Times New Roman"/>
        </w:rPr>
        <w:t xml:space="preserve"> </w:t>
      </w:r>
      <w:r w:rsidR="001F2082">
        <w:rPr>
          <w:rFonts w:ascii="Times New Roman" w:hAnsi="Times New Roman" w:cs="Times New Roman"/>
        </w:rPr>
        <w:t>n</w:t>
      </w:r>
      <w:r w:rsidR="00382098">
        <w:rPr>
          <w:rFonts w:ascii="Times New Roman" w:hAnsi="Times New Roman" w:cs="Times New Roman"/>
        </w:rPr>
        <w:t>egatively correlative genes</w:t>
      </w:r>
      <w:r w:rsidR="00717CAE" w:rsidRPr="00D17E62">
        <w:rPr>
          <w:rFonts w:ascii="Times New Roman" w:hAnsi="Times New Roman" w:cs="Times New Roman"/>
        </w:rPr>
        <w:t xml:space="preserve"> </w:t>
      </w:r>
      <w:r w:rsidR="00B6074E" w:rsidRPr="00D17E62">
        <w:rPr>
          <w:rFonts w:ascii="Times New Roman" w:hAnsi="Times New Roman" w:cs="Times New Roman"/>
        </w:rPr>
        <w:t>were enriched in</w:t>
      </w:r>
      <w:r w:rsidR="002B2610" w:rsidRPr="00D17E62">
        <w:rPr>
          <w:rFonts w:ascii="Times New Roman" w:hAnsi="Times New Roman" w:cs="Times New Roman"/>
        </w:rPr>
        <w:t xml:space="preserve"> </w:t>
      </w:r>
      <w:r w:rsidR="00B06FD4" w:rsidRPr="00D17E62">
        <w:rPr>
          <w:rFonts w:ascii="Times New Roman" w:hAnsi="Times New Roman" w:cs="Times New Roman"/>
        </w:rPr>
        <w:t>“</w:t>
      </w:r>
      <w:r w:rsidR="005440AC" w:rsidRPr="00D17E62">
        <w:rPr>
          <w:rFonts w:ascii="Times New Roman" w:hAnsi="Times New Roman" w:cs="Times New Roman"/>
        </w:rPr>
        <w:t>regulation of signal transduction by p53 class mediator</w:t>
      </w:r>
      <w:r w:rsidR="003071F5">
        <w:rPr>
          <w:rFonts w:ascii="Times New Roman" w:hAnsi="Times New Roman" w:cs="Times New Roman"/>
        </w:rPr>
        <w:t>”</w:t>
      </w:r>
      <w:r w:rsidR="005440AC" w:rsidRPr="00D17E62">
        <w:rPr>
          <w:rFonts w:ascii="Times New Roman" w:hAnsi="Times New Roman" w:cs="Times New Roman"/>
        </w:rPr>
        <w:t xml:space="preserve"> </w:t>
      </w:r>
      <w:r w:rsidR="002F0463" w:rsidRPr="00D17E62">
        <w:rPr>
          <w:rFonts w:ascii="Times New Roman" w:hAnsi="Times New Roman" w:cs="Times New Roman"/>
        </w:rPr>
        <w:t>(</w:t>
      </w:r>
      <w:r w:rsidR="00B6074E" w:rsidRPr="00D17E62">
        <w:rPr>
          <w:rFonts w:ascii="Times New Roman" w:hAnsi="Times New Roman" w:cs="Times New Roman"/>
        </w:rPr>
        <w:t xml:space="preserve">10 genes, </w:t>
      </w:r>
      <w:r w:rsidR="002F0463" w:rsidRPr="00D17E62">
        <w:rPr>
          <w:rFonts w:ascii="Times New Roman" w:hAnsi="Times New Roman" w:cs="Times New Roman"/>
        </w:rPr>
        <w:t>P=0.0037)</w:t>
      </w:r>
      <w:r w:rsidR="004C1D77">
        <w:rPr>
          <w:rFonts w:ascii="Times New Roman" w:hAnsi="Times New Roman" w:cs="Times New Roman"/>
        </w:rPr>
        <w:t xml:space="preserve"> </w:t>
      </w:r>
      <w:r w:rsidR="004C1D77" w:rsidRPr="00D17E62">
        <w:rPr>
          <w:rFonts w:ascii="Times New Roman" w:hAnsi="Times New Roman" w:cs="Times New Roman"/>
        </w:rPr>
        <w:t>(</w:t>
      </w:r>
      <w:r w:rsidR="004C1D77" w:rsidRPr="00D17E62">
        <w:rPr>
          <w:rFonts w:ascii="Times New Roman" w:hAnsi="Times New Roman" w:cs="Times New Roman"/>
          <w:b/>
          <w:bCs/>
        </w:rPr>
        <w:t xml:space="preserve">Supplementary Table </w:t>
      </w:r>
      <w:r w:rsidR="004C1D77">
        <w:rPr>
          <w:rFonts w:ascii="Times New Roman" w:hAnsi="Times New Roman" w:cs="Times New Roman"/>
          <w:b/>
          <w:bCs/>
        </w:rPr>
        <w:t>6</w:t>
      </w:r>
      <w:r w:rsidR="004B3089">
        <w:rPr>
          <w:rFonts w:ascii="Times New Roman" w:hAnsi="Times New Roman" w:cs="Times New Roman"/>
          <w:b/>
          <w:bCs/>
        </w:rPr>
        <w:t xml:space="preserve"> and</w:t>
      </w:r>
      <w:r w:rsidR="004C1D77">
        <w:rPr>
          <w:rFonts w:ascii="Times New Roman" w:hAnsi="Times New Roman" w:cs="Times New Roman"/>
          <w:b/>
          <w:bCs/>
        </w:rPr>
        <w:t xml:space="preserve"> </w:t>
      </w:r>
      <w:r w:rsidR="004C1D77" w:rsidRPr="00D17E62">
        <w:rPr>
          <w:rFonts w:ascii="Times New Roman" w:hAnsi="Times New Roman" w:cs="Times New Roman"/>
          <w:b/>
          <w:bCs/>
        </w:rPr>
        <w:t xml:space="preserve">Figure </w:t>
      </w:r>
      <w:r w:rsidR="004C1D77">
        <w:rPr>
          <w:rFonts w:ascii="Times New Roman" w:hAnsi="Times New Roman" w:cs="Times New Roman"/>
          <w:b/>
          <w:bCs/>
        </w:rPr>
        <w:t>3</w:t>
      </w:r>
      <w:r w:rsidR="004C1D77" w:rsidRPr="00D17E62">
        <w:rPr>
          <w:rFonts w:ascii="Times New Roman" w:hAnsi="Times New Roman" w:cs="Times New Roman"/>
          <w:b/>
          <w:bCs/>
        </w:rPr>
        <w:t>a</w:t>
      </w:r>
      <w:r w:rsidR="004C1D77" w:rsidRPr="00D17E62">
        <w:rPr>
          <w:rFonts w:ascii="Times New Roman" w:hAnsi="Times New Roman" w:cs="Times New Roman"/>
        </w:rPr>
        <w:t>)</w:t>
      </w:r>
      <w:r w:rsidR="00833CB1">
        <w:rPr>
          <w:rFonts w:ascii="Times New Roman" w:hAnsi="Times New Roman" w:cs="Times New Roman"/>
        </w:rPr>
        <w:t>, which</w:t>
      </w:r>
      <w:r w:rsidR="00130658" w:rsidRPr="00D17E62">
        <w:rPr>
          <w:rFonts w:ascii="Times New Roman" w:hAnsi="Times New Roman" w:cs="Times New Roman"/>
        </w:rPr>
        <w:t xml:space="preserve"> </w:t>
      </w:r>
      <w:r w:rsidR="00B6074E" w:rsidRPr="00D17E62">
        <w:rPr>
          <w:rFonts w:ascii="Times New Roman" w:hAnsi="Times New Roman" w:cs="Times New Roman"/>
        </w:rPr>
        <w:t xml:space="preserve">was </w:t>
      </w:r>
      <w:r w:rsidR="006F2777" w:rsidRPr="00D17E62">
        <w:rPr>
          <w:rFonts w:ascii="Times New Roman" w:hAnsi="Times New Roman" w:cs="Times New Roman"/>
        </w:rPr>
        <w:t xml:space="preserve">significantly </w:t>
      </w:r>
      <w:r w:rsidR="00D4125E">
        <w:rPr>
          <w:rFonts w:ascii="Times New Roman" w:hAnsi="Times New Roman" w:cs="Times New Roman"/>
        </w:rPr>
        <w:t>more</w:t>
      </w:r>
      <w:r w:rsidR="006F2777" w:rsidRPr="00D17E62">
        <w:rPr>
          <w:rFonts w:ascii="Times New Roman" w:hAnsi="Times New Roman" w:cs="Times New Roman"/>
        </w:rPr>
        <w:t xml:space="preserve"> than</w:t>
      </w:r>
      <w:r w:rsidR="002F0463" w:rsidRPr="00D17E62">
        <w:rPr>
          <w:rFonts w:ascii="Times New Roman" w:hAnsi="Times New Roman" w:cs="Times New Roman"/>
        </w:rPr>
        <w:t xml:space="preserve"> </w:t>
      </w:r>
      <w:r w:rsidR="00E654DE">
        <w:rPr>
          <w:rFonts w:ascii="Times New Roman" w:hAnsi="Times New Roman" w:cs="Times New Roman"/>
        </w:rPr>
        <w:t xml:space="preserve">that of </w:t>
      </w:r>
      <w:r w:rsidR="0037309A" w:rsidRPr="00D17E62">
        <w:rPr>
          <w:rFonts w:ascii="Times New Roman" w:hAnsi="Times New Roman" w:cs="Times New Roman"/>
        </w:rPr>
        <w:t>positive</w:t>
      </w:r>
      <w:r w:rsidR="00D4125E">
        <w:rPr>
          <w:rFonts w:ascii="Times New Roman" w:hAnsi="Times New Roman" w:cs="Times New Roman"/>
        </w:rPr>
        <w:t>ly correlative</w:t>
      </w:r>
      <w:r w:rsidR="0037309A" w:rsidRPr="00D17E62">
        <w:rPr>
          <w:rFonts w:ascii="Times New Roman" w:hAnsi="Times New Roman" w:cs="Times New Roman"/>
        </w:rPr>
        <w:t xml:space="preserve"> </w:t>
      </w:r>
      <w:r w:rsidR="002F0463" w:rsidRPr="00D17E62">
        <w:rPr>
          <w:rFonts w:ascii="Times New Roman" w:hAnsi="Times New Roman" w:cs="Times New Roman"/>
        </w:rPr>
        <w:t>gene</w:t>
      </w:r>
      <w:r w:rsidR="00D4125E">
        <w:rPr>
          <w:rFonts w:ascii="Times New Roman" w:hAnsi="Times New Roman" w:cs="Times New Roman"/>
        </w:rPr>
        <w:t>s</w:t>
      </w:r>
      <w:r w:rsidR="008D3991" w:rsidRPr="00D17E62">
        <w:rPr>
          <w:rFonts w:ascii="Times New Roman" w:hAnsi="Times New Roman" w:cs="Times New Roman"/>
        </w:rPr>
        <w:t xml:space="preserve"> </w:t>
      </w:r>
      <w:r w:rsidR="0037309A" w:rsidRPr="00D17E62">
        <w:rPr>
          <w:rFonts w:ascii="Times New Roman" w:hAnsi="Times New Roman" w:cs="Times New Roman"/>
        </w:rPr>
        <w:t>(</w:t>
      </w:r>
      <w:r w:rsidR="00B6074E" w:rsidRPr="00D17E62">
        <w:rPr>
          <w:rFonts w:ascii="Times New Roman" w:hAnsi="Times New Roman" w:cs="Times New Roman"/>
        </w:rPr>
        <w:t xml:space="preserve">1 gene, </w:t>
      </w:r>
      <w:r w:rsidR="0037309A" w:rsidRPr="00D17E62">
        <w:rPr>
          <w:rFonts w:ascii="Times New Roman" w:hAnsi="Times New Roman" w:cs="Times New Roman"/>
        </w:rPr>
        <w:t>P=</w:t>
      </w:r>
      <w:r w:rsidR="00CB6F8A" w:rsidRPr="00D17E62">
        <w:rPr>
          <w:rFonts w:ascii="Times New Roman" w:hAnsi="Times New Roman" w:cs="Times New Roman"/>
        </w:rPr>
        <w:t>0.0170</w:t>
      </w:r>
      <w:r w:rsidR="0037309A" w:rsidRPr="00D17E62">
        <w:rPr>
          <w:rFonts w:ascii="Times New Roman" w:hAnsi="Times New Roman" w:cs="Times New Roman"/>
        </w:rPr>
        <w:t>)</w:t>
      </w:r>
      <w:r w:rsidR="00CB6F8A" w:rsidRPr="00D17E62">
        <w:rPr>
          <w:rFonts w:ascii="Times New Roman" w:hAnsi="Times New Roman" w:cs="Times New Roman"/>
        </w:rPr>
        <w:t xml:space="preserve"> (</w:t>
      </w:r>
      <w:r w:rsidR="00CB6F8A" w:rsidRPr="00D17E62">
        <w:rPr>
          <w:rFonts w:ascii="Times New Roman" w:hAnsi="Times New Roman" w:cs="Times New Roman"/>
          <w:b/>
          <w:bCs/>
        </w:rPr>
        <w:t>Supplementary Table</w:t>
      </w:r>
      <w:r w:rsidR="0060161C" w:rsidRPr="00D17E62">
        <w:rPr>
          <w:rFonts w:ascii="Times New Roman" w:hAnsi="Times New Roman" w:cs="Times New Roman"/>
          <w:b/>
          <w:bCs/>
        </w:rPr>
        <w:t xml:space="preserve"> </w:t>
      </w:r>
      <w:r w:rsidR="007747A8">
        <w:rPr>
          <w:rFonts w:ascii="Times New Roman" w:hAnsi="Times New Roman" w:cs="Times New Roman"/>
          <w:b/>
          <w:bCs/>
        </w:rPr>
        <w:t>8</w:t>
      </w:r>
      <w:r w:rsidR="004B3089">
        <w:rPr>
          <w:rFonts w:ascii="Times New Roman" w:hAnsi="Times New Roman" w:cs="Times New Roman"/>
          <w:b/>
          <w:bCs/>
        </w:rPr>
        <w:t xml:space="preserve"> and</w:t>
      </w:r>
      <w:r w:rsidR="007747A8">
        <w:rPr>
          <w:rFonts w:ascii="Times New Roman" w:hAnsi="Times New Roman" w:cs="Times New Roman"/>
          <w:b/>
          <w:bCs/>
        </w:rPr>
        <w:t xml:space="preserve"> </w:t>
      </w:r>
      <w:r w:rsidR="0060161C" w:rsidRPr="00D17E62">
        <w:rPr>
          <w:rFonts w:ascii="Times New Roman" w:hAnsi="Times New Roman" w:cs="Times New Roman"/>
          <w:b/>
          <w:bCs/>
        </w:rPr>
        <w:t xml:space="preserve">Figure </w:t>
      </w:r>
      <w:r w:rsidR="003A65C8">
        <w:rPr>
          <w:rFonts w:ascii="Times New Roman" w:hAnsi="Times New Roman" w:cs="Times New Roman"/>
          <w:b/>
          <w:bCs/>
        </w:rPr>
        <w:t>3</w:t>
      </w:r>
      <w:r w:rsidR="00D16B16" w:rsidRPr="00D17E62">
        <w:rPr>
          <w:rFonts w:ascii="Times New Roman" w:hAnsi="Times New Roman" w:cs="Times New Roman"/>
          <w:b/>
          <w:bCs/>
        </w:rPr>
        <w:t>a</w:t>
      </w:r>
      <w:r w:rsidR="00CB6F8A" w:rsidRPr="00D17E62">
        <w:rPr>
          <w:rFonts w:ascii="Times New Roman" w:hAnsi="Times New Roman" w:cs="Times New Roman"/>
        </w:rPr>
        <w:t>)</w:t>
      </w:r>
      <w:r w:rsidR="0037309A" w:rsidRPr="00D17E62">
        <w:rPr>
          <w:rFonts w:ascii="Times New Roman" w:hAnsi="Times New Roman" w:cs="Times New Roman"/>
        </w:rPr>
        <w:t>.</w:t>
      </w:r>
      <w:r w:rsidR="00003F53" w:rsidRPr="00D17E62">
        <w:rPr>
          <w:rFonts w:ascii="Times New Roman" w:hAnsi="Times New Roman" w:cs="Times New Roman"/>
        </w:rPr>
        <w:t xml:space="preserve"> </w:t>
      </w:r>
    </w:p>
    <w:p w:rsidR="00EC7127" w:rsidRPr="00D17E62" w:rsidRDefault="00EC7127" w:rsidP="00E62ADE">
      <w:pPr>
        <w:spacing w:line="332" w:lineRule="exact"/>
        <w:rPr>
          <w:rFonts w:ascii="Times New Roman" w:hAnsi="Times New Roman" w:cs="Times New Roman"/>
        </w:rPr>
      </w:pPr>
    </w:p>
    <w:p w:rsidR="00542E33" w:rsidRDefault="0097681D" w:rsidP="00E62ADE">
      <w:pPr>
        <w:spacing w:line="332" w:lineRule="exact"/>
        <w:rPr>
          <w:rFonts w:ascii="Times New Roman" w:hAnsi="Times New Roman" w:cs="Times New Roman"/>
        </w:rPr>
      </w:pPr>
      <w:r w:rsidRPr="00D17E62">
        <w:rPr>
          <w:rFonts w:ascii="Times New Roman" w:hAnsi="Times New Roman" w:cs="Times New Roman"/>
        </w:rPr>
        <w:t>GO Biological Process</w:t>
      </w:r>
      <w:r w:rsidR="00B91934" w:rsidRPr="00D17E62">
        <w:rPr>
          <w:rFonts w:ascii="Times New Roman" w:hAnsi="Times New Roman" w:cs="Times New Roman"/>
        </w:rPr>
        <w:t xml:space="preserve"> (BP)</w:t>
      </w:r>
      <w:r w:rsidRPr="00D17E62">
        <w:rPr>
          <w:rFonts w:ascii="Times New Roman" w:hAnsi="Times New Roman" w:cs="Times New Roman"/>
        </w:rPr>
        <w:t xml:space="preserve"> enrichment analyses</w:t>
      </w:r>
      <w:r w:rsidR="005F015F" w:rsidRPr="00D17E62">
        <w:rPr>
          <w:rFonts w:ascii="Times New Roman" w:hAnsi="Times New Roman" w:cs="Times New Roman"/>
        </w:rPr>
        <w:t xml:space="preserve"> </w:t>
      </w:r>
      <w:r w:rsidRPr="00D17E62">
        <w:rPr>
          <w:rFonts w:ascii="Times New Roman" w:hAnsi="Times New Roman" w:cs="Times New Roman"/>
        </w:rPr>
        <w:t xml:space="preserve">of </w:t>
      </w:r>
      <w:r w:rsidR="005F015F" w:rsidRPr="00D17E62">
        <w:rPr>
          <w:rFonts w:ascii="Times New Roman" w:hAnsi="Times New Roman" w:cs="Times New Roman"/>
        </w:rPr>
        <w:t>positive</w:t>
      </w:r>
      <w:r w:rsidR="004A55EE">
        <w:rPr>
          <w:rFonts w:ascii="Times New Roman" w:hAnsi="Times New Roman" w:cs="Times New Roman"/>
        </w:rPr>
        <w:t>ly</w:t>
      </w:r>
      <w:r w:rsidR="005F015F" w:rsidRPr="00D17E62">
        <w:rPr>
          <w:rFonts w:ascii="Times New Roman" w:hAnsi="Times New Roman" w:cs="Times New Roman"/>
        </w:rPr>
        <w:t xml:space="preserve"> relative genes </w:t>
      </w:r>
      <w:r w:rsidRPr="00D17E62">
        <w:rPr>
          <w:rFonts w:ascii="Times New Roman" w:hAnsi="Times New Roman" w:cs="Times New Roman"/>
        </w:rPr>
        <w:t xml:space="preserve">also </w:t>
      </w:r>
      <w:r w:rsidR="007E2B1D" w:rsidRPr="00D17E62">
        <w:rPr>
          <w:rFonts w:ascii="Times New Roman" w:hAnsi="Times New Roman" w:cs="Times New Roman"/>
        </w:rPr>
        <w:t>support</w:t>
      </w:r>
      <w:r w:rsidR="004A55EE">
        <w:rPr>
          <w:rFonts w:ascii="Times New Roman" w:hAnsi="Times New Roman" w:cs="Times New Roman"/>
        </w:rPr>
        <w:t>ed</w:t>
      </w:r>
      <w:r w:rsidR="007E2B1D" w:rsidRPr="00D17E62">
        <w:rPr>
          <w:rFonts w:ascii="Times New Roman" w:hAnsi="Times New Roman" w:cs="Times New Roman"/>
        </w:rPr>
        <w:t xml:space="preserve"> many </w:t>
      </w:r>
      <w:r w:rsidR="00F2611F">
        <w:rPr>
          <w:rFonts w:ascii="Times New Roman" w:hAnsi="Times New Roman" w:cs="Times New Roman"/>
        </w:rPr>
        <w:t>classical pathways that regulation of l</w:t>
      </w:r>
      <w:r w:rsidR="00965B1E">
        <w:rPr>
          <w:rFonts w:ascii="Times New Roman" w:hAnsi="Times New Roman" w:cs="Times New Roman"/>
        </w:rPr>
        <w:t>ifespan</w:t>
      </w:r>
      <w:r w:rsidRPr="00D17E62">
        <w:rPr>
          <w:rFonts w:ascii="Times New Roman" w:hAnsi="Times New Roman" w:cs="Times New Roman"/>
        </w:rPr>
        <w:t xml:space="preserve">. </w:t>
      </w:r>
      <w:r w:rsidR="00AE2F51" w:rsidRPr="00D17E62">
        <w:rPr>
          <w:rFonts w:ascii="Times New Roman" w:hAnsi="Times New Roman" w:cs="Times New Roman"/>
        </w:rPr>
        <w:t xml:space="preserve">For example, </w:t>
      </w:r>
      <w:r w:rsidR="00260317" w:rsidRPr="00D17E62">
        <w:rPr>
          <w:rFonts w:ascii="Times New Roman" w:hAnsi="Times New Roman" w:cs="Times New Roman"/>
        </w:rPr>
        <w:t>the</w:t>
      </w:r>
      <w:r w:rsidR="00B924BD" w:rsidRPr="00D17E62">
        <w:rPr>
          <w:rFonts w:ascii="Times New Roman" w:hAnsi="Times New Roman" w:cs="Times New Roman"/>
        </w:rPr>
        <w:t xml:space="preserve"> most well-known and effec</w:t>
      </w:r>
      <w:r w:rsidR="00B2578D" w:rsidRPr="00D17E62">
        <w:rPr>
          <w:rFonts w:ascii="Times New Roman" w:hAnsi="Times New Roman" w:cs="Times New Roman"/>
        </w:rPr>
        <w:t xml:space="preserve">tive way to extend lifespan </w:t>
      </w:r>
      <w:r w:rsidR="00E71649" w:rsidRPr="00D17E62">
        <w:rPr>
          <w:rFonts w:ascii="Times New Roman" w:hAnsi="Times New Roman" w:cs="Times New Roman"/>
        </w:rPr>
        <w:t xml:space="preserve">in </w:t>
      </w:r>
      <w:r w:rsidR="005A7959" w:rsidRPr="00D17E62">
        <w:rPr>
          <w:rFonts w:ascii="Times New Roman" w:hAnsi="Times New Roman" w:cs="Times New Roman"/>
        </w:rPr>
        <w:t>invertebrate</w:t>
      </w:r>
      <w:r w:rsidR="008D3383" w:rsidRPr="00D17E62">
        <w:rPr>
          <w:rFonts w:ascii="Times New Roman" w:hAnsi="Times New Roman" w:cs="Times New Roman"/>
        </w:rPr>
        <w:t xml:space="preserve"> and vertebrate</w:t>
      </w:r>
      <w:r w:rsidR="00B2578D" w:rsidRPr="00D17E62">
        <w:rPr>
          <w:rFonts w:ascii="Times New Roman" w:hAnsi="Times New Roman" w:cs="Times New Roman"/>
        </w:rPr>
        <w:t xml:space="preserve"> is </w:t>
      </w:r>
      <w:r w:rsidR="00C0625D" w:rsidRPr="00D17E62">
        <w:rPr>
          <w:rFonts w:ascii="Times New Roman" w:hAnsi="Times New Roman" w:cs="Times New Roman"/>
        </w:rPr>
        <w:t>dietary restriction</w:t>
      </w:r>
      <w:r w:rsidR="000258B0">
        <w:rPr>
          <w:rFonts w:ascii="Times New Roman" w:hAnsi="Times New Roman" w:cs="Times New Roman"/>
        </w:rPr>
        <w:fldChar w:fldCharType="begin">
          <w:fldData xml:space="preserve">PEVuZE5vdGU+PENpdGU+PEF1dGhvcj5UaWFuPC9BdXRob3I+PFllYXI+MjAxNzwvWWVhcj48UmVj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==
</w:fldData>
        </w:fldChar>
      </w:r>
      <w:r w:rsidR="00420A12">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PEVuZE5vdGU+PENpdGU+PEF1dGhvcj5UaWFuPC9BdXRob3I+PFllYXI+MjAxNzwvWWVhcj48UmVj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==
</w:fldData>
        </w:fldChar>
      </w:r>
      <w:r w:rsidR="00420A12">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20A12" w:rsidRPr="00420A12">
        <w:rPr>
          <w:rFonts w:ascii="Times New Roman" w:hAnsi="Times New Roman" w:cs="Times New Roman"/>
          <w:noProof/>
          <w:vertAlign w:val="superscript"/>
        </w:rPr>
        <w:t>2</w:t>
      </w:r>
      <w:r w:rsidR="000258B0">
        <w:rPr>
          <w:rFonts w:ascii="Times New Roman" w:hAnsi="Times New Roman" w:cs="Times New Roman"/>
        </w:rPr>
        <w:fldChar w:fldCharType="end"/>
      </w:r>
      <w:r w:rsidR="005A7959" w:rsidRPr="00D17E62">
        <w:rPr>
          <w:rFonts w:ascii="Times New Roman" w:hAnsi="Times New Roman" w:cs="Times New Roman"/>
        </w:rPr>
        <w:t xml:space="preserve">. In our study, we found that the energy metabolic genes </w:t>
      </w:r>
      <w:r w:rsidR="00E16DDC">
        <w:rPr>
          <w:rFonts w:ascii="Times New Roman" w:hAnsi="Times New Roman" w:cs="Times New Roman"/>
        </w:rPr>
        <w:t>were</w:t>
      </w:r>
      <w:r w:rsidR="009D77BB" w:rsidRPr="00D17E62">
        <w:rPr>
          <w:rFonts w:ascii="Times New Roman" w:hAnsi="Times New Roman" w:cs="Times New Roman"/>
        </w:rPr>
        <w:t xml:space="preserve"> one of the most enrichment </w:t>
      </w:r>
      <w:r w:rsidR="00A132B2">
        <w:rPr>
          <w:rFonts w:ascii="Times New Roman" w:hAnsi="Times New Roman" w:cs="Times New Roman"/>
        </w:rPr>
        <w:t>categor</w:t>
      </w:r>
      <w:r w:rsidR="009679EF">
        <w:rPr>
          <w:rFonts w:ascii="Times New Roman" w:hAnsi="Times New Roman" w:cs="Times New Roman"/>
        </w:rPr>
        <w:t>ies</w:t>
      </w:r>
      <w:r w:rsidR="009D77BB" w:rsidRPr="00D17E62">
        <w:rPr>
          <w:rFonts w:ascii="Times New Roman" w:hAnsi="Times New Roman" w:cs="Times New Roman"/>
        </w:rPr>
        <w:t xml:space="preserve"> in</w:t>
      </w:r>
      <w:r w:rsidR="00B92805" w:rsidRPr="00D17E62">
        <w:rPr>
          <w:rFonts w:ascii="Times New Roman" w:hAnsi="Times New Roman" w:cs="Times New Roman"/>
        </w:rPr>
        <w:t xml:space="preserve"> our</w:t>
      </w:r>
      <w:r w:rsidR="009D77BB" w:rsidRPr="00D17E62">
        <w:rPr>
          <w:rFonts w:ascii="Times New Roman" w:hAnsi="Times New Roman" w:cs="Times New Roman"/>
        </w:rPr>
        <w:t xml:space="preserve"> </w:t>
      </w:r>
      <w:r w:rsidR="00237D22">
        <w:rPr>
          <w:rFonts w:ascii="Times New Roman" w:hAnsi="Times New Roman" w:cs="Times New Roman"/>
        </w:rPr>
        <w:t>p</w:t>
      </w:r>
      <w:r w:rsidR="00382098">
        <w:rPr>
          <w:rFonts w:ascii="Times New Roman" w:hAnsi="Times New Roman" w:cs="Times New Roman"/>
        </w:rPr>
        <w:t>ositively correlative genes</w:t>
      </w:r>
      <w:r w:rsidR="009D77BB" w:rsidRPr="00D17E62">
        <w:rPr>
          <w:rFonts w:ascii="Times New Roman" w:hAnsi="Times New Roman" w:cs="Times New Roman"/>
        </w:rPr>
        <w:t>.</w:t>
      </w:r>
      <w:r w:rsidR="001E71A7" w:rsidRPr="00D17E62">
        <w:rPr>
          <w:rFonts w:ascii="Times New Roman" w:hAnsi="Times New Roman" w:cs="Times New Roman"/>
        </w:rPr>
        <w:t xml:space="preserve"> </w:t>
      </w:r>
      <w:r w:rsidR="000B6AE7">
        <w:rPr>
          <w:rFonts w:ascii="Times New Roman" w:hAnsi="Times New Roman" w:cs="Times New Roman"/>
        </w:rPr>
        <w:t xml:space="preserve">There were </w:t>
      </w:r>
      <w:r w:rsidR="0037716F" w:rsidRPr="00D17E62">
        <w:rPr>
          <w:rFonts w:ascii="Times New Roman" w:hAnsi="Times New Roman" w:cs="Times New Roman"/>
        </w:rPr>
        <w:t>4</w:t>
      </w:r>
      <w:r w:rsidR="00D47D33">
        <w:rPr>
          <w:rFonts w:ascii="Times New Roman" w:hAnsi="Times New Roman" w:cs="Times New Roman"/>
        </w:rPr>
        <w:t xml:space="preserve"> </w:t>
      </w:r>
      <w:r w:rsidR="00237D22">
        <w:rPr>
          <w:rFonts w:ascii="Times New Roman" w:hAnsi="Times New Roman" w:cs="Times New Roman"/>
        </w:rPr>
        <w:t>p</w:t>
      </w:r>
      <w:r w:rsidR="00382098">
        <w:rPr>
          <w:rFonts w:ascii="Times New Roman" w:hAnsi="Times New Roman" w:cs="Times New Roman"/>
        </w:rPr>
        <w:t>ositively correlative genes</w:t>
      </w:r>
      <w:r w:rsidR="001E71A7" w:rsidRPr="00D17E62">
        <w:rPr>
          <w:rFonts w:ascii="Times New Roman" w:hAnsi="Times New Roman" w:cs="Times New Roman"/>
        </w:rPr>
        <w:t xml:space="preserve"> </w:t>
      </w:r>
      <w:r w:rsidR="00F477F4">
        <w:rPr>
          <w:rFonts w:ascii="Times New Roman" w:hAnsi="Times New Roman" w:cs="Times New Roman"/>
        </w:rPr>
        <w:t>were involved in</w:t>
      </w:r>
      <w:r w:rsidR="004D3E44" w:rsidRPr="00D17E62">
        <w:rPr>
          <w:rFonts w:ascii="Times New Roman" w:hAnsi="Times New Roman" w:cs="Times New Roman"/>
        </w:rPr>
        <w:t xml:space="preserve"> </w:t>
      </w:r>
      <w:r w:rsidR="00692D07" w:rsidRPr="00D17E62">
        <w:rPr>
          <w:rFonts w:ascii="Times New Roman" w:hAnsi="Times New Roman" w:cs="Times New Roman"/>
        </w:rPr>
        <w:t xml:space="preserve">categories of </w:t>
      </w:r>
      <w:r w:rsidR="008161E6" w:rsidRPr="00D17E62">
        <w:rPr>
          <w:rFonts w:ascii="Times New Roman" w:hAnsi="Times New Roman" w:cs="Times New Roman"/>
        </w:rPr>
        <w:t>“positive regulation of glucose import” (P=0.0047)</w:t>
      </w:r>
      <w:r w:rsidR="008D67D3">
        <w:rPr>
          <w:rFonts w:ascii="Times New Roman" w:hAnsi="Times New Roman" w:cs="Times New Roman"/>
        </w:rPr>
        <w:t xml:space="preserve">, </w:t>
      </w:r>
      <w:r w:rsidR="000B6AE7">
        <w:rPr>
          <w:rFonts w:ascii="Times New Roman" w:hAnsi="Times New Roman" w:cs="Times New Roman"/>
        </w:rPr>
        <w:t>“</w:t>
      </w:r>
      <w:r w:rsidR="00591306" w:rsidRPr="00591306">
        <w:rPr>
          <w:rFonts w:ascii="Times New Roman" w:hAnsi="Times New Roman" w:cs="Times New Roman"/>
        </w:rPr>
        <w:t>positive regulation of cellular carbohydrate metabolic process</w:t>
      </w:r>
      <w:r w:rsidR="000B6AE7">
        <w:rPr>
          <w:rFonts w:ascii="Times New Roman" w:hAnsi="Times New Roman" w:cs="Times New Roman"/>
        </w:rPr>
        <w:t>” (</w:t>
      </w:r>
      <w:r w:rsidR="00695921">
        <w:rPr>
          <w:rFonts w:ascii="Times New Roman" w:hAnsi="Times New Roman" w:cs="Times New Roman"/>
        </w:rPr>
        <w:t>P=</w:t>
      </w:r>
      <w:r w:rsidR="00E3434E">
        <w:rPr>
          <w:rFonts w:ascii="Times New Roman" w:hAnsi="Times New Roman" w:cs="Times New Roman"/>
        </w:rPr>
        <w:t>0.0</w:t>
      </w:r>
      <w:r w:rsidR="0039574D">
        <w:rPr>
          <w:rFonts w:ascii="Times New Roman" w:hAnsi="Times New Roman" w:cs="Times New Roman"/>
        </w:rPr>
        <w:t>195</w:t>
      </w:r>
      <w:r w:rsidR="000B6AE7">
        <w:rPr>
          <w:rFonts w:ascii="Times New Roman" w:hAnsi="Times New Roman" w:cs="Times New Roman"/>
        </w:rPr>
        <w:t>)</w:t>
      </w:r>
      <w:r w:rsidR="008D67D3">
        <w:rPr>
          <w:rFonts w:ascii="Times New Roman" w:hAnsi="Times New Roman" w:cs="Times New Roman"/>
        </w:rPr>
        <w:t xml:space="preserve"> and </w:t>
      </w:r>
      <w:r w:rsidR="00B90A80">
        <w:rPr>
          <w:rFonts w:ascii="Times New Roman" w:hAnsi="Times New Roman" w:cs="Times New Roman"/>
        </w:rPr>
        <w:t>“</w:t>
      </w:r>
      <w:r w:rsidR="00B90A80" w:rsidRPr="00B90A80">
        <w:rPr>
          <w:rFonts w:ascii="Times New Roman" w:hAnsi="Times New Roman" w:cs="Times New Roman"/>
        </w:rPr>
        <w:t>tricarboxylic acid metabolic process</w:t>
      </w:r>
      <w:r w:rsidR="00B90A80">
        <w:rPr>
          <w:rFonts w:ascii="Times New Roman" w:hAnsi="Times New Roman" w:cs="Times New Roman"/>
        </w:rPr>
        <w:t>”</w:t>
      </w:r>
      <w:r w:rsidR="008374D6">
        <w:rPr>
          <w:rFonts w:ascii="Times New Roman" w:hAnsi="Times New Roman" w:cs="Times New Roman"/>
        </w:rPr>
        <w:t xml:space="preserve"> (P=0.0053)</w:t>
      </w:r>
      <w:r w:rsidR="00695921">
        <w:rPr>
          <w:rFonts w:ascii="Times New Roman" w:hAnsi="Times New Roman" w:cs="Times New Roman"/>
        </w:rPr>
        <w:t>, respectively</w:t>
      </w:r>
      <w:r w:rsidR="004076B9" w:rsidRPr="00D17E62">
        <w:rPr>
          <w:rFonts w:ascii="Times New Roman" w:hAnsi="Times New Roman" w:cs="Times New Roman"/>
        </w:rPr>
        <w:t xml:space="preserve"> (</w:t>
      </w:r>
      <w:r w:rsidR="00A959F0" w:rsidRPr="00D17E62">
        <w:rPr>
          <w:rFonts w:ascii="Times New Roman" w:hAnsi="Times New Roman" w:cs="Times New Roman"/>
          <w:b/>
          <w:bCs/>
        </w:rPr>
        <w:t xml:space="preserve">Supplementary Table </w:t>
      </w:r>
      <w:r w:rsidR="004F1908">
        <w:rPr>
          <w:rFonts w:ascii="Times New Roman" w:hAnsi="Times New Roman" w:cs="Times New Roman"/>
          <w:b/>
          <w:bCs/>
        </w:rPr>
        <w:t>7</w:t>
      </w:r>
      <w:r w:rsidR="004B3089">
        <w:rPr>
          <w:rFonts w:ascii="Times New Roman" w:hAnsi="Times New Roman" w:cs="Times New Roman"/>
          <w:b/>
          <w:bCs/>
        </w:rPr>
        <w:t xml:space="preserve"> and</w:t>
      </w:r>
      <w:r w:rsidR="00A959F0" w:rsidRPr="00D17E62">
        <w:rPr>
          <w:rFonts w:ascii="Times New Roman" w:hAnsi="Times New Roman" w:cs="Times New Roman"/>
          <w:b/>
          <w:bCs/>
        </w:rPr>
        <w:t xml:space="preserve"> Figure </w:t>
      </w:r>
      <w:r w:rsidR="00B37B33">
        <w:rPr>
          <w:rFonts w:ascii="Times New Roman" w:hAnsi="Times New Roman" w:cs="Times New Roman"/>
          <w:b/>
          <w:bCs/>
        </w:rPr>
        <w:t>3</w:t>
      </w:r>
      <w:r w:rsidR="00A959F0" w:rsidRPr="00D17E62">
        <w:rPr>
          <w:rFonts w:ascii="Times New Roman" w:hAnsi="Times New Roman" w:cs="Times New Roman"/>
          <w:b/>
          <w:bCs/>
        </w:rPr>
        <w:t>b</w:t>
      </w:r>
      <w:r w:rsidR="00A959F0" w:rsidRPr="00D17E62">
        <w:rPr>
          <w:rFonts w:ascii="Times New Roman" w:hAnsi="Times New Roman" w:cs="Times New Roman"/>
        </w:rPr>
        <w:t>)</w:t>
      </w:r>
      <w:r w:rsidR="00796D6C" w:rsidRPr="00D17E62">
        <w:rPr>
          <w:rFonts w:ascii="Times New Roman" w:hAnsi="Times New Roman" w:cs="Times New Roman"/>
        </w:rPr>
        <w:t>, wh</w:t>
      </w:r>
      <w:r w:rsidR="00C40F82">
        <w:rPr>
          <w:rFonts w:ascii="Times New Roman" w:hAnsi="Times New Roman" w:cs="Times New Roman"/>
        </w:rPr>
        <w:t>i</w:t>
      </w:r>
      <w:r w:rsidR="00D47D33">
        <w:rPr>
          <w:rFonts w:ascii="Times New Roman" w:hAnsi="Times New Roman" w:cs="Times New Roman"/>
        </w:rPr>
        <w:t>le no</w:t>
      </w:r>
      <w:r w:rsidR="00C40F82">
        <w:rPr>
          <w:rFonts w:ascii="Times New Roman" w:hAnsi="Times New Roman" w:cs="Times New Roman"/>
        </w:rPr>
        <w:t xml:space="preserve"> negatively correlative gene</w:t>
      </w:r>
      <w:r w:rsidR="00D47D33">
        <w:rPr>
          <w:rFonts w:ascii="Times New Roman" w:hAnsi="Times New Roman" w:cs="Times New Roman"/>
        </w:rPr>
        <w:t xml:space="preserve"> was involved in these </w:t>
      </w:r>
      <w:r w:rsidR="00D530F5">
        <w:rPr>
          <w:rFonts w:ascii="Times New Roman" w:hAnsi="Times New Roman" w:cs="Times New Roman"/>
        </w:rPr>
        <w:t>GO BP</w:t>
      </w:r>
      <w:r w:rsidR="00D47D33">
        <w:rPr>
          <w:rFonts w:ascii="Times New Roman" w:hAnsi="Times New Roman" w:cs="Times New Roman"/>
        </w:rPr>
        <w:t xml:space="preserve"> terms</w:t>
      </w:r>
      <w:r w:rsidR="00C40F82">
        <w:rPr>
          <w:rFonts w:ascii="Times New Roman" w:hAnsi="Times New Roman" w:cs="Times New Roman"/>
        </w:rPr>
        <w:t xml:space="preserve"> (P=</w:t>
      </w:r>
      <w:r w:rsidR="000948B3">
        <w:rPr>
          <w:rFonts w:ascii="Times New Roman" w:hAnsi="Times New Roman" w:cs="Times New Roman"/>
        </w:rPr>
        <w:t>0.039</w:t>
      </w:r>
      <w:r w:rsidR="00C40F82">
        <w:rPr>
          <w:rFonts w:ascii="Times New Roman" w:hAnsi="Times New Roman" w:cs="Times New Roman"/>
        </w:rPr>
        <w:t>)</w:t>
      </w:r>
      <w:r w:rsidR="000948B3">
        <w:rPr>
          <w:rFonts w:ascii="Times New Roman" w:hAnsi="Times New Roman" w:cs="Times New Roman"/>
        </w:rPr>
        <w:t xml:space="preserve"> (</w:t>
      </w:r>
      <w:r w:rsidR="000948B3" w:rsidRPr="00E76529">
        <w:rPr>
          <w:rFonts w:ascii="Times New Roman" w:hAnsi="Times New Roman" w:cs="Times New Roman"/>
          <w:b/>
          <w:bCs/>
        </w:rPr>
        <w:t>Supplementary Table 9</w:t>
      </w:r>
      <w:r w:rsidR="00754DFC">
        <w:rPr>
          <w:rFonts w:ascii="Times New Roman" w:hAnsi="Times New Roman" w:cs="Times New Roman"/>
          <w:b/>
          <w:bCs/>
        </w:rPr>
        <w:t xml:space="preserve"> and</w:t>
      </w:r>
      <w:r w:rsidR="00754DFC" w:rsidRPr="00D17E62">
        <w:rPr>
          <w:rFonts w:ascii="Times New Roman" w:hAnsi="Times New Roman" w:cs="Times New Roman"/>
          <w:b/>
          <w:bCs/>
        </w:rPr>
        <w:t xml:space="preserve"> Figure </w:t>
      </w:r>
      <w:r w:rsidR="00754DFC">
        <w:rPr>
          <w:rFonts w:ascii="Times New Roman" w:hAnsi="Times New Roman" w:cs="Times New Roman"/>
          <w:b/>
          <w:bCs/>
        </w:rPr>
        <w:t>3</w:t>
      </w:r>
      <w:r w:rsidR="00754DFC" w:rsidRPr="00D17E62">
        <w:rPr>
          <w:rFonts w:ascii="Times New Roman" w:hAnsi="Times New Roman" w:cs="Times New Roman"/>
          <w:b/>
          <w:bCs/>
        </w:rPr>
        <w:t>b</w:t>
      </w:r>
      <w:r w:rsidR="000948B3">
        <w:rPr>
          <w:rFonts w:ascii="Times New Roman" w:hAnsi="Times New Roman" w:cs="Times New Roman"/>
        </w:rPr>
        <w:t>)</w:t>
      </w:r>
      <w:r w:rsidR="00796D6C" w:rsidRPr="00D17E62">
        <w:rPr>
          <w:rFonts w:ascii="Times New Roman" w:hAnsi="Times New Roman" w:cs="Times New Roman"/>
        </w:rPr>
        <w:t xml:space="preserve">. </w:t>
      </w:r>
      <w:r w:rsidR="00676E1F">
        <w:rPr>
          <w:rFonts w:ascii="Times New Roman" w:hAnsi="Times New Roman" w:cs="Times New Roman"/>
        </w:rPr>
        <w:t xml:space="preserve">Another </w:t>
      </w:r>
      <w:r w:rsidR="000F4DB3">
        <w:rPr>
          <w:rFonts w:ascii="Times New Roman" w:hAnsi="Times New Roman" w:cs="Times New Roman"/>
        </w:rPr>
        <w:t>energy</w:t>
      </w:r>
      <w:r w:rsidR="00EB0FA0">
        <w:rPr>
          <w:rFonts w:ascii="Times New Roman" w:hAnsi="Times New Roman" w:cs="Times New Roman"/>
        </w:rPr>
        <w:t>-associated</w:t>
      </w:r>
      <w:r w:rsidR="00B479AF">
        <w:rPr>
          <w:rFonts w:ascii="Times New Roman" w:hAnsi="Times New Roman" w:cs="Times New Roman"/>
        </w:rPr>
        <w:t xml:space="preserve"> </w:t>
      </w:r>
      <w:r w:rsidR="00676E1F">
        <w:rPr>
          <w:rFonts w:ascii="Times New Roman" w:hAnsi="Times New Roman" w:cs="Times New Roman"/>
        </w:rPr>
        <w:t>pathway</w:t>
      </w:r>
      <w:r w:rsidR="00D838F8">
        <w:rPr>
          <w:rFonts w:ascii="Times New Roman" w:hAnsi="Times New Roman" w:cs="Times New Roman"/>
        </w:rPr>
        <w:t xml:space="preserve"> that</w:t>
      </w:r>
      <w:r w:rsidR="00676E1F">
        <w:rPr>
          <w:rFonts w:ascii="Times New Roman" w:hAnsi="Times New Roman" w:cs="Times New Roman"/>
        </w:rPr>
        <w:t xml:space="preserve"> </w:t>
      </w:r>
      <w:r w:rsidR="00B479AF">
        <w:rPr>
          <w:rFonts w:ascii="Times New Roman" w:hAnsi="Times New Roman" w:cs="Times New Roman"/>
        </w:rPr>
        <w:t xml:space="preserve">relative to </w:t>
      </w:r>
      <w:r w:rsidR="00965B1E">
        <w:rPr>
          <w:rFonts w:ascii="Times New Roman" w:hAnsi="Times New Roman" w:cs="Times New Roman"/>
        </w:rPr>
        <w:t xml:space="preserve">regulation of </w:t>
      </w:r>
      <w:r w:rsidR="00C93A38">
        <w:rPr>
          <w:rFonts w:ascii="Times New Roman" w:hAnsi="Times New Roman" w:cs="Times New Roman"/>
        </w:rPr>
        <w:t>lifespan is insulin</w:t>
      </w:r>
      <w:r w:rsidR="006E4461">
        <w:rPr>
          <w:rFonts w:ascii="Times New Roman" w:hAnsi="Times New Roman" w:cs="Times New Roman"/>
        </w:rPr>
        <w:t>/IGF</w:t>
      </w:r>
      <w:r w:rsidR="0024589B">
        <w:rPr>
          <w:rFonts w:ascii="Times New Roman" w:hAnsi="Times New Roman" w:cs="Times New Roman"/>
        </w:rPr>
        <w:t>-</w:t>
      </w:r>
      <w:r w:rsidR="006E4461">
        <w:rPr>
          <w:rFonts w:ascii="Times New Roman" w:hAnsi="Times New Roman" w:cs="Times New Roman"/>
        </w:rPr>
        <w:t>1</w:t>
      </w:r>
      <w:r w:rsidR="00C93A38">
        <w:rPr>
          <w:rFonts w:ascii="Times New Roman" w:hAnsi="Times New Roman" w:cs="Times New Roman"/>
        </w:rPr>
        <w:t xml:space="preserve"> signaling pathway.</w:t>
      </w:r>
      <w:r w:rsidR="001A60B3">
        <w:rPr>
          <w:rFonts w:ascii="Times New Roman" w:hAnsi="Times New Roman" w:cs="Times New Roman"/>
        </w:rPr>
        <w:t xml:space="preserve"> </w:t>
      </w:r>
      <w:r w:rsidR="002F4C21">
        <w:rPr>
          <w:rFonts w:ascii="Times New Roman" w:hAnsi="Times New Roman" w:cs="Times New Roman"/>
        </w:rPr>
        <w:t>A</w:t>
      </w:r>
      <w:r w:rsidR="00FF64D4">
        <w:rPr>
          <w:rFonts w:ascii="Times New Roman" w:hAnsi="Times New Roman" w:cs="Times New Roman"/>
        </w:rPr>
        <w:t>lthou</w:t>
      </w:r>
      <w:r w:rsidR="00E26872">
        <w:rPr>
          <w:rFonts w:ascii="Times New Roman" w:hAnsi="Times New Roman" w:cs="Times New Roman"/>
        </w:rPr>
        <w:t>gh</w:t>
      </w:r>
      <w:r w:rsidR="00FF64D4">
        <w:rPr>
          <w:rFonts w:ascii="Times New Roman" w:hAnsi="Times New Roman" w:cs="Times New Roman"/>
        </w:rPr>
        <w:t xml:space="preserve"> </w:t>
      </w:r>
      <w:r w:rsidR="00004A35">
        <w:rPr>
          <w:rFonts w:ascii="Times New Roman" w:hAnsi="Times New Roman" w:cs="Times New Roman"/>
        </w:rPr>
        <w:t xml:space="preserve">mutations that </w:t>
      </w:r>
      <w:r w:rsidR="008173A5" w:rsidRPr="008173A5">
        <w:rPr>
          <w:rFonts w:ascii="Times New Roman" w:hAnsi="Times New Roman" w:cs="Times New Roman"/>
        </w:rPr>
        <w:t>reduce insulin/IGF</w:t>
      </w:r>
      <w:r w:rsidR="00567DDA">
        <w:rPr>
          <w:rFonts w:ascii="Times New Roman" w:hAnsi="Times New Roman" w:cs="Times New Roman"/>
        </w:rPr>
        <w:t>-</w:t>
      </w:r>
      <w:r w:rsidR="008173A5" w:rsidRPr="008173A5">
        <w:rPr>
          <w:rFonts w:ascii="Times New Roman" w:hAnsi="Times New Roman" w:cs="Times New Roman"/>
        </w:rPr>
        <w:t>1 signaling</w:t>
      </w:r>
      <w:r w:rsidR="00E26872">
        <w:rPr>
          <w:rFonts w:ascii="Times New Roman" w:hAnsi="Times New Roman" w:cs="Times New Roman"/>
        </w:rPr>
        <w:t xml:space="preserve"> we</w:t>
      </w:r>
      <w:r w:rsidR="00141E68">
        <w:rPr>
          <w:rFonts w:ascii="Times New Roman" w:hAnsi="Times New Roman" w:cs="Times New Roman"/>
        </w:rPr>
        <w:t>re</w:t>
      </w:r>
      <w:r w:rsidR="00E26872">
        <w:rPr>
          <w:rFonts w:ascii="Times New Roman" w:hAnsi="Times New Roman" w:cs="Times New Roman"/>
        </w:rPr>
        <w:t xml:space="preserve"> </w:t>
      </w:r>
      <w:r w:rsidR="00EB0FA0">
        <w:rPr>
          <w:rFonts w:ascii="Times New Roman" w:hAnsi="Times New Roman" w:cs="Times New Roman"/>
        </w:rPr>
        <w:t xml:space="preserve">well </w:t>
      </w:r>
      <w:r w:rsidR="00E51779">
        <w:rPr>
          <w:rFonts w:ascii="Times New Roman" w:hAnsi="Times New Roman" w:cs="Times New Roman"/>
        </w:rPr>
        <w:t>confirmed</w:t>
      </w:r>
      <w:r w:rsidR="00004A35">
        <w:rPr>
          <w:rFonts w:ascii="Times New Roman" w:hAnsi="Times New Roman" w:cs="Times New Roman"/>
        </w:rPr>
        <w:t xml:space="preserve"> </w:t>
      </w:r>
      <w:r w:rsidR="00855310">
        <w:rPr>
          <w:rFonts w:ascii="Times New Roman" w:hAnsi="Times New Roman" w:cs="Times New Roman"/>
        </w:rPr>
        <w:t xml:space="preserve">to extend lifespan in invertebrate, the </w:t>
      </w:r>
      <w:r w:rsidR="0044119D">
        <w:rPr>
          <w:rFonts w:ascii="Times New Roman" w:hAnsi="Times New Roman" w:cs="Times New Roman"/>
        </w:rPr>
        <w:t>extent</w:t>
      </w:r>
      <w:r w:rsidR="00855310">
        <w:rPr>
          <w:rFonts w:ascii="Times New Roman" w:hAnsi="Times New Roman" w:cs="Times New Roman"/>
        </w:rPr>
        <w:t xml:space="preserve"> to which </w:t>
      </w:r>
      <w:r w:rsidR="00567DDA">
        <w:rPr>
          <w:rFonts w:ascii="Times New Roman" w:hAnsi="Times New Roman" w:cs="Times New Roman"/>
        </w:rPr>
        <w:t>the insulin/IGF-1 signaling pathway</w:t>
      </w:r>
      <w:r w:rsidR="00D838F8">
        <w:rPr>
          <w:rFonts w:ascii="Times New Roman" w:hAnsi="Times New Roman" w:cs="Times New Roman"/>
        </w:rPr>
        <w:t xml:space="preserve"> regulate the </w:t>
      </w:r>
      <w:r w:rsidR="008A1013">
        <w:rPr>
          <w:rFonts w:ascii="Times New Roman" w:hAnsi="Times New Roman" w:cs="Times New Roman"/>
        </w:rPr>
        <w:t xml:space="preserve">lifespan in vertebrate is </w:t>
      </w:r>
      <w:r w:rsidR="00566102">
        <w:rPr>
          <w:rFonts w:ascii="Times New Roman" w:hAnsi="Times New Roman" w:cs="Times New Roman"/>
        </w:rPr>
        <w:t>c</w:t>
      </w:r>
      <w:r w:rsidR="00566102" w:rsidRPr="00566102">
        <w:rPr>
          <w:rFonts w:ascii="Times New Roman" w:hAnsi="Times New Roman" w:cs="Times New Roman"/>
        </w:rPr>
        <w:t>ontroversial</w:t>
      </w:r>
      <w:r w:rsidR="000258B0">
        <w:rPr>
          <w:rFonts w:ascii="Times New Roman" w:hAnsi="Times New Roman" w:cs="Times New Roman"/>
        </w:rPr>
        <w:fldChar w:fldCharType="begin">
          <w:fldData xml:space="preserve">PEVuZE5vdGU+PENpdGU+PEF1dGhvcj52YW4gSGVlbXN0PC9BdXRob3I+PFllYXI+MjAxMDwvWWVh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</w:fldData>
        </w:fldChar>
      </w:r>
      <w:r w:rsidR="0044119D">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PEVuZE5vdGU+PENpdGU+PEF1dGhvcj52YW4gSGVlbXN0PC9BdXRob3I+PFllYXI+MjAxMDwvWWVh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</w:fldData>
        </w:fldChar>
      </w:r>
      <w:r w:rsidR="0044119D">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40, 41</w:t>
      </w:r>
      <w:r w:rsidR="000258B0">
        <w:rPr>
          <w:rFonts w:ascii="Times New Roman" w:hAnsi="Times New Roman" w:cs="Times New Roman"/>
        </w:rPr>
        <w:fldChar w:fldCharType="end"/>
      </w:r>
      <w:r w:rsidR="00566102">
        <w:rPr>
          <w:rFonts w:ascii="Times New Roman" w:hAnsi="Times New Roman" w:cs="Times New Roman"/>
        </w:rPr>
        <w:t>.</w:t>
      </w:r>
      <w:r w:rsidR="0044119D">
        <w:rPr>
          <w:rFonts w:ascii="Times New Roman" w:hAnsi="Times New Roman" w:cs="Times New Roman"/>
        </w:rPr>
        <w:t xml:space="preserve"> Our results </w:t>
      </w:r>
      <w:r w:rsidR="00812418">
        <w:rPr>
          <w:rFonts w:ascii="Times New Roman" w:hAnsi="Times New Roman" w:cs="Times New Roman"/>
        </w:rPr>
        <w:t>supported genes involved in insulin</w:t>
      </w:r>
      <w:r w:rsidR="006A2C9E">
        <w:rPr>
          <w:rFonts w:ascii="Times New Roman" w:hAnsi="Times New Roman" w:cs="Times New Roman"/>
        </w:rPr>
        <w:t>/IGF-1</w:t>
      </w:r>
      <w:r w:rsidR="00812418">
        <w:rPr>
          <w:rFonts w:ascii="Times New Roman" w:hAnsi="Times New Roman" w:cs="Times New Roman"/>
        </w:rPr>
        <w:t xml:space="preserve"> signaling pathway might play important role in </w:t>
      </w:r>
      <w:r w:rsidR="0055545F">
        <w:rPr>
          <w:rFonts w:ascii="Times New Roman" w:hAnsi="Times New Roman" w:cs="Times New Roman"/>
        </w:rPr>
        <w:t xml:space="preserve">universal </w:t>
      </w:r>
      <w:r w:rsidR="00812418">
        <w:rPr>
          <w:rFonts w:ascii="Times New Roman" w:hAnsi="Times New Roman" w:cs="Times New Roman"/>
        </w:rPr>
        <w:t>regulation of lifespan in mammals</w:t>
      </w:r>
      <w:r w:rsidR="00347B62">
        <w:rPr>
          <w:rFonts w:ascii="Times New Roman" w:hAnsi="Times New Roman" w:cs="Times New Roman"/>
        </w:rPr>
        <w:t xml:space="preserve">. For example, </w:t>
      </w:r>
      <w:r w:rsidR="007C1E34" w:rsidRPr="007C1E34">
        <w:rPr>
          <w:rFonts w:ascii="Times New Roman" w:hAnsi="Times New Roman" w:cs="Times New Roman"/>
        </w:rPr>
        <w:t xml:space="preserve">3 positively correlative genes were involved in </w:t>
      </w:r>
      <w:r w:rsidR="00743E13">
        <w:rPr>
          <w:rFonts w:ascii="Times New Roman" w:hAnsi="Times New Roman" w:cs="Times New Roman"/>
        </w:rPr>
        <w:t xml:space="preserve">category </w:t>
      </w:r>
      <w:r w:rsidR="007C1E34" w:rsidRPr="007C1E34">
        <w:rPr>
          <w:rFonts w:ascii="Times New Roman" w:hAnsi="Times New Roman" w:cs="Times New Roman"/>
        </w:rPr>
        <w:t>“positive regulation of insulin-like growth factor receptor signaling pathway” (P=0.0016)</w:t>
      </w:r>
      <w:r w:rsidR="004673E5">
        <w:rPr>
          <w:rFonts w:ascii="Times New Roman" w:hAnsi="Times New Roman" w:cs="Times New Roman"/>
        </w:rPr>
        <w:t xml:space="preserve"> (</w:t>
      </w:r>
      <w:r w:rsidR="004673E5" w:rsidRPr="00E76529">
        <w:rPr>
          <w:rFonts w:ascii="Times New Roman" w:hAnsi="Times New Roman" w:cs="Times New Roman"/>
          <w:b/>
          <w:bCs/>
        </w:rPr>
        <w:t xml:space="preserve">Supplementary Table </w:t>
      </w:r>
      <w:r w:rsidR="004673E5">
        <w:rPr>
          <w:rFonts w:ascii="Times New Roman" w:hAnsi="Times New Roman" w:cs="Times New Roman"/>
          <w:b/>
          <w:bCs/>
        </w:rPr>
        <w:t>7</w:t>
      </w:r>
      <w:r w:rsidR="004673E5">
        <w:rPr>
          <w:rFonts w:ascii="Times New Roman" w:hAnsi="Times New Roman" w:cs="Times New Roman"/>
        </w:rPr>
        <w:t>)</w:t>
      </w:r>
      <w:r w:rsidR="00A61F7E">
        <w:rPr>
          <w:rFonts w:ascii="Times New Roman" w:hAnsi="Times New Roman" w:cs="Times New Roman"/>
        </w:rPr>
        <w:t>, while no negatively correlative genes were involved in this pat</w:t>
      </w:r>
      <w:r w:rsidR="00BB6F7B">
        <w:rPr>
          <w:rFonts w:ascii="Times New Roman" w:hAnsi="Times New Roman" w:cs="Times New Roman"/>
        </w:rPr>
        <w:t xml:space="preserve">hway. </w:t>
      </w:r>
      <w:r w:rsidR="00401B96">
        <w:rPr>
          <w:rFonts w:ascii="Times New Roman" w:hAnsi="Times New Roman" w:cs="Times New Roman"/>
        </w:rPr>
        <w:t xml:space="preserve">In addition, 7 positively </w:t>
      </w:r>
      <w:r w:rsidR="00401B96">
        <w:rPr>
          <w:rFonts w:ascii="Times New Roman" w:hAnsi="Times New Roman" w:cs="Times New Roman"/>
        </w:rPr>
        <w:lastRenderedPageBreak/>
        <w:t xml:space="preserve">correlative genes were involved in </w:t>
      </w:r>
      <w:r w:rsidR="00E53777">
        <w:rPr>
          <w:rFonts w:ascii="Times New Roman" w:hAnsi="Times New Roman" w:cs="Times New Roman"/>
        </w:rPr>
        <w:t>“</w:t>
      </w:r>
      <w:r w:rsidR="00E53777" w:rsidRPr="00E53777">
        <w:rPr>
          <w:rFonts w:ascii="Times New Roman" w:hAnsi="Times New Roman" w:cs="Times New Roman"/>
        </w:rPr>
        <w:t>response to insulin</w:t>
      </w:r>
      <w:r w:rsidR="00E53777">
        <w:rPr>
          <w:rFonts w:ascii="Times New Roman" w:hAnsi="Times New Roman" w:cs="Times New Roman"/>
        </w:rPr>
        <w:t>”, which was significantly more than that of negatively correlative genes (2 genes, P=</w:t>
      </w:r>
      <w:r w:rsidR="0041254B">
        <w:rPr>
          <w:rFonts w:ascii="Times New Roman" w:hAnsi="Times New Roman" w:cs="Times New Roman"/>
        </w:rPr>
        <w:t>0.0466</w:t>
      </w:r>
      <w:r w:rsidR="00E53777">
        <w:rPr>
          <w:rFonts w:ascii="Times New Roman" w:hAnsi="Times New Roman" w:cs="Times New Roman"/>
        </w:rPr>
        <w:t>)</w:t>
      </w:r>
      <w:r w:rsidR="004673E5">
        <w:rPr>
          <w:rFonts w:ascii="Times New Roman" w:hAnsi="Times New Roman" w:cs="Times New Roman"/>
        </w:rPr>
        <w:t xml:space="preserve"> (</w:t>
      </w:r>
      <w:r w:rsidR="004673E5" w:rsidRPr="00E76529">
        <w:rPr>
          <w:rFonts w:ascii="Times New Roman" w:hAnsi="Times New Roman" w:cs="Times New Roman"/>
          <w:b/>
          <w:bCs/>
        </w:rPr>
        <w:t>Supplementary Table 9</w:t>
      </w:r>
      <w:r w:rsidR="004673E5">
        <w:rPr>
          <w:rFonts w:ascii="Times New Roman" w:hAnsi="Times New Roman" w:cs="Times New Roman"/>
        </w:rPr>
        <w:t>)</w:t>
      </w:r>
      <w:r w:rsidR="00E53777">
        <w:rPr>
          <w:rFonts w:ascii="Times New Roman" w:hAnsi="Times New Roman" w:cs="Times New Roman"/>
        </w:rPr>
        <w:t>.</w:t>
      </w:r>
    </w:p>
    <w:p w:rsidR="00DE7913" w:rsidRPr="00D17E62" w:rsidRDefault="00DE7913" w:rsidP="00E62ADE">
      <w:pPr>
        <w:spacing w:line="332" w:lineRule="exact"/>
        <w:rPr>
          <w:rFonts w:ascii="Times New Roman" w:hAnsi="Times New Roman" w:cs="Times New Roman"/>
        </w:rPr>
      </w:pPr>
    </w:p>
    <w:p w:rsidR="006C4E84" w:rsidRDefault="001E17CA" w:rsidP="00E04BE3">
      <w:pPr>
        <w:spacing w:line="332" w:lineRule="exact"/>
        <w:rPr>
          <w:rFonts w:ascii="Times New Roman" w:eastAsiaTheme="minorHAnsi" w:hAnsi="Times New Roman" w:cs="Times New Roman"/>
        </w:rPr>
      </w:pPr>
      <w:r w:rsidRPr="00D17E62">
        <w:rPr>
          <w:rFonts w:ascii="Times New Roman" w:hAnsi="Times New Roman" w:cs="Times New Roman"/>
        </w:rPr>
        <w:t>Beside energy metabolism</w:t>
      </w:r>
      <w:r w:rsidR="00595C6C" w:rsidRPr="00D17E62">
        <w:rPr>
          <w:rFonts w:ascii="Times New Roman" w:hAnsi="Times New Roman" w:cs="Times New Roman"/>
        </w:rPr>
        <w:t xml:space="preserve">s, </w:t>
      </w:r>
      <w:r w:rsidR="00237D22">
        <w:rPr>
          <w:rFonts w:ascii="Times New Roman" w:hAnsi="Times New Roman" w:cs="Times New Roman"/>
        </w:rPr>
        <w:t>p</w:t>
      </w:r>
      <w:r w:rsidR="00382098">
        <w:rPr>
          <w:rFonts w:ascii="Times New Roman" w:hAnsi="Times New Roman" w:cs="Times New Roman"/>
        </w:rPr>
        <w:t>ositively correlative genes</w:t>
      </w:r>
      <w:r w:rsidR="00595C6C" w:rsidRPr="00D17E62">
        <w:rPr>
          <w:rFonts w:ascii="Times New Roman" w:hAnsi="Times New Roman" w:cs="Times New Roman"/>
        </w:rPr>
        <w:t xml:space="preserve"> were also enriched in many </w:t>
      </w:r>
      <w:r w:rsidR="007D3535" w:rsidRPr="00D17E62">
        <w:rPr>
          <w:rFonts w:ascii="Times New Roman" w:hAnsi="Times New Roman" w:cs="Times New Roman"/>
        </w:rPr>
        <w:t>other GO BP terms.</w:t>
      </w:r>
      <w:r w:rsidR="00BF10E0" w:rsidRPr="00D17E62">
        <w:rPr>
          <w:rFonts w:ascii="Times New Roman" w:hAnsi="Times New Roman" w:cs="Times New Roman"/>
        </w:rPr>
        <w:t xml:space="preserve"> </w:t>
      </w:r>
      <w:r w:rsidR="0083742D" w:rsidRPr="00D17E62">
        <w:rPr>
          <w:rFonts w:ascii="Times New Roman" w:hAnsi="Times New Roman" w:cs="Times New Roman"/>
        </w:rPr>
        <w:t xml:space="preserve">Previous studies showed </w:t>
      </w:r>
      <w:r w:rsidR="00005155" w:rsidRPr="00D17E62">
        <w:rPr>
          <w:rFonts w:ascii="Times New Roman" w:hAnsi="Times New Roman" w:cs="Times New Roman"/>
        </w:rPr>
        <w:t xml:space="preserve">that </w:t>
      </w:r>
      <w:r w:rsidR="0065642B" w:rsidRPr="00D17E62">
        <w:rPr>
          <w:rFonts w:ascii="Times New Roman" w:hAnsi="Times New Roman" w:cs="Times New Roman"/>
        </w:rPr>
        <w:t>down regulation of</w:t>
      </w:r>
      <w:r w:rsidR="00116194" w:rsidRPr="00D17E62">
        <w:rPr>
          <w:rFonts w:ascii="Times New Roman" w:hAnsi="Times New Roman" w:cs="Times New Roman"/>
        </w:rPr>
        <w:t xml:space="preserve"> </w:t>
      </w:r>
      <w:r w:rsidR="001B76B7" w:rsidRPr="00D17E62">
        <w:rPr>
          <w:rFonts w:ascii="Times New Roman" w:hAnsi="Times New Roman" w:cs="Times New Roman"/>
        </w:rPr>
        <w:t>neural excitation and synaptic function</w:t>
      </w:r>
      <w:r w:rsidR="00116194" w:rsidRPr="00D17E62">
        <w:rPr>
          <w:rFonts w:ascii="Times New Roman" w:hAnsi="Times New Roman" w:cs="Times New Roman"/>
        </w:rPr>
        <w:t xml:space="preserve"> </w:t>
      </w:r>
      <w:r w:rsidR="00F50B53" w:rsidRPr="00D17E62">
        <w:rPr>
          <w:rFonts w:ascii="Times New Roman" w:hAnsi="Times New Roman" w:cs="Times New Roman"/>
        </w:rPr>
        <w:t xml:space="preserve">is associated with </w:t>
      </w:r>
      <w:r w:rsidR="00116194" w:rsidRPr="00D17E62">
        <w:rPr>
          <w:rFonts w:ascii="Times New Roman" w:hAnsi="Times New Roman" w:cs="Times New Roman"/>
        </w:rPr>
        <w:t>extend lifespan in human</w:t>
      </w:r>
      <w:r w:rsidR="000258B0">
        <w:rPr>
          <w:rFonts w:ascii="Times New Roman" w:hAnsi="Times New Roman" w:cs="Times New Roman"/>
        </w:rPr>
        <w:fldChar w:fldCharType="begin">
          <w:fldData xml:space="preserve">PEVuZE5vdGU+PENpdGU+PEF1dGhvcj5adWxsbzwvQXV0aG9yPjxZZWFyPjIwMTk8L1llYXI+PFJl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</w:fldData>
        </w:fldChar>
      </w:r>
      <w:r w:rsidR="0044119D">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PEVuZE5vdGU+PENpdGU+PEF1dGhvcj5adWxsbzwvQXV0aG9yPjxZZWFyPjIwMTk8L1llYXI+PFJl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</w:fldData>
        </w:fldChar>
      </w:r>
      <w:r w:rsidR="0044119D">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42</w:t>
      </w:r>
      <w:r w:rsidR="000258B0">
        <w:rPr>
          <w:rFonts w:ascii="Times New Roman" w:hAnsi="Times New Roman" w:cs="Times New Roman"/>
        </w:rPr>
        <w:fldChar w:fldCharType="end"/>
      </w:r>
      <w:r w:rsidR="00F50B53" w:rsidRPr="00D17E62">
        <w:rPr>
          <w:rFonts w:ascii="Times New Roman" w:hAnsi="Times New Roman" w:cs="Times New Roman"/>
        </w:rPr>
        <w:t>.</w:t>
      </w:r>
      <w:r w:rsidR="004C489E" w:rsidRPr="00D17E62">
        <w:rPr>
          <w:rFonts w:ascii="Times New Roman" w:hAnsi="Times New Roman" w:cs="Times New Roman"/>
        </w:rPr>
        <w:t xml:space="preserve"> </w:t>
      </w:r>
      <w:r w:rsidR="00173312">
        <w:rPr>
          <w:rFonts w:ascii="Times New Roman" w:hAnsi="Times New Roman" w:cs="Times New Roman"/>
        </w:rPr>
        <w:t xml:space="preserve">Also, </w:t>
      </w:r>
      <w:r w:rsidR="006768B6" w:rsidRPr="00D17E62">
        <w:rPr>
          <w:rFonts w:ascii="Times New Roman" w:hAnsi="Times New Roman" w:cs="Times New Roman"/>
        </w:rPr>
        <w:t>neural excitation increases with age</w:t>
      </w:r>
      <w:r w:rsidR="00F50B53" w:rsidRPr="00D17E62">
        <w:rPr>
          <w:rFonts w:ascii="Times New Roman" w:hAnsi="Times New Roman" w:cs="Times New Roman"/>
        </w:rPr>
        <w:t xml:space="preserve"> and </w:t>
      </w:r>
      <w:r w:rsidR="00F97ED0" w:rsidRPr="00D17E62">
        <w:rPr>
          <w:rFonts w:ascii="Times New Roman" w:hAnsi="Times New Roman" w:cs="Times New Roman"/>
        </w:rPr>
        <w:t>inhibition of excitation glutamatergic</w:t>
      </w:r>
      <w:r w:rsidR="009664C4" w:rsidRPr="00D17E62">
        <w:rPr>
          <w:rFonts w:ascii="Times New Roman" w:hAnsi="Times New Roman" w:cs="Times New Roman"/>
        </w:rPr>
        <w:t xml:space="preserve"> </w:t>
      </w:r>
      <w:r w:rsidR="00F97ED0" w:rsidRPr="00D17E62">
        <w:rPr>
          <w:rFonts w:ascii="Times New Roman" w:hAnsi="Times New Roman" w:cs="Times New Roman"/>
        </w:rPr>
        <w:t>increases longevity</w:t>
      </w:r>
      <w:r w:rsidR="00BA5488">
        <w:rPr>
          <w:rFonts w:ascii="Times New Roman" w:hAnsi="Times New Roman" w:cs="Times New Roman"/>
        </w:rPr>
        <w:t xml:space="preserve"> i</w:t>
      </w:r>
      <w:r w:rsidR="00BA5488" w:rsidRPr="00D17E62">
        <w:rPr>
          <w:rFonts w:ascii="Times New Roman" w:hAnsi="Times New Roman" w:cs="Times New Roman"/>
        </w:rPr>
        <w:t>n nematode</w:t>
      </w:r>
      <w:r w:rsidR="000258B0">
        <w:rPr>
          <w:rFonts w:ascii="Times New Roman" w:hAnsi="Times New Roman" w:cs="Times New Roman"/>
        </w:rPr>
        <w:fldChar w:fldCharType="begin">
          <w:fldData xml:space="preserve">PEVuZE5vdGU+PENpdGU+PEF1dGhvcj5adWxsbzwvQXV0aG9yPjxZZWFyPjIwMTk8L1llYXI+PFJl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</w:fldData>
        </w:fldChar>
      </w:r>
      <w:r w:rsidR="0044119D">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PEVuZE5vdGU+PENpdGU+PEF1dGhvcj5adWxsbzwvQXV0aG9yPjxZZWFyPjIwMTk8L1llYXI+PFJl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</w:fldData>
        </w:fldChar>
      </w:r>
      <w:r w:rsidR="0044119D">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42</w:t>
      </w:r>
      <w:r w:rsidR="000258B0">
        <w:rPr>
          <w:rFonts w:ascii="Times New Roman" w:hAnsi="Times New Roman" w:cs="Times New Roman"/>
        </w:rPr>
        <w:fldChar w:fldCharType="end"/>
      </w:r>
      <w:r w:rsidR="009664C4" w:rsidRPr="00D17E62">
        <w:rPr>
          <w:rFonts w:ascii="Times New Roman" w:hAnsi="Times New Roman" w:cs="Times New Roman"/>
        </w:rPr>
        <w:t xml:space="preserve">. In our study, synaptic transmission, especially excitatory neurotransmitter, glutamate </w:t>
      </w:r>
      <w:r w:rsidR="00A15ACC">
        <w:rPr>
          <w:rFonts w:ascii="Times New Roman" w:hAnsi="Times New Roman" w:cs="Times New Roman"/>
        </w:rPr>
        <w:t>was</w:t>
      </w:r>
      <w:r w:rsidR="007B21DE">
        <w:rPr>
          <w:rFonts w:ascii="Times New Roman" w:hAnsi="Times New Roman" w:cs="Times New Roman"/>
        </w:rPr>
        <w:t xml:space="preserve"> the</w:t>
      </w:r>
      <w:r w:rsidR="009664C4" w:rsidRPr="00D17E62">
        <w:rPr>
          <w:rFonts w:ascii="Times New Roman" w:hAnsi="Times New Roman" w:cs="Times New Roman"/>
        </w:rPr>
        <w:t xml:space="preserve"> most overrepresented GO BP </w:t>
      </w:r>
      <w:r w:rsidR="00531A33">
        <w:rPr>
          <w:rFonts w:ascii="Times New Roman" w:hAnsi="Times New Roman" w:cs="Times New Roman"/>
        </w:rPr>
        <w:t>categorie</w:t>
      </w:r>
      <w:r w:rsidR="009664C4" w:rsidRPr="00D17E62">
        <w:rPr>
          <w:rFonts w:ascii="Times New Roman" w:hAnsi="Times New Roman" w:cs="Times New Roman"/>
        </w:rPr>
        <w:t xml:space="preserve">s in </w:t>
      </w:r>
      <w:r w:rsidR="00382098">
        <w:rPr>
          <w:rFonts w:ascii="Times New Roman" w:hAnsi="Times New Roman" w:cs="Times New Roman"/>
        </w:rPr>
        <w:t>positively correlative genes</w:t>
      </w:r>
      <w:r w:rsidR="009664C4" w:rsidRPr="00D17E62">
        <w:rPr>
          <w:rFonts w:ascii="Times New Roman" w:hAnsi="Times New Roman" w:cs="Times New Roman"/>
        </w:rPr>
        <w:t xml:space="preserve">. </w:t>
      </w:r>
      <w:r w:rsidR="007C3A72" w:rsidRPr="00D17E62">
        <w:rPr>
          <w:rFonts w:ascii="Times New Roman" w:hAnsi="Times New Roman" w:cs="Times New Roman"/>
        </w:rPr>
        <w:t xml:space="preserve">For example, </w:t>
      </w:r>
      <w:r w:rsidR="00782148" w:rsidRPr="00D17E62">
        <w:rPr>
          <w:rFonts w:ascii="Times New Roman" w:hAnsi="Times New Roman" w:cs="Times New Roman"/>
        </w:rPr>
        <w:t xml:space="preserve">5 </w:t>
      </w:r>
      <w:r w:rsidR="00382098">
        <w:rPr>
          <w:rFonts w:ascii="Times New Roman" w:hAnsi="Times New Roman" w:cs="Times New Roman"/>
        </w:rPr>
        <w:t>positively correlative genes</w:t>
      </w:r>
      <w:r w:rsidR="00B63E01">
        <w:rPr>
          <w:rFonts w:ascii="Times New Roman" w:hAnsi="Times New Roman" w:cs="Times New Roman"/>
        </w:rPr>
        <w:t xml:space="preserve"> involved in</w:t>
      </w:r>
      <w:r w:rsidR="00782148" w:rsidRPr="00D17E62">
        <w:rPr>
          <w:rFonts w:ascii="Times New Roman" w:hAnsi="Times New Roman" w:cs="Times New Roman"/>
        </w:rPr>
        <w:t xml:space="preserve"> </w:t>
      </w:r>
      <w:r w:rsidR="00DA2E46" w:rsidRPr="00D17E62">
        <w:rPr>
          <w:rFonts w:ascii="Times New Roman" w:hAnsi="Times New Roman" w:cs="Times New Roman"/>
        </w:rPr>
        <w:t>ionotropic glutamate receptor signaling pathway (P=1.30E</w:t>
      </w:r>
      <w:r w:rsidR="00531A33">
        <w:rPr>
          <w:rFonts w:ascii="Times New Roman" w:hAnsi="Times New Roman" w:cs="Times New Roman"/>
        </w:rPr>
        <w:t>-</w:t>
      </w:r>
      <w:r w:rsidR="00DA2E46" w:rsidRPr="00D17E62">
        <w:rPr>
          <w:rFonts w:ascii="Times New Roman" w:hAnsi="Times New Roman" w:cs="Times New Roman"/>
        </w:rPr>
        <w:t>04)</w:t>
      </w:r>
      <w:r w:rsidR="00C62AF1">
        <w:rPr>
          <w:rFonts w:ascii="Times New Roman" w:hAnsi="Times New Roman" w:cs="Times New Roman"/>
        </w:rPr>
        <w:t xml:space="preserve"> </w:t>
      </w:r>
      <w:r w:rsidR="00C62AF1" w:rsidRPr="00D17E62">
        <w:rPr>
          <w:rFonts w:ascii="Times New Roman" w:hAnsi="Times New Roman" w:cs="Times New Roman"/>
        </w:rPr>
        <w:t>(</w:t>
      </w:r>
      <w:r w:rsidR="004B3089">
        <w:rPr>
          <w:rFonts w:ascii="Times New Roman" w:hAnsi="Times New Roman" w:cs="Times New Roman"/>
          <w:b/>
          <w:bCs/>
        </w:rPr>
        <w:t>Supplementary Table 7 and Figure 3b</w:t>
      </w:r>
      <w:r w:rsidR="00C62AF1" w:rsidRPr="00D17E62">
        <w:rPr>
          <w:rFonts w:ascii="Times New Roman" w:hAnsi="Times New Roman" w:cs="Times New Roman"/>
        </w:rPr>
        <w:t>)</w:t>
      </w:r>
      <w:r w:rsidR="00DA2E46" w:rsidRPr="00D17E62">
        <w:rPr>
          <w:rFonts w:ascii="Times New Roman" w:hAnsi="Times New Roman" w:cs="Times New Roman"/>
        </w:rPr>
        <w:t xml:space="preserve">, </w:t>
      </w:r>
      <w:r w:rsidR="00CA573C">
        <w:rPr>
          <w:rFonts w:ascii="Times New Roman" w:hAnsi="Times New Roman" w:cs="Times New Roman"/>
        </w:rPr>
        <w:t>which is significant more than</w:t>
      </w:r>
      <w:r w:rsidR="00B82C7D" w:rsidRPr="00D17E62">
        <w:rPr>
          <w:rFonts w:ascii="Times New Roman" w:hAnsi="Times New Roman" w:cs="Times New Roman"/>
        </w:rPr>
        <w:t xml:space="preserve"> </w:t>
      </w:r>
      <w:r w:rsidR="00382098">
        <w:rPr>
          <w:rFonts w:ascii="Times New Roman" w:hAnsi="Times New Roman" w:cs="Times New Roman"/>
        </w:rPr>
        <w:t>negatively correlative genes</w:t>
      </w:r>
      <w:r w:rsidR="00B82C7D" w:rsidRPr="00D17E62">
        <w:rPr>
          <w:rFonts w:ascii="Times New Roman" w:hAnsi="Times New Roman" w:cs="Times New Roman"/>
        </w:rPr>
        <w:t xml:space="preserve"> </w:t>
      </w:r>
      <w:r w:rsidR="003C0FC4" w:rsidRPr="00D17E62">
        <w:rPr>
          <w:rFonts w:ascii="Times New Roman" w:hAnsi="Times New Roman" w:cs="Times New Roman"/>
        </w:rPr>
        <w:t>(</w:t>
      </w:r>
      <w:r w:rsidR="00CA573C">
        <w:rPr>
          <w:rFonts w:ascii="Times New Roman" w:hAnsi="Times New Roman" w:cs="Times New Roman"/>
        </w:rPr>
        <w:t xml:space="preserve">0 gene, </w:t>
      </w:r>
      <w:r w:rsidR="003C0FC4" w:rsidRPr="00D17E62">
        <w:rPr>
          <w:rFonts w:ascii="Times New Roman" w:hAnsi="Times New Roman" w:cs="Times New Roman"/>
        </w:rPr>
        <w:t>P=</w:t>
      </w:r>
      <w:r w:rsidR="00E52F8C" w:rsidRPr="00D17E62">
        <w:rPr>
          <w:rFonts w:ascii="Times New Roman" w:hAnsi="Times New Roman" w:cs="Times New Roman"/>
        </w:rPr>
        <w:t>0.017</w:t>
      </w:r>
      <w:r w:rsidR="003C0FC4" w:rsidRPr="00D17E62">
        <w:rPr>
          <w:rFonts w:ascii="Times New Roman" w:hAnsi="Times New Roman" w:cs="Times New Roman"/>
        </w:rPr>
        <w:t>)</w:t>
      </w:r>
      <w:r w:rsidR="007D139F" w:rsidRPr="00D17E62">
        <w:rPr>
          <w:rFonts w:ascii="Times New Roman" w:hAnsi="Times New Roman" w:cs="Times New Roman"/>
        </w:rPr>
        <w:t xml:space="preserve"> </w:t>
      </w:r>
      <w:r w:rsidR="00D75026" w:rsidRPr="00D17E62">
        <w:rPr>
          <w:rFonts w:ascii="Times New Roman" w:hAnsi="Times New Roman" w:cs="Times New Roman"/>
        </w:rPr>
        <w:t>(</w:t>
      </w:r>
      <w:r w:rsidR="00D75026" w:rsidRPr="00D17E62">
        <w:rPr>
          <w:rFonts w:ascii="Times New Roman" w:hAnsi="Times New Roman" w:cs="Times New Roman"/>
          <w:b/>
          <w:bCs/>
        </w:rPr>
        <w:t xml:space="preserve">Supplementary Table </w:t>
      </w:r>
      <w:r w:rsidR="00030D0B">
        <w:rPr>
          <w:rFonts w:ascii="Times New Roman" w:hAnsi="Times New Roman" w:cs="Times New Roman"/>
          <w:b/>
          <w:bCs/>
        </w:rPr>
        <w:t>9</w:t>
      </w:r>
      <w:r w:rsidR="004B3089">
        <w:rPr>
          <w:rFonts w:ascii="Times New Roman" w:hAnsi="Times New Roman" w:cs="Times New Roman"/>
          <w:b/>
          <w:bCs/>
        </w:rPr>
        <w:t xml:space="preserve"> and</w:t>
      </w:r>
      <w:r w:rsidR="00D75026" w:rsidRPr="00D17E62">
        <w:rPr>
          <w:rFonts w:ascii="Times New Roman" w:hAnsi="Times New Roman" w:cs="Times New Roman"/>
          <w:b/>
          <w:bCs/>
        </w:rPr>
        <w:t xml:space="preserve"> Figure </w:t>
      </w:r>
      <w:r w:rsidR="00931A6D">
        <w:rPr>
          <w:rFonts w:ascii="Times New Roman" w:hAnsi="Times New Roman" w:cs="Times New Roman"/>
          <w:b/>
          <w:bCs/>
        </w:rPr>
        <w:t>3</w:t>
      </w:r>
      <w:r w:rsidR="00D75026" w:rsidRPr="00D17E62">
        <w:rPr>
          <w:rFonts w:ascii="Times New Roman" w:hAnsi="Times New Roman" w:cs="Times New Roman"/>
          <w:b/>
          <w:bCs/>
        </w:rPr>
        <w:t>b</w:t>
      </w:r>
      <w:r w:rsidR="00D75026" w:rsidRPr="00D17E62">
        <w:rPr>
          <w:rFonts w:ascii="Times New Roman" w:hAnsi="Times New Roman" w:cs="Times New Roman"/>
        </w:rPr>
        <w:t>)</w:t>
      </w:r>
      <w:r w:rsidR="003C0FC4" w:rsidRPr="00D17E62">
        <w:rPr>
          <w:rFonts w:ascii="Times New Roman" w:hAnsi="Times New Roman" w:cs="Times New Roman"/>
        </w:rPr>
        <w:t>.</w:t>
      </w:r>
      <w:r w:rsidR="00A30C88" w:rsidRPr="00D17E62">
        <w:rPr>
          <w:rFonts w:ascii="Times New Roman" w:hAnsi="Times New Roman" w:cs="Times New Roman"/>
        </w:rPr>
        <w:t xml:space="preserve"> </w:t>
      </w:r>
      <w:r w:rsidR="00C4318C">
        <w:rPr>
          <w:rFonts w:ascii="Times New Roman" w:hAnsi="Times New Roman" w:cs="Times New Roman"/>
        </w:rPr>
        <w:t>P</w:t>
      </w:r>
      <w:r w:rsidR="00DD6EB8" w:rsidRPr="00D17E62">
        <w:rPr>
          <w:rFonts w:ascii="Times New Roman" w:hAnsi="Times New Roman" w:cs="Times New Roman"/>
        </w:rPr>
        <w:t>roteolysis play</w:t>
      </w:r>
      <w:r w:rsidR="00E2138D" w:rsidRPr="00D17E62">
        <w:rPr>
          <w:rFonts w:ascii="Times New Roman" w:hAnsi="Times New Roman" w:cs="Times New Roman"/>
        </w:rPr>
        <w:t>s important role in regulation of longevity</w:t>
      </w:r>
      <w:r w:rsidR="002B7ECD" w:rsidRPr="00D17E62">
        <w:rPr>
          <w:rFonts w:ascii="Times New Roman" w:hAnsi="Times New Roman" w:cs="Times New Roman"/>
        </w:rPr>
        <w:t xml:space="preserve">. Proteolysis </w:t>
      </w:r>
      <w:r w:rsidR="007F4F17" w:rsidRPr="00D17E62">
        <w:rPr>
          <w:rFonts w:ascii="Times New Roman" w:hAnsi="Times New Roman" w:cs="Times New Roman"/>
        </w:rPr>
        <w:t xml:space="preserve">mainly </w:t>
      </w:r>
      <w:r w:rsidR="002B7ECD" w:rsidRPr="00D17E62">
        <w:rPr>
          <w:rFonts w:ascii="Times New Roman" w:eastAsiaTheme="minorHAnsi" w:hAnsi="Times New Roman" w:cs="Times New Roman"/>
        </w:rPr>
        <w:t xml:space="preserve">includes </w:t>
      </w:r>
      <w:r w:rsidR="001504C8" w:rsidRPr="00D17E62">
        <w:rPr>
          <w:rFonts w:ascii="Times New Roman" w:eastAsiaTheme="minorHAnsi" w:hAnsi="Times New Roman" w:cs="Times New Roman"/>
        </w:rPr>
        <w:t>ubiquitin-dependent p</w:t>
      </w:r>
      <w:r w:rsidR="00171DB1" w:rsidRPr="00D17E62">
        <w:rPr>
          <w:rFonts w:ascii="Times New Roman" w:eastAsiaTheme="minorHAnsi" w:hAnsi="Times New Roman" w:cs="Times New Roman"/>
        </w:rPr>
        <w:t>athway</w:t>
      </w:r>
      <w:r w:rsidR="001504C8" w:rsidRPr="00D17E62">
        <w:rPr>
          <w:rFonts w:ascii="Times New Roman" w:eastAsiaTheme="minorHAnsi" w:hAnsi="Times New Roman" w:cs="Times New Roman"/>
        </w:rPr>
        <w:t xml:space="preserve"> and </w:t>
      </w:r>
      <w:r w:rsidR="00980608" w:rsidRPr="00D17E62">
        <w:rPr>
          <w:rFonts w:ascii="Times New Roman" w:eastAsiaTheme="minorHAnsi" w:hAnsi="Times New Roman" w:cs="Times New Roman"/>
        </w:rPr>
        <w:t>autophagy-lysosomal</w:t>
      </w:r>
      <w:r w:rsidR="006658B4" w:rsidRPr="00D17E62">
        <w:rPr>
          <w:rFonts w:ascii="Times New Roman" w:eastAsiaTheme="minorHAnsi" w:hAnsi="Times New Roman" w:cs="Times New Roman"/>
        </w:rPr>
        <w:t xml:space="preserve"> mediate</w:t>
      </w:r>
      <w:r w:rsidR="00980608" w:rsidRPr="00D17E62">
        <w:rPr>
          <w:rFonts w:ascii="Times New Roman" w:eastAsiaTheme="minorHAnsi" w:hAnsi="Times New Roman" w:cs="Times New Roman"/>
        </w:rPr>
        <w:t xml:space="preserve"> pathway. Previous studies showed that </w:t>
      </w:r>
      <w:r w:rsidR="001A3683" w:rsidRPr="00D17E62">
        <w:rPr>
          <w:rFonts w:ascii="Times New Roman" w:eastAsiaTheme="minorHAnsi" w:hAnsi="Times New Roman" w:cs="Times New Roman"/>
        </w:rPr>
        <w:t xml:space="preserve">genes related to </w:t>
      </w:r>
      <w:r w:rsidR="00980608" w:rsidRPr="00D17E62">
        <w:rPr>
          <w:rFonts w:ascii="Times New Roman" w:eastAsiaTheme="minorHAnsi" w:hAnsi="Times New Roman" w:cs="Times New Roman"/>
        </w:rPr>
        <w:t>autophagy-lysosomal pathway a</w:t>
      </w:r>
      <w:r w:rsidR="001A3683" w:rsidRPr="00D17E62">
        <w:rPr>
          <w:rFonts w:ascii="Times New Roman" w:eastAsiaTheme="minorHAnsi" w:hAnsi="Times New Roman" w:cs="Times New Roman"/>
        </w:rPr>
        <w:t xml:space="preserve">re up expression </w:t>
      </w:r>
      <w:r w:rsidR="006746B1" w:rsidRPr="00D17E62">
        <w:rPr>
          <w:rFonts w:ascii="Times New Roman" w:eastAsiaTheme="minorHAnsi" w:hAnsi="Times New Roman" w:cs="Times New Roman"/>
        </w:rPr>
        <w:t xml:space="preserve">in </w:t>
      </w:r>
      <w:r w:rsidR="001A3683" w:rsidRPr="00D17E62">
        <w:rPr>
          <w:rFonts w:ascii="Times New Roman" w:eastAsiaTheme="minorHAnsi" w:hAnsi="Times New Roman" w:cs="Times New Roman"/>
        </w:rPr>
        <w:t>centenarians</w:t>
      </w:r>
      <w:r w:rsidR="000258B0">
        <w:rPr>
          <w:rFonts w:ascii="Times New Roman" w:eastAsiaTheme="minorHAnsi" w:hAnsi="Times New Roman" w:cs="Times New Roman"/>
        </w:rPr>
        <w:fldChar w:fldCharType="begin">
          <w:fldData xml:space="preserve">PEVuZE5vdGU+PENpdGU+PEF1dGhvcj5YaWFvPC9BdXRob3I+PFllYXI+MjAxODwvWWVhcj48UmVj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</w:fldData>
        </w:fldChar>
      </w:r>
      <w:r w:rsidR="0044119D">
        <w:rPr>
          <w:rFonts w:ascii="Times New Roman" w:eastAsiaTheme="minorHAnsi" w:hAnsi="Times New Roman" w:cs="Times New Roman"/>
        </w:rPr>
        <w:instrText xml:space="preserve"> ADDIN EN.CITE </w:instrText>
      </w:r>
      <w:r w:rsidR="000258B0">
        <w:rPr>
          <w:rFonts w:ascii="Times New Roman" w:eastAsiaTheme="minorHAnsi" w:hAnsi="Times New Roman" w:cs="Times New Roman"/>
        </w:rPr>
        <w:fldChar w:fldCharType="begin">
          <w:fldData xml:space="preserve">PEVuZE5vdGU+PENpdGU+PEF1dGhvcj5YaWFvPC9BdXRob3I+PFllYXI+MjAxODwvWWVhcj48UmVj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</w:fldData>
        </w:fldChar>
      </w:r>
      <w:r w:rsidR="0044119D">
        <w:rPr>
          <w:rFonts w:ascii="Times New Roman" w:eastAsiaTheme="minorHAnsi" w:hAnsi="Times New Roman" w:cs="Times New Roman"/>
        </w:rPr>
        <w:instrText xml:space="preserve"> ADDIN EN.CITE.DATA </w:instrText>
      </w:r>
      <w:r w:rsidR="000258B0">
        <w:rPr>
          <w:rFonts w:ascii="Times New Roman" w:eastAsiaTheme="minorHAnsi" w:hAnsi="Times New Roman" w:cs="Times New Roman"/>
        </w:rPr>
      </w:r>
      <w:r w:rsidR="000258B0">
        <w:rPr>
          <w:rFonts w:ascii="Times New Roman" w:eastAsiaTheme="minorHAnsi" w:hAnsi="Times New Roman" w:cs="Times New Roman"/>
        </w:rPr>
        <w:fldChar w:fldCharType="end"/>
      </w:r>
      <w:r w:rsidR="000258B0">
        <w:rPr>
          <w:rFonts w:ascii="Times New Roman" w:eastAsiaTheme="minorHAnsi" w:hAnsi="Times New Roman" w:cs="Times New Roman"/>
        </w:rPr>
      </w:r>
      <w:r w:rsidR="000258B0">
        <w:rPr>
          <w:rFonts w:ascii="Times New Roman" w:eastAsiaTheme="minorHAnsi" w:hAnsi="Times New Roman" w:cs="Times New Roman"/>
        </w:rPr>
        <w:fldChar w:fldCharType="separate"/>
      </w:r>
      <w:r w:rsidR="0044119D" w:rsidRPr="0044119D">
        <w:rPr>
          <w:rFonts w:ascii="Times New Roman" w:eastAsiaTheme="minorHAnsi" w:hAnsi="Times New Roman" w:cs="Times New Roman"/>
          <w:noProof/>
          <w:vertAlign w:val="superscript"/>
        </w:rPr>
        <w:t>43</w:t>
      </w:r>
      <w:r w:rsidR="000258B0">
        <w:rPr>
          <w:rFonts w:ascii="Times New Roman" w:eastAsiaTheme="minorHAnsi" w:hAnsi="Times New Roman" w:cs="Times New Roman"/>
        </w:rPr>
        <w:fldChar w:fldCharType="end"/>
      </w:r>
      <w:r w:rsidR="000E6CE0">
        <w:rPr>
          <w:rFonts w:ascii="Times New Roman" w:eastAsiaTheme="minorHAnsi" w:hAnsi="Times New Roman" w:cs="Times New Roman"/>
        </w:rPr>
        <w:t xml:space="preserve">, while genes involved in </w:t>
      </w:r>
      <w:r w:rsidR="000E6CE0" w:rsidRPr="00D17E62">
        <w:rPr>
          <w:rFonts w:ascii="Times New Roman" w:eastAsiaTheme="minorHAnsi" w:hAnsi="Times New Roman" w:cs="Times New Roman"/>
        </w:rPr>
        <w:t>ubiquitin-dependent pathway</w:t>
      </w:r>
      <w:r w:rsidR="000E6CE0">
        <w:rPr>
          <w:rFonts w:ascii="Times New Roman" w:eastAsiaTheme="minorHAnsi" w:hAnsi="Times New Roman" w:cs="Times New Roman"/>
        </w:rPr>
        <w:t xml:space="preserve"> is down-expression in long-live mammals</w:t>
      </w:r>
      <w:r w:rsidR="000258B0">
        <w:rPr>
          <w:rFonts w:ascii="Times New Roman" w:eastAsiaTheme="minorHAnsi" w:hAnsi="Times New Roman" w:cs="Times New Roman"/>
        </w:rPr>
        <w:fldChar w:fldCharType="begin">
          <w:fldData xml:space="preserve">PEVuZE5vdGU+PENpdGU+PEF1dGhvcj5GdXNoYW48L0F1dGhvcj48WWVhcj4yMDE1PC9ZZWFyPjxS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==
</w:fldData>
        </w:fldChar>
      </w:r>
      <w:r w:rsidR="0044119D">
        <w:rPr>
          <w:rFonts w:ascii="Times New Roman" w:eastAsiaTheme="minorHAnsi" w:hAnsi="Times New Roman" w:cs="Times New Roman"/>
        </w:rPr>
        <w:instrText xml:space="preserve"> ADDIN EN.CITE </w:instrText>
      </w:r>
      <w:r w:rsidR="000258B0">
        <w:rPr>
          <w:rFonts w:ascii="Times New Roman" w:eastAsiaTheme="minorHAnsi" w:hAnsi="Times New Roman" w:cs="Times New Roman"/>
        </w:rPr>
        <w:fldChar w:fldCharType="begin">
          <w:fldData xml:space="preserve">PEVuZE5vdGU+PENpdGU+PEF1dGhvcj5GdXNoYW48L0F1dGhvcj48WWVhcj4yMDE1PC9ZZWFyPjxS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==
</w:fldData>
        </w:fldChar>
      </w:r>
      <w:r w:rsidR="0044119D">
        <w:rPr>
          <w:rFonts w:ascii="Times New Roman" w:eastAsiaTheme="minorHAnsi" w:hAnsi="Times New Roman" w:cs="Times New Roman"/>
        </w:rPr>
        <w:instrText xml:space="preserve"> ADDIN EN.CITE.DATA </w:instrText>
      </w:r>
      <w:r w:rsidR="000258B0">
        <w:rPr>
          <w:rFonts w:ascii="Times New Roman" w:eastAsiaTheme="minorHAnsi" w:hAnsi="Times New Roman" w:cs="Times New Roman"/>
        </w:rPr>
      </w:r>
      <w:r w:rsidR="000258B0">
        <w:rPr>
          <w:rFonts w:ascii="Times New Roman" w:eastAsiaTheme="minorHAnsi" w:hAnsi="Times New Roman" w:cs="Times New Roman"/>
        </w:rPr>
        <w:fldChar w:fldCharType="end"/>
      </w:r>
      <w:r w:rsidR="000258B0">
        <w:rPr>
          <w:rFonts w:ascii="Times New Roman" w:eastAsiaTheme="minorHAnsi" w:hAnsi="Times New Roman" w:cs="Times New Roman"/>
        </w:rPr>
      </w:r>
      <w:r w:rsidR="000258B0">
        <w:rPr>
          <w:rFonts w:ascii="Times New Roman" w:eastAsiaTheme="minorHAnsi" w:hAnsi="Times New Roman" w:cs="Times New Roman"/>
        </w:rPr>
        <w:fldChar w:fldCharType="separate"/>
      </w:r>
      <w:r w:rsidR="0044119D" w:rsidRPr="0044119D">
        <w:rPr>
          <w:rFonts w:ascii="Times New Roman" w:eastAsiaTheme="minorHAnsi" w:hAnsi="Times New Roman" w:cs="Times New Roman"/>
          <w:noProof/>
          <w:vertAlign w:val="superscript"/>
        </w:rPr>
        <w:t>44</w:t>
      </w:r>
      <w:r w:rsidR="000258B0">
        <w:rPr>
          <w:rFonts w:ascii="Times New Roman" w:eastAsiaTheme="minorHAnsi" w:hAnsi="Times New Roman" w:cs="Times New Roman"/>
        </w:rPr>
        <w:fldChar w:fldCharType="end"/>
      </w:r>
      <w:r w:rsidR="001A3683" w:rsidRPr="00D17E62">
        <w:rPr>
          <w:rFonts w:ascii="Times New Roman" w:eastAsiaTheme="minorHAnsi" w:hAnsi="Times New Roman" w:cs="Times New Roman"/>
        </w:rPr>
        <w:t xml:space="preserve">. Here, we found that </w:t>
      </w:r>
      <w:r w:rsidR="00382098">
        <w:rPr>
          <w:rFonts w:ascii="Times New Roman" w:eastAsiaTheme="minorHAnsi" w:hAnsi="Times New Roman" w:cs="Times New Roman"/>
        </w:rPr>
        <w:t>positively correlative genes</w:t>
      </w:r>
      <w:r w:rsidR="00C43722" w:rsidRPr="00D17E62">
        <w:rPr>
          <w:rFonts w:ascii="Times New Roman" w:eastAsiaTheme="minorHAnsi" w:hAnsi="Times New Roman" w:cs="Times New Roman"/>
        </w:rPr>
        <w:t xml:space="preserve"> </w:t>
      </w:r>
      <w:r w:rsidR="00531A33">
        <w:rPr>
          <w:rFonts w:ascii="Times New Roman" w:eastAsiaTheme="minorHAnsi" w:hAnsi="Times New Roman" w:cs="Times New Roman"/>
        </w:rPr>
        <w:t>wer</w:t>
      </w:r>
      <w:r w:rsidR="00807EFC">
        <w:rPr>
          <w:rFonts w:ascii="Times New Roman" w:eastAsiaTheme="minorHAnsi" w:hAnsi="Times New Roman" w:cs="Times New Roman"/>
        </w:rPr>
        <w:t>e</w:t>
      </w:r>
      <w:r w:rsidR="00C43722" w:rsidRPr="00D17E62">
        <w:rPr>
          <w:rFonts w:ascii="Times New Roman" w:eastAsiaTheme="minorHAnsi" w:hAnsi="Times New Roman" w:cs="Times New Roman"/>
        </w:rPr>
        <w:t xml:space="preserve"> </w:t>
      </w:r>
      <w:r w:rsidR="00171DB1" w:rsidRPr="00D17E62">
        <w:rPr>
          <w:rFonts w:ascii="Times New Roman" w:eastAsiaTheme="minorHAnsi" w:hAnsi="Times New Roman" w:cs="Times New Roman"/>
        </w:rPr>
        <w:t>significant</w:t>
      </w:r>
      <w:r w:rsidR="00807EFC">
        <w:rPr>
          <w:rFonts w:ascii="Times New Roman" w:eastAsiaTheme="minorHAnsi" w:hAnsi="Times New Roman" w:cs="Times New Roman"/>
        </w:rPr>
        <w:t>ly</w:t>
      </w:r>
      <w:r w:rsidR="00171DB1" w:rsidRPr="00D17E62">
        <w:rPr>
          <w:rFonts w:ascii="Times New Roman" w:eastAsiaTheme="minorHAnsi" w:hAnsi="Times New Roman" w:cs="Times New Roman"/>
        </w:rPr>
        <w:t xml:space="preserve"> enriched in</w:t>
      </w:r>
      <w:r w:rsidR="00185791" w:rsidRPr="00D17E62">
        <w:rPr>
          <w:rFonts w:ascii="Times New Roman" w:eastAsiaTheme="minorHAnsi" w:hAnsi="Times New Roman" w:cs="Times New Roman"/>
        </w:rPr>
        <w:t xml:space="preserve"> </w:t>
      </w:r>
      <w:r w:rsidR="00DF2CF5">
        <w:rPr>
          <w:rFonts w:ascii="Times New Roman" w:eastAsiaTheme="minorHAnsi" w:hAnsi="Times New Roman" w:cs="Times New Roman"/>
        </w:rPr>
        <w:t>“</w:t>
      </w:r>
      <w:r w:rsidR="007A492F" w:rsidRPr="00D17E62">
        <w:rPr>
          <w:rFonts w:ascii="Times New Roman" w:eastAsiaTheme="minorHAnsi" w:hAnsi="Times New Roman" w:cs="Times New Roman"/>
        </w:rPr>
        <w:t>positive regulation of ubiquitin-dependent protein catabolic process</w:t>
      </w:r>
      <w:r w:rsidR="00DF2CF5">
        <w:rPr>
          <w:rFonts w:ascii="Times New Roman" w:eastAsiaTheme="minorHAnsi" w:hAnsi="Times New Roman" w:cs="Times New Roman"/>
        </w:rPr>
        <w:t>”</w:t>
      </w:r>
      <w:r w:rsidR="00A2406E" w:rsidRPr="00D17E62">
        <w:rPr>
          <w:rFonts w:ascii="Times New Roman" w:eastAsiaTheme="minorHAnsi" w:hAnsi="Times New Roman" w:cs="Times New Roman"/>
        </w:rPr>
        <w:t xml:space="preserve"> (7 genes)</w:t>
      </w:r>
      <w:r w:rsidR="00D71751" w:rsidRPr="00D17E62">
        <w:rPr>
          <w:rFonts w:ascii="Times New Roman" w:eastAsiaTheme="minorHAnsi" w:hAnsi="Times New Roman" w:cs="Times New Roman"/>
        </w:rPr>
        <w:t xml:space="preserve">, either </w:t>
      </w:r>
      <w:r w:rsidR="00A3751E">
        <w:rPr>
          <w:rFonts w:ascii="Times New Roman" w:eastAsiaTheme="minorHAnsi" w:hAnsi="Times New Roman" w:cs="Times New Roman"/>
        </w:rPr>
        <w:t>related to</w:t>
      </w:r>
      <w:r w:rsidR="00D71751" w:rsidRPr="00D17E62">
        <w:rPr>
          <w:rFonts w:ascii="Times New Roman" w:eastAsiaTheme="minorHAnsi" w:hAnsi="Times New Roman" w:cs="Times New Roman"/>
        </w:rPr>
        <w:t xml:space="preserve"> </w:t>
      </w:r>
      <w:r w:rsidR="006D69EE">
        <w:rPr>
          <w:rFonts w:ascii="Times New Roman" w:eastAsiaTheme="minorHAnsi" w:hAnsi="Times New Roman" w:cs="Times New Roman"/>
        </w:rPr>
        <w:t>all orthologous</w:t>
      </w:r>
      <w:r w:rsidR="00D71751" w:rsidRPr="00D17E62">
        <w:rPr>
          <w:rFonts w:ascii="Times New Roman" w:eastAsiaTheme="minorHAnsi" w:hAnsi="Times New Roman" w:cs="Times New Roman"/>
        </w:rPr>
        <w:t xml:space="preserve"> genes</w:t>
      </w:r>
      <w:r w:rsidR="00A2406E" w:rsidRPr="00D17E62">
        <w:rPr>
          <w:rFonts w:ascii="Times New Roman" w:eastAsiaTheme="minorHAnsi" w:hAnsi="Times New Roman" w:cs="Times New Roman"/>
        </w:rPr>
        <w:t xml:space="preserve"> (P=</w:t>
      </w:r>
      <w:r w:rsidR="00A757DC" w:rsidRPr="00D17E62">
        <w:rPr>
          <w:rFonts w:ascii="Times New Roman" w:eastAsiaTheme="minorHAnsi" w:hAnsi="Times New Roman" w:cs="Times New Roman"/>
        </w:rPr>
        <w:t>0.0014</w:t>
      </w:r>
      <w:r w:rsidR="00A2406E" w:rsidRPr="00D17E62">
        <w:rPr>
          <w:rFonts w:ascii="Times New Roman" w:eastAsiaTheme="minorHAnsi" w:hAnsi="Times New Roman" w:cs="Times New Roman"/>
        </w:rPr>
        <w:t>)</w:t>
      </w:r>
      <w:r w:rsidR="00B379F6">
        <w:rPr>
          <w:rFonts w:ascii="Times New Roman" w:eastAsiaTheme="minorHAnsi" w:hAnsi="Times New Roman" w:cs="Times New Roman"/>
        </w:rPr>
        <w:t xml:space="preserve"> </w:t>
      </w:r>
      <w:r w:rsidR="00B379F6" w:rsidRPr="00D17E62">
        <w:rPr>
          <w:rFonts w:ascii="Times New Roman" w:hAnsi="Times New Roman" w:cs="Times New Roman"/>
        </w:rPr>
        <w:t>(</w:t>
      </w:r>
      <w:r w:rsidR="004B3089">
        <w:rPr>
          <w:rFonts w:ascii="Times New Roman" w:hAnsi="Times New Roman" w:cs="Times New Roman"/>
          <w:b/>
          <w:bCs/>
        </w:rPr>
        <w:t>Supplementary Table 7 and Figure 3b</w:t>
      </w:r>
      <w:r w:rsidR="00B379F6" w:rsidRPr="00D17E62">
        <w:rPr>
          <w:rFonts w:ascii="Times New Roman" w:hAnsi="Times New Roman" w:cs="Times New Roman"/>
        </w:rPr>
        <w:t>)</w:t>
      </w:r>
      <w:r w:rsidR="00D71751" w:rsidRPr="00D17E62">
        <w:rPr>
          <w:rFonts w:ascii="Times New Roman" w:eastAsiaTheme="minorHAnsi" w:hAnsi="Times New Roman" w:cs="Times New Roman"/>
        </w:rPr>
        <w:t xml:space="preserve"> or compar</w:t>
      </w:r>
      <w:r w:rsidR="00B379F6">
        <w:rPr>
          <w:rFonts w:ascii="Times New Roman" w:eastAsiaTheme="minorHAnsi" w:hAnsi="Times New Roman" w:cs="Times New Roman"/>
        </w:rPr>
        <w:t>ing</w:t>
      </w:r>
      <w:r w:rsidR="00D71751" w:rsidRPr="00D17E62">
        <w:rPr>
          <w:rFonts w:ascii="Times New Roman" w:eastAsiaTheme="minorHAnsi" w:hAnsi="Times New Roman" w:cs="Times New Roman"/>
        </w:rPr>
        <w:t xml:space="preserve"> </w:t>
      </w:r>
      <w:r w:rsidR="00D13593" w:rsidRPr="00D17E62">
        <w:rPr>
          <w:rFonts w:ascii="Times New Roman" w:eastAsiaTheme="minorHAnsi" w:hAnsi="Times New Roman" w:cs="Times New Roman"/>
        </w:rPr>
        <w:t>with</w:t>
      </w:r>
      <w:r w:rsidR="00D71751" w:rsidRPr="00D17E62">
        <w:rPr>
          <w:rFonts w:ascii="Times New Roman" w:eastAsiaTheme="minorHAnsi" w:hAnsi="Times New Roman" w:cs="Times New Roman"/>
        </w:rPr>
        <w:t xml:space="preserve"> the </w:t>
      </w:r>
      <w:r w:rsidR="00BC4BC2">
        <w:rPr>
          <w:rFonts w:ascii="Times New Roman" w:eastAsiaTheme="minorHAnsi" w:hAnsi="Times New Roman" w:cs="Times New Roman"/>
        </w:rPr>
        <w:t>n</w:t>
      </w:r>
      <w:r w:rsidR="00382098">
        <w:rPr>
          <w:rFonts w:ascii="Times New Roman" w:eastAsiaTheme="minorHAnsi" w:hAnsi="Times New Roman" w:cs="Times New Roman"/>
        </w:rPr>
        <w:t>egatively correlative genes</w:t>
      </w:r>
      <w:r w:rsidR="00F33EFD" w:rsidRPr="00D17E62">
        <w:rPr>
          <w:rFonts w:ascii="Times New Roman" w:eastAsiaTheme="minorHAnsi" w:hAnsi="Times New Roman" w:cs="Times New Roman"/>
        </w:rPr>
        <w:t xml:space="preserve"> (0 genes, P=0.00</w:t>
      </w:r>
      <w:r w:rsidR="00A2406E" w:rsidRPr="00D17E62">
        <w:rPr>
          <w:rFonts w:ascii="Times New Roman" w:eastAsiaTheme="minorHAnsi" w:hAnsi="Times New Roman" w:cs="Times New Roman"/>
        </w:rPr>
        <w:t>34</w:t>
      </w:r>
      <w:r w:rsidR="00F33EFD" w:rsidRPr="00D17E62">
        <w:rPr>
          <w:rFonts w:ascii="Times New Roman" w:eastAsiaTheme="minorHAnsi" w:hAnsi="Times New Roman" w:cs="Times New Roman"/>
        </w:rPr>
        <w:t>)</w:t>
      </w:r>
      <w:r w:rsidR="00843D8C" w:rsidRPr="00D17E62">
        <w:rPr>
          <w:rFonts w:ascii="Times New Roman" w:eastAsiaTheme="minorHAnsi" w:hAnsi="Times New Roman" w:cs="Times New Roman"/>
        </w:rPr>
        <w:t xml:space="preserve"> </w:t>
      </w:r>
      <w:r w:rsidR="00843D8C" w:rsidRPr="00D17E62">
        <w:rPr>
          <w:rFonts w:ascii="Times New Roman" w:hAnsi="Times New Roman" w:cs="Times New Roman"/>
        </w:rPr>
        <w:t>(</w:t>
      </w:r>
      <w:r w:rsidR="00843D8C" w:rsidRPr="00D17E62">
        <w:rPr>
          <w:rFonts w:ascii="Times New Roman" w:hAnsi="Times New Roman" w:cs="Times New Roman"/>
          <w:b/>
          <w:bCs/>
        </w:rPr>
        <w:t xml:space="preserve">Supplementary Table </w:t>
      </w:r>
      <w:r w:rsidR="007815E4">
        <w:rPr>
          <w:rFonts w:ascii="Times New Roman" w:hAnsi="Times New Roman" w:cs="Times New Roman"/>
          <w:b/>
          <w:bCs/>
        </w:rPr>
        <w:t>9</w:t>
      </w:r>
      <w:r w:rsidR="004B3089">
        <w:rPr>
          <w:rFonts w:ascii="Times New Roman" w:hAnsi="Times New Roman" w:cs="Times New Roman"/>
          <w:b/>
          <w:bCs/>
        </w:rPr>
        <w:t xml:space="preserve"> and</w:t>
      </w:r>
      <w:r w:rsidR="00843D8C" w:rsidRPr="00D17E62">
        <w:rPr>
          <w:rFonts w:ascii="Times New Roman" w:hAnsi="Times New Roman" w:cs="Times New Roman"/>
          <w:b/>
          <w:bCs/>
        </w:rPr>
        <w:t xml:space="preserve"> Figure </w:t>
      </w:r>
      <w:r w:rsidR="00FF1ED4">
        <w:rPr>
          <w:rFonts w:ascii="Times New Roman" w:hAnsi="Times New Roman" w:cs="Times New Roman"/>
          <w:b/>
          <w:bCs/>
        </w:rPr>
        <w:t>3</w:t>
      </w:r>
      <w:r w:rsidR="00843D8C" w:rsidRPr="00D17E62">
        <w:rPr>
          <w:rFonts w:ascii="Times New Roman" w:hAnsi="Times New Roman" w:cs="Times New Roman"/>
          <w:b/>
          <w:bCs/>
        </w:rPr>
        <w:t>b</w:t>
      </w:r>
      <w:r w:rsidR="00843D8C" w:rsidRPr="00D17E62">
        <w:rPr>
          <w:rFonts w:ascii="Times New Roman" w:hAnsi="Times New Roman" w:cs="Times New Roman"/>
        </w:rPr>
        <w:t>)</w:t>
      </w:r>
      <w:r w:rsidR="00185791" w:rsidRPr="00D17E62">
        <w:rPr>
          <w:rFonts w:ascii="Times New Roman" w:eastAsiaTheme="minorHAnsi" w:hAnsi="Times New Roman" w:cs="Times New Roman"/>
        </w:rPr>
        <w:t>.</w:t>
      </w:r>
      <w:r w:rsidR="00971034" w:rsidRPr="00D17E62">
        <w:rPr>
          <w:rFonts w:ascii="Times New Roman" w:eastAsiaTheme="minorHAnsi" w:hAnsi="Times New Roman" w:cs="Times New Roman"/>
        </w:rPr>
        <w:t xml:space="preserve"> </w:t>
      </w:r>
    </w:p>
    <w:p w:rsidR="00EC7127" w:rsidRPr="00D17E62" w:rsidRDefault="00EC7127" w:rsidP="00E04BE3">
      <w:pPr>
        <w:spacing w:line="332" w:lineRule="exact"/>
        <w:rPr>
          <w:rFonts w:ascii="Times New Roman" w:eastAsiaTheme="minorHAnsi" w:hAnsi="Times New Roman" w:cs="Times New Roman"/>
        </w:rPr>
      </w:pPr>
    </w:p>
    <w:p w:rsidR="00D40474" w:rsidRDefault="00D40474" w:rsidP="00E62ADE">
      <w:pPr>
        <w:spacing w:line="332" w:lineRule="exact"/>
        <w:rPr>
          <w:rFonts w:ascii="Times New Roman" w:hAnsi="Times New Roman" w:cs="Times New Roman"/>
        </w:rPr>
      </w:pPr>
      <w:r w:rsidRPr="00D17E62">
        <w:rPr>
          <w:rFonts w:ascii="Times New Roman" w:hAnsi="Times New Roman" w:cs="Times New Roman"/>
        </w:rPr>
        <w:t>Most interesting, we found s</w:t>
      </w:r>
      <w:r w:rsidR="004634CA" w:rsidRPr="00D17E62">
        <w:rPr>
          <w:rFonts w:ascii="Times New Roman" w:hAnsi="Times New Roman" w:cs="Times New Roman"/>
        </w:rPr>
        <w:t xml:space="preserve">everal </w:t>
      </w:r>
      <w:r w:rsidR="0099637E" w:rsidRPr="00D17E62">
        <w:rPr>
          <w:rFonts w:ascii="Times New Roman" w:hAnsi="Times New Roman" w:cs="Times New Roman"/>
        </w:rPr>
        <w:t xml:space="preserve">closely relative or </w:t>
      </w:r>
      <w:r w:rsidR="00566C70" w:rsidRPr="00D17E62">
        <w:rPr>
          <w:rFonts w:ascii="Times New Roman" w:hAnsi="Times New Roman" w:cs="Times New Roman"/>
        </w:rPr>
        <w:t xml:space="preserve">adverse </w:t>
      </w:r>
      <w:r w:rsidR="00D65605" w:rsidRPr="00D17E62">
        <w:rPr>
          <w:rFonts w:ascii="Times New Roman" w:hAnsi="Times New Roman" w:cs="Times New Roman"/>
        </w:rPr>
        <w:t xml:space="preserve">categories </w:t>
      </w:r>
      <w:r w:rsidR="009D180C" w:rsidRPr="00D17E62">
        <w:rPr>
          <w:rFonts w:ascii="Times New Roman" w:hAnsi="Times New Roman" w:cs="Times New Roman"/>
        </w:rPr>
        <w:t xml:space="preserve">that </w:t>
      </w:r>
      <w:r w:rsidR="002D6BC8">
        <w:rPr>
          <w:rFonts w:ascii="Times New Roman" w:hAnsi="Times New Roman" w:cs="Times New Roman"/>
        </w:rPr>
        <w:t xml:space="preserve">were </w:t>
      </w:r>
      <w:r w:rsidR="00566C70" w:rsidRPr="00D17E62">
        <w:rPr>
          <w:rFonts w:ascii="Times New Roman" w:hAnsi="Times New Roman" w:cs="Times New Roman"/>
        </w:rPr>
        <w:t xml:space="preserve">enriched by </w:t>
      </w:r>
      <w:r w:rsidR="006D7AF9">
        <w:rPr>
          <w:rFonts w:ascii="Times New Roman" w:hAnsi="Times New Roman" w:cs="Times New Roman"/>
        </w:rPr>
        <w:t>p</w:t>
      </w:r>
      <w:r w:rsidR="00382098">
        <w:rPr>
          <w:rFonts w:ascii="Times New Roman" w:hAnsi="Times New Roman" w:cs="Times New Roman"/>
        </w:rPr>
        <w:t>ositively correlative genes</w:t>
      </w:r>
      <w:r w:rsidR="00566C70" w:rsidRPr="00D17E62">
        <w:rPr>
          <w:rFonts w:ascii="Times New Roman" w:hAnsi="Times New Roman" w:cs="Times New Roman"/>
        </w:rPr>
        <w:t xml:space="preserve"> and </w:t>
      </w:r>
      <w:r w:rsidR="00382098">
        <w:rPr>
          <w:rFonts w:ascii="Times New Roman" w:hAnsi="Times New Roman" w:cs="Times New Roman"/>
        </w:rPr>
        <w:t>negatively correlative genes</w:t>
      </w:r>
      <w:r w:rsidR="00DD6252" w:rsidRPr="00D17E62">
        <w:rPr>
          <w:rFonts w:ascii="Times New Roman" w:hAnsi="Times New Roman" w:cs="Times New Roman"/>
        </w:rPr>
        <w:t xml:space="preserve">, </w:t>
      </w:r>
      <w:r w:rsidR="009A1ADC">
        <w:rPr>
          <w:rFonts w:ascii="Times New Roman" w:hAnsi="Times New Roman" w:cs="Times New Roman"/>
        </w:rPr>
        <w:t>simultaneously</w:t>
      </w:r>
      <w:r w:rsidR="00DD6252" w:rsidRPr="00D17E62">
        <w:rPr>
          <w:rFonts w:ascii="Times New Roman" w:hAnsi="Times New Roman" w:cs="Times New Roman"/>
        </w:rPr>
        <w:t xml:space="preserve">. For example, </w:t>
      </w:r>
      <w:r w:rsidR="00E41B78" w:rsidRPr="00D17E62">
        <w:rPr>
          <w:rFonts w:ascii="Times New Roman" w:hAnsi="Times New Roman" w:cs="Times New Roman"/>
        </w:rPr>
        <w:t xml:space="preserve">4 </w:t>
      </w:r>
      <w:r w:rsidR="006D7AF9">
        <w:rPr>
          <w:rFonts w:ascii="Times New Roman" w:hAnsi="Times New Roman" w:cs="Times New Roman"/>
        </w:rPr>
        <w:t>n</w:t>
      </w:r>
      <w:r w:rsidR="00382098">
        <w:rPr>
          <w:rFonts w:ascii="Times New Roman" w:hAnsi="Times New Roman" w:cs="Times New Roman"/>
        </w:rPr>
        <w:t>egatively correlative genes</w:t>
      </w:r>
      <w:r w:rsidR="0096016B" w:rsidRPr="00D17E62">
        <w:rPr>
          <w:rFonts w:ascii="Times New Roman" w:hAnsi="Times New Roman" w:cs="Times New Roman"/>
        </w:rPr>
        <w:t xml:space="preserve"> (P2RY2/P2RY10/GPR171/P2RY14)</w:t>
      </w:r>
      <w:r w:rsidR="00E41B78" w:rsidRPr="00D17E62">
        <w:rPr>
          <w:rFonts w:ascii="Times New Roman" w:hAnsi="Times New Roman" w:cs="Times New Roman"/>
        </w:rPr>
        <w:t xml:space="preserve"> </w:t>
      </w:r>
      <w:r w:rsidR="003E5B13">
        <w:rPr>
          <w:rFonts w:ascii="Times New Roman" w:hAnsi="Times New Roman" w:cs="Times New Roman"/>
        </w:rPr>
        <w:t>were</w:t>
      </w:r>
      <w:r w:rsidR="00E41B78" w:rsidRPr="00D17E62">
        <w:rPr>
          <w:rFonts w:ascii="Times New Roman" w:hAnsi="Times New Roman" w:cs="Times New Roman"/>
        </w:rPr>
        <w:t xml:space="preserve"> associated with</w:t>
      </w:r>
      <w:r w:rsidR="00B67411" w:rsidRPr="00D17E62">
        <w:rPr>
          <w:rFonts w:ascii="Times New Roman" w:hAnsi="Times New Roman" w:cs="Times New Roman"/>
        </w:rPr>
        <w:t xml:space="preserve"> “G-protein coupled purinergic nucleotide receptor signaling pathway” (P=2</w:t>
      </w:r>
      <w:r w:rsidR="0031051C">
        <w:rPr>
          <w:rFonts w:ascii="Times New Roman" w:hAnsi="Times New Roman" w:cs="Times New Roman"/>
        </w:rPr>
        <w:t>.38E-04</w:t>
      </w:r>
      <w:r w:rsidR="00B67411" w:rsidRPr="00D17E62">
        <w:rPr>
          <w:rFonts w:ascii="Times New Roman" w:hAnsi="Times New Roman" w:cs="Times New Roman"/>
        </w:rPr>
        <w:t>)</w:t>
      </w:r>
      <w:r w:rsidR="00E720FA">
        <w:rPr>
          <w:rFonts w:ascii="Times New Roman" w:hAnsi="Times New Roman" w:cs="Times New Roman"/>
        </w:rPr>
        <w:t xml:space="preserve"> </w:t>
      </w:r>
      <w:r w:rsidR="00E720FA" w:rsidRPr="00D17E62">
        <w:rPr>
          <w:rFonts w:ascii="Times New Roman" w:hAnsi="Times New Roman" w:cs="Times New Roman"/>
        </w:rPr>
        <w:t>(</w:t>
      </w:r>
      <w:r w:rsidR="00E720FA" w:rsidRPr="00D17E62">
        <w:rPr>
          <w:rFonts w:ascii="Times New Roman" w:hAnsi="Times New Roman" w:cs="Times New Roman"/>
          <w:b/>
          <w:bCs/>
        </w:rPr>
        <w:t xml:space="preserve">Supplementary Table </w:t>
      </w:r>
      <w:r w:rsidR="00E720FA">
        <w:rPr>
          <w:rFonts w:ascii="Times New Roman" w:hAnsi="Times New Roman" w:cs="Times New Roman"/>
          <w:b/>
          <w:bCs/>
        </w:rPr>
        <w:t>6</w:t>
      </w:r>
      <w:r w:rsidR="00E720FA">
        <w:rPr>
          <w:rFonts w:ascii="Times New Roman" w:hAnsi="Times New Roman" w:cs="Times New Roman"/>
        </w:rPr>
        <w:t>)</w:t>
      </w:r>
      <w:r w:rsidR="00B67411" w:rsidRPr="00D17E62">
        <w:rPr>
          <w:rFonts w:ascii="Times New Roman" w:hAnsi="Times New Roman" w:cs="Times New Roman"/>
        </w:rPr>
        <w:t>, wh</w:t>
      </w:r>
      <w:r w:rsidR="00184A9F">
        <w:rPr>
          <w:rFonts w:ascii="Times New Roman" w:hAnsi="Times New Roman" w:cs="Times New Roman"/>
        </w:rPr>
        <w:t xml:space="preserve">ile no </w:t>
      </w:r>
      <w:r w:rsidR="006D7AF9">
        <w:rPr>
          <w:rFonts w:ascii="Times New Roman" w:hAnsi="Times New Roman" w:cs="Times New Roman"/>
        </w:rPr>
        <w:t>p</w:t>
      </w:r>
      <w:r w:rsidR="00382098">
        <w:rPr>
          <w:rFonts w:ascii="Times New Roman" w:hAnsi="Times New Roman" w:cs="Times New Roman"/>
        </w:rPr>
        <w:t>ositively correlative genes</w:t>
      </w:r>
      <w:r w:rsidR="00184A9F">
        <w:rPr>
          <w:rFonts w:ascii="Times New Roman" w:hAnsi="Times New Roman" w:cs="Times New Roman"/>
        </w:rPr>
        <w:t xml:space="preserve"> involved in this pathway</w:t>
      </w:r>
      <w:r w:rsidR="000A3083">
        <w:rPr>
          <w:rFonts w:ascii="Times New Roman" w:hAnsi="Times New Roman" w:cs="Times New Roman"/>
        </w:rPr>
        <w:t xml:space="preserve"> (</w:t>
      </w:r>
      <w:r w:rsidR="00BB3A93">
        <w:rPr>
          <w:rFonts w:ascii="Times New Roman" w:hAnsi="Times New Roman" w:cs="Times New Roman"/>
        </w:rPr>
        <w:t>P=</w:t>
      </w:r>
      <w:r w:rsidR="009D4632">
        <w:rPr>
          <w:rFonts w:ascii="Times New Roman" w:hAnsi="Times New Roman" w:cs="Times New Roman"/>
        </w:rPr>
        <w:t>0.0929</w:t>
      </w:r>
      <w:r w:rsidR="000A3083">
        <w:rPr>
          <w:rFonts w:ascii="Times New Roman" w:hAnsi="Times New Roman" w:cs="Times New Roman"/>
        </w:rPr>
        <w:t>)</w:t>
      </w:r>
      <w:r w:rsidR="00D543C2" w:rsidRPr="00D17E62">
        <w:rPr>
          <w:rFonts w:ascii="Times New Roman" w:hAnsi="Times New Roman" w:cs="Times New Roman"/>
        </w:rPr>
        <w:t xml:space="preserve"> (</w:t>
      </w:r>
      <w:r w:rsidR="00245035">
        <w:rPr>
          <w:rFonts w:ascii="Times New Roman" w:hAnsi="Times New Roman" w:cs="Times New Roman"/>
          <w:b/>
          <w:bCs/>
        </w:rPr>
        <w:t xml:space="preserve">Figure </w:t>
      </w:r>
      <w:r w:rsidR="00C33C5C">
        <w:rPr>
          <w:rFonts w:ascii="Times New Roman" w:hAnsi="Times New Roman" w:cs="Times New Roman"/>
          <w:b/>
          <w:bCs/>
        </w:rPr>
        <w:t>4</w:t>
      </w:r>
      <w:r w:rsidR="00245035">
        <w:rPr>
          <w:rFonts w:ascii="Times New Roman" w:hAnsi="Times New Roman" w:cs="Times New Roman"/>
          <w:b/>
          <w:bCs/>
        </w:rPr>
        <w:t>a</w:t>
      </w:r>
      <w:r w:rsidR="00D543C2" w:rsidRPr="00D17E62">
        <w:rPr>
          <w:rFonts w:ascii="Times New Roman" w:hAnsi="Times New Roman" w:cs="Times New Roman"/>
        </w:rPr>
        <w:t>)</w:t>
      </w:r>
      <w:r w:rsidR="00B67411" w:rsidRPr="00D17E62">
        <w:rPr>
          <w:rFonts w:ascii="Times New Roman" w:hAnsi="Times New Roman" w:cs="Times New Roman"/>
        </w:rPr>
        <w:t>.</w:t>
      </w:r>
      <w:r w:rsidR="00D410AB" w:rsidRPr="00D17E62">
        <w:rPr>
          <w:rFonts w:ascii="Times New Roman" w:hAnsi="Times New Roman" w:cs="Times New Roman"/>
        </w:rPr>
        <w:t xml:space="preserve"> </w:t>
      </w:r>
      <w:r w:rsidR="005F4716" w:rsidRPr="00D17E62">
        <w:rPr>
          <w:rFonts w:ascii="Times New Roman" w:hAnsi="Times New Roman" w:cs="Times New Roman"/>
        </w:rPr>
        <w:t>Interesting, all these 4 genes belong to P2Y receptors</w:t>
      </w:r>
      <w:r w:rsidR="00740BAE" w:rsidRPr="00D17E62">
        <w:rPr>
          <w:rFonts w:ascii="Times New Roman" w:hAnsi="Times New Roman" w:cs="Times New Roman"/>
        </w:rPr>
        <w:t xml:space="preserve"> family</w:t>
      </w:r>
      <w:r w:rsidR="00721D17" w:rsidRPr="00D17E62">
        <w:rPr>
          <w:rFonts w:ascii="Times New Roman" w:hAnsi="Times New Roman" w:cs="Times New Roman"/>
        </w:rPr>
        <w:t xml:space="preserve">. Although, we know little about the relationship between P2Y receptors and </w:t>
      </w:r>
      <w:r w:rsidR="00AD4F32">
        <w:rPr>
          <w:rFonts w:ascii="Times New Roman" w:hAnsi="Times New Roman" w:cs="Times New Roman"/>
        </w:rPr>
        <w:t>lifespan</w:t>
      </w:r>
      <w:r w:rsidR="00721D17" w:rsidRPr="00D17E62">
        <w:rPr>
          <w:rFonts w:ascii="Times New Roman" w:hAnsi="Times New Roman" w:cs="Times New Roman"/>
        </w:rPr>
        <w:t>, P2Y receptors play import roles in aging-related disease, such as Alzheimer disease</w:t>
      </w:r>
      <w:r w:rsidR="000258B0">
        <w:rPr>
          <w:rFonts w:ascii="Times New Roman" w:hAnsi="Times New Roman" w:cs="Times New Roman"/>
        </w:rPr>
        <w:fldChar w:fldCharType="begin">
          <w:fldData xml:space="preserve">PEVuZE5vdGU+PENpdGU+PEF1dGhvcj5Baml0PC9BdXRob3I+PFllYXI+MjAxNDwvWWVhcj48UmVj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</w:fldData>
        </w:fldChar>
      </w:r>
      <w:r w:rsidR="0044119D">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PEVuZE5vdGU+PENpdGU+PEF1dGhvcj5Baml0PC9BdXRob3I+PFllYXI+MjAxNDwvWWVhcj48UmVj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</w:fldData>
        </w:fldChar>
      </w:r>
      <w:r w:rsidR="0044119D">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45, 46</w:t>
      </w:r>
      <w:r w:rsidR="000258B0">
        <w:rPr>
          <w:rFonts w:ascii="Times New Roman" w:hAnsi="Times New Roman" w:cs="Times New Roman"/>
        </w:rPr>
        <w:fldChar w:fldCharType="end"/>
      </w:r>
      <w:r w:rsidR="00D410AB" w:rsidRPr="00D17E62">
        <w:rPr>
          <w:rFonts w:ascii="Times New Roman" w:hAnsi="Times New Roman" w:cs="Times New Roman"/>
        </w:rPr>
        <w:t>.</w:t>
      </w:r>
      <w:r w:rsidR="00B67411" w:rsidRPr="00D17E62">
        <w:rPr>
          <w:rFonts w:ascii="Times New Roman" w:hAnsi="Times New Roman" w:cs="Times New Roman"/>
        </w:rPr>
        <w:t xml:space="preserve"> </w:t>
      </w:r>
      <w:r w:rsidR="00F94787" w:rsidRPr="00D17E62">
        <w:rPr>
          <w:rFonts w:ascii="Times New Roman" w:hAnsi="Times New Roman" w:cs="Times New Roman"/>
        </w:rPr>
        <w:t>In contrast</w:t>
      </w:r>
      <w:r w:rsidR="00E41B78" w:rsidRPr="00D17E62">
        <w:rPr>
          <w:rFonts w:ascii="Times New Roman" w:hAnsi="Times New Roman" w:cs="Times New Roman"/>
        </w:rPr>
        <w:t>,</w:t>
      </w:r>
      <w:r w:rsidR="004D0C49" w:rsidRPr="00D17E62">
        <w:rPr>
          <w:rFonts w:ascii="Times New Roman" w:hAnsi="Times New Roman" w:cs="Times New Roman"/>
        </w:rPr>
        <w:t xml:space="preserve"> </w:t>
      </w:r>
      <w:r w:rsidR="00382098">
        <w:rPr>
          <w:rFonts w:ascii="Times New Roman" w:hAnsi="Times New Roman" w:cs="Times New Roman"/>
        </w:rPr>
        <w:t>positively correlative genes</w:t>
      </w:r>
      <w:r w:rsidR="000A5A9D">
        <w:rPr>
          <w:rFonts w:ascii="Times New Roman" w:hAnsi="Times New Roman" w:cs="Times New Roman"/>
        </w:rPr>
        <w:t xml:space="preserve"> were enriched in </w:t>
      </w:r>
      <w:r w:rsidR="000A1655">
        <w:rPr>
          <w:rFonts w:ascii="Times New Roman" w:hAnsi="Times New Roman" w:cs="Times New Roman"/>
        </w:rPr>
        <w:t>many other</w:t>
      </w:r>
      <w:r w:rsidR="009D1827">
        <w:rPr>
          <w:rFonts w:ascii="Times New Roman" w:hAnsi="Times New Roman" w:cs="Times New Roman"/>
        </w:rPr>
        <w:t xml:space="preserve"> purine-related</w:t>
      </w:r>
      <w:r w:rsidR="004D0C49" w:rsidRPr="00D17E62">
        <w:rPr>
          <w:rFonts w:ascii="Times New Roman" w:hAnsi="Times New Roman" w:cs="Times New Roman"/>
        </w:rPr>
        <w:t xml:space="preserve"> categor</w:t>
      </w:r>
      <w:r w:rsidR="00EA2092">
        <w:rPr>
          <w:rFonts w:ascii="Times New Roman" w:hAnsi="Times New Roman" w:cs="Times New Roman"/>
        </w:rPr>
        <w:t>ies, such as,</w:t>
      </w:r>
      <w:r w:rsidR="004D0C49" w:rsidRPr="00D17E62">
        <w:rPr>
          <w:rFonts w:ascii="Times New Roman" w:hAnsi="Times New Roman" w:cs="Times New Roman"/>
        </w:rPr>
        <w:t xml:space="preserve"> </w:t>
      </w:r>
      <w:r w:rsidR="008816C7" w:rsidRPr="00D17E62">
        <w:rPr>
          <w:rFonts w:ascii="Times New Roman" w:hAnsi="Times New Roman" w:cs="Times New Roman"/>
        </w:rPr>
        <w:t>“</w:t>
      </w:r>
      <w:r w:rsidR="00661599" w:rsidRPr="00661599">
        <w:rPr>
          <w:rFonts w:ascii="Times New Roman" w:hAnsi="Times New Roman" w:cs="Times New Roman"/>
        </w:rPr>
        <w:t>purine ribonucleoside diphosphate metabolic process</w:t>
      </w:r>
      <w:r w:rsidR="008816C7" w:rsidRPr="00D17E62">
        <w:rPr>
          <w:rFonts w:ascii="Times New Roman" w:hAnsi="Times New Roman" w:cs="Times New Roman"/>
        </w:rPr>
        <w:t>”</w:t>
      </w:r>
      <w:r w:rsidR="004D0C49" w:rsidRPr="00D17E62">
        <w:rPr>
          <w:rFonts w:ascii="Times New Roman" w:hAnsi="Times New Roman" w:cs="Times New Roman"/>
        </w:rPr>
        <w:t xml:space="preserve">, </w:t>
      </w:r>
      <w:r w:rsidR="0067085D" w:rsidRPr="00D17E62">
        <w:rPr>
          <w:rFonts w:ascii="Times New Roman" w:hAnsi="Times New Roman" w:cs="Times New Roman"/>
        </w:rPr>
        <w:t xml:space="preserve">the </w:t>
      </w:r>
      <w:r w:rsidR="005E79A0">
        <w:rPr>
          <w:rFonts w:ascii="Times New Roman" w:hAnsi="Times New Roman" w:cs="Times New Roman"/>
        </w:rPr>
        <w:t>relative</w:t>
      </w:r>
      <w:r w:rsidR="0067085D" w:rsidRPr="00D17E62">
        <w:rPr>
          <w:rFonts w:ascii="Times New Roman" w:hAnsi="Times New Roman" w:cs="Times New Roman"/>
        </w:rPr>
        <w:t xml:space="preserve"> evolutionary rate of </w:t>
      </w:r>
      <w:r w:rsidR="00644C83">
        <w:rPr>
          <w:rFonts w:ascii="Times New Roman" w:hAnsi="Times New Roman" w:cs="Times New Roman"/>
        </w:rPr>
        <w:t>7</w:t>
      </w:r>
      <w:r w:rsidR="004D0C49" w:rsidRPr="00D17E62">
        <w:rPr>
          <w:rFonts w:ascii="Times New Roman" w:hAnsi="Times New Roman" w:cs="Times New Roman"/>
        </w:rPr>
        <w:t xml:space="preserve"> genes </w:t>
      </w:r>
      <w:r w:rsidR="00530D2D" w:rsidRPr="00D17E62">
        <w:rPr>
          <w:rFonts w:ascii="Times New Roman" w:hAnsi="Times New Roman" w:cs="Times New Roman"/>
        </w:rPr>
        <w:t>displays</w:t>
      </w:r>
      <w:r w:rsidR="004D0C49" w:rsidRPr="00D17E62">
        <w:rPr>
          <w:rFonts w:ascii="Times New Roman" w:hAnsi="Times New Roman" w:cs="Times New Roman"/>
        </w:rPr>
        <w:t xml:space="preserve"> </w:t>
      </w:r>
      <w:r w:rsidR="0067085D" w:rsidRPr="00D17E62">
        <w:rPr>
          <w:rFonts w:ascii="Times New Roman" w:hAnsi="Times New Roman" w:cs="Times New Roman"/>
        </w:rPr>
        <w:t>positively correlat</w:t>
      </w:r>
      <w:r w:rsidR="009F7D3C">
        <w:rPr>
          <w:rFonts w:ascii="Times New Roman" w:hAnsi="Times New Roman" w:cs="Times New Roman"/>
        </w:rPr>
        <w:t>ive</w:t>
      </w:r>
      <w:r w:rsidR="0067085D" w:rsidRPr="00D17E62">
        <w:rPr>
          <w:rFonts w:ascii="Times New Roman" w:hAnsi="Times New Roman" w:cs="Times New Roman"/>
        </w:rPr>
        <w:t xml:space="preserve"> with the maximum lifespan </w:t>
      </w:r>
      <w:r w:rsidR="001E6EBC" w:rsidRPr="00D17E62">
        <w:rPr>
          <w:rFonts w:ascii="Times New Roman" w:hAnsi="Times New Roman" w:cs="Times New Roman"/>
        </w:rPr>
        <w:t>(P=</w:t>
      </w:r>
      <w:r w:rsidR="00BD69C6" w:rsidRPr="00D17E62">
        <w:rPr>
          <w:rFonts w:ascii="Times New Roman" w:hAnsi="Times New Roman" w:cs="Times New Roman"/>
        </w:rPr>
        <w:t>0.00</w:t>
      </w:r>
      <w:r w:rsidR="003312B9">
        <w:rPr>
          <w:rFonts w:ascii="Times New Roman" w:hAnsi="Times New Roman" w:cs="Times New Roman"/>
        </w:rPr>
        <w:t>76</w:t>
      </w:r>
      <w:r w:rsidR="001E6EBC" w:rsidRPr="00D17E62">
        <w:rPr>
          <w:rFonts w:ascii="Times New Roman" w:hAnsi="Times New Roman" w:cs="Times New Roman"/>
        </w:rPr>
        <w:t>)</w:t>
      </w:r>
      <w:r w:rsidR="002365DB">
        <w:rPr>
          <w:rFonts w:ascii="Times New Roman" w:hAnsi="Times New Roman" w:cs="Times New Roman"/>
        </w:rPr>
        <w:t xml:space="preserve"> (</w:t>
      </w:r>
      <w:r w:rsidR="002365DB" w:rsidRPr="00D17E62">
        <w:rPr>
          <w:rFonts w:ascii="Times New Roman" w:hAnsi="Times New Roman" w:cs="Times New Roman"/>
          <w:b/>
          <w:bCs/>
        </w:rPr>
        <w:t xml:space="preserve">Supplementary Table </w:t>
      </w:r>
      <w:r w:rsidR="002365DB">
        <w:rPr>
          <w:rFonts w:ascii="Times New Roman" w:hAnsi="Times New Roman" w:cs="Times New Roman"/>
          <w:b/>
          <w:bCs/>
        </w:rPr>
        <w:t>7</w:t>
      </w:r>
      <w:r w:rsidR="002365DB">
        <w:rPr>
          <w:rFonts w:ascii="Times New Roman" w:hAnsi="Times New Roman" w:cs="Times New Roman"/>
        </w:rPr>
        <w:t>)</w:t>
      </w:r>
      <w:r w:rsidR="001E6EBC" w:rsidRPr="00D17E62">
        <w:rPr>
          <w:rFonts w:ascii="Times New Roman" w:hAnsi="Times New Roman" w:cs="Times New Roman"/>
        </w:rPr>
        <w:t>, wh</w:t>
      </w:r>
      <w:r w:rsidR="008D4D76" w:rsidRPr="00D17E62">
        <w:rPr>
          <w:rFonts w:ascii="Times New Roman" w:hAnsi="Times New Roman" w:cs="Times New Roman"/>
        </w:rPr>
        <w:t xml:space="preserve">ich </w:t>
      </w:r>
      <w:r w:rsidR="00D41731">
        <w:rPr>
          <w:rFonts w:ascii="Times New Roman" w:hAnsi="Times New Roman" w:cs="Times New Roman"/>
        </w:rPr>
        <w:t>wa</w:t>
      </w:r>
      <w:r w:rsidR="008D4D76" w:rsidRPr="00D17E62">
        <w:rPr>
          <w:rFonts w:ascii="Times New Roman" w:hAnsi="Times New Roman" w:cs="Times New Roman"/>
        </w:rPr>
        <w:t>s significant</w:t>
      </w:r>
      <w:r w:rsidR="00EA2092">
        <w:rPr>
          <w:rFonts w:ascii="Times New Roman" w:hAnsi="Times New Roman" w:cs="Times New Roman"/>
        </w:rPr>
        <w:t>ly</w:t>
      </w:r>
      <w:r w:rsidR="008D4D76" w:rsidRPr="00D17E62">
        <w:rPr>
          <w:rFonts w:ascii="Times New Roman" w:hAnsi="Times New Roman" w:cs="Times New Roman"/>
        </w:rPr>
        <w:t xml:space="preserve"> </w:t>
      </w:r>
      <w:r w:rsidR="00EF7631" w:rsidRPr="00D17E62">
        <w:rPr>
          <w:rFonts w:ascii="Times New Roman" w:hAnsi="Times New Roman" w:cs="Times New Roman"/>
        </w:rPr>
        <w:t xml:space="preserve">more than </w:t>
      </w:r>
      <w:r w:rsidR="008D4D76" w:rsidRPr="00D17E62">
        <w:rPr>
          <w:rFonts w:ascii="Times New Roman" w:hAnsi="Times New Roman" w:cs="Times New Roman"/>
        </w:rPr>
        <w:t>negative</w:t>
      </w:r>
      <w:r w:rsidR="00856566" w:rsidRPr="00D17E62">
        <w:rPr>
          <w:rFonts w:ascii="Times New Roman" w:hAnsi="Times New Roman" w:cs="Times New Roman"/>
        </w:rPr>
        <w:t>ly correlat</w:t>
      </w:r>
      <w:r w:rsidR="009F7D3C">
        <w:rPr>
          <w:rFonts w:ascii="Times New Roman" w:hAnsi="Times New Roman" w:cs="Times New Roman"/>
        </w:rPr>
        <w:t>ive</w:t>
      </w:r>
      <w:r w:rsidR="008D4D76" w:rsidRPr="00D17E62">
        <w:rPr>
          <w:rFonts w:ascii="Times New Roman" w:hAnsi="Times New Roman" w:cs="Times New Roman"/>
        </w:rPr>
        <w:t xml:space="preserve"> </w:t>
      </w:r>
      <w:r w:rsidR="001E6EBC" w:rsidRPr="00D17E62">
        <w:rPr>
          <w:rFonts w:ascii="Times New Roman" w:hAnsi="Times New Roman" w:cs="Times New Roman"/>
        </w:rPr>
        <w:t>gene (</w:t>
      </w:r>
      <w:r w:rsidR="00644C83">
        <w:rPr>
          <w:rFonts w:ascii="Times New Roman" w:hAnsi="Times New Roman" w:cs="Times New Roman"/>
        </w:rPr>
        <w:t>1</w:t>
      </w:r>
      <w:r w:rsidR="00EF7631" w:rsidRPr="00D17E62">
        <w:rPr>
          <w:rFonts w:ascii="Times New Roman" w:hAnsi="Times New Roman" w:cs="Times New Roman"/>
        </w:rPr>
        <w:t xml:space="preserve"> gene, </w:t>
      </w:r>
      <w:r w:rsidR="001E6EBC" w:rsidRPr="00D17E62">
        <w:rPr>
          <w:rFonts w:ascii="Times New Roman" w:hAnsi="Times New Roman" w:cs="Times New Roman"/>
        </w:rPr>
        <w:t>P=</w:t>
      </w:r>
      <w:r w:rsidR="00745EFA" w:rsidRPr="00D17E62">
        <w:rPr>
          <w:rFonts w:ascii="Times New Roman" w:hAnsi="Times New Roman" w:cs="Times New Roman"/>
        </w:rPr>
        <w:t>0.0</w:t>
      </w:r>
      <w:r w:rsidR="00D87DA9">
        <w:rPr>
          <w:rFonts w:ascii="Times New Roman" w:hAnsi="Times New Roman" w:cs="Times New Roman"/>
        </w:rPr>
        <w:t>167</w:t>
      </w:r>
      <w:r w:rsidR="001E6EBC" w:rsidRPr="00D17E62">
        <w:rPr>
          <w:rFonts w:ascii="Times New Roman" w:hAnsi="Times New Roman" w:cs="Times New Roman"/>
        </w:rPr>
        <w:t>)</w:t>
      </w:r>
      <w:r w:rsidR="00544C5A" w:rsidRPr="00D17E62">
        <w:rPr>
          <w:rFonts w:ascii="Times New Roman" w:hAnsi="Times New Roman" w:cs="Times New Roman"/>
        </w:rPr>
        <w:t xml:space="preserve"> (</w:t>
      </w:r>
      <w:r w:rsidR="00544C5A" w:rsidRPr="00D17E62">
        <w:rPr>
          <w:rFonts w:ascii="Times New Roman" w:hAnsi="Times New Roman" w:cs="Times New Roman"/>
          <w:b/>
          <w:bCs/>
        </w:rPr>
        <w:t xml:space="preserve">Supplementary Table </w:t>
      </w:r>
      <w:r w:rsidR="008561CC">
        <w:rPr>
          <w:rFonts w:ascii="Times New Roman" w:hAnsi="Times New Roman" w:cs="Times New Roman"/>
          <w:b/>
          <w:bCs/>
        </w:rPr>
        <w:t>9</w:t>
      </w:r>
      <w:r w:rsidR="00A15B19">
        <w:rPr>
          <w:rFonts w:ascii="Times New Roman" w:hAnsi="Times New Roman" w:cs="Times New Roman"/>
          <w:b/>
          <w:bCs/>
        </w:rPr>
        <w:t xml:space="preserve"> and</w:t>
      </w:r>
      <w:r w:rsidR="00644C83">
        <w:rPr>
          <w:rFonts w:ascii="Times New Roman" w:hAnsi="Times New Roman" w:cs="Times New Roman"/>
          <w:b/>
          <w:bCs/>
        </w:rPr>
        <w:t xml:space="preserve"> Figure </w:t>
      </w:r>
      <w:r w:rsidR="005366B0">
        <w:rPr>
          <w:rFonts w:ascii="Times New Roman" w:hAnsi="Times New Roman" w:cs="Times New Roman"/>
          <w:b/>
          <w:bCs/>
        </w:rPr>
        <w:t>4</w:t>
      </w:r>
      <w:r w:rsidR="000842C5">
        <w:rPr>
          <w:rFonts w:ascii="Times New Roman" w:hAnsi="Times New Roman" w:cs="Times New Roman"/>
          <w:b/>
          <w:bCs/>
        </w:rPr>
        <w:t>a</w:t>
      </w:r>
      <w:r w:rsidR="00544C5A" w:rsidRPr="00D17E62">
        <w:rPr>
          <w:rFonts w:ascii="Times New Roman" w:hAnsi="Times New Roman" w:cs="Times New Roman"/>
        </w:rPr>
        <w:t>)</w:t>
      </w:r>
      <w:r w:rsidR="008736F7">
        <w:rPr>
          <w:rFonts w:ascii="Times New Roman" w:hAnsi="Times New Roman" w:cs="Times New Roman"/>
        </w:rPr>
        <w:t xml:space="preserve">. In addition, </w:t>
      </w:r>
      <w:r w:rsidR="00382098">
        <w:rPr>
          <w:rFonts w:ascii="Times New Roman" w:hAnsi="Times New Roman" w:cs="Times New Roman"/>
        </w:rPr>
        <w:t>positively correlative genes</w:t>
      </w:r>
      <w:r w:rsidR="008736F7">
        <w:rPr>
          <w:rFonts w:ascii="Times New Roman" w:hAnsi="Times New Roman" w:cs="Times New Roman"/>
        </w:rPr>
        <w:t xml:space="preserve"> were also enriched in </w:t>
      </w:r>
      <w:r w:rsidR="00DB576E">
        <w:rPr>
          <w:rFonts w:ascii="Times New Roman" w:hAnsi="Times New Roman" w:cs="Times New Roman"/>
        </w:rPr>
        <w:t xml:space="preserve">regulation of </w:t>
      </w:r>
      <w:r w:rsidR="00280001">
        <w:rPr>
          <w:rFonts w:ascii="Times New Roman" w:hAnsi="Times New Roman" w:cs="Times New Roman"/>
        </w:rPr>
        <w:t xml:space="preserve">purine </w:t>
      </w:r>
      <w:r w:rsidR="00643916">
        <w:rPr>
          <w:rFonts w:ascii="Times New Roman" w:hAnsi="Times New Roman" w:cs="Times New Roman"/>
        </w:rPr>
        <w:t xml:space="preserve">nucleotide </w:t>
      </w:r>
      <w:r w:rsidR="00280001">
        <w:rPr>
          <w:rFonts w:ascii="Times New Roman" w:hAnsi="Times New Roman" w:cs="Times New Roman"/>
        </w:rPr>
        <w:t>bio</w:t>
      </w:r>
      <w:r w:rsidR="00643916">
        <w:rPr>
          <w:rFonts w:ascii="Times New Roman" w:hAnsi="Times New Roman" w:cs="Times New Roman"/>
        </w:rPr>
        <w:t>synthetic process</w:t>
      </w:r>
      <w:r w:rsidR="00F7127D">
        <w:rPr>
          <w:rFonts w:ascii="Times New Roman" w:hAnsi="Times New Roman" w:cs="Times New Roman"/>
        </w:rPr>
        <w:t xml:space="preserve"> and </w:t>
      </w:r>
      <w:r w:rsidR="00F7127D" w:rsidRPr="00F7127D">
        <w:rPr>
          <w:rFonts w:ascii="Times New Roman" w:hAnsi="Times New Roman" w:cs="Times New Roman"/>
        </w:rPr>
        <w:t>purine</w:t>
      </w:r>
      <w:r w:rsidR="00F7127D">
        <w:rPr>
          <w:rFonts w:ascii="Times New Roman" w:hAnsi="Times New Roman" w:cs="Times New Roman"/>
        </w:rPr>
        <w:t>-</w:t>
      </w:r>
      <w:r w:rsidR="00F7127D" w:rsidRPr="00F7127D">
        <w:rPr>
          <w:rFonts w:ascii="Times New Roman" w:hAnsi="Times New Roman" w:cs="Times New Roman"/>
        </w:rPr>
        <w:t xml:space="preserve">containing compound biosynthetic </w:t>
      </w:r>
      <w:r w:rsidR="00A362D7">
        <w:rPr>
          <w:rFonts w:ascii="Times New Roman" w:hAnsi="Times New Roman" w:cs="Times New Roman"/>
        </w:rPr>
        <w:t xml:space="preserve">process </w:t>
      </w:r>
      <w:r w:rsidR="00A362D7" w:rsidRPr="00D17E62">
        <w:rPr>
          <w:rFonts w:ascii="Times New Roman" w:hAnsi="Times New Roman" w:cs="Times New Roman"/>
        </w:rPr>
        <w:t>(</w:t>
      </w:r>
      <w:r w:rsidR="00A362D7" w:rsidRPr="00D17E62">
        <w:rPr>
          <w:rFonts w:ascii="Times New Roman" w:hAnsi="Times New Roman" w:cs="Times New Roman"/>
          <w:b/>
          <w:bCs/>
        </w:rPr>
        <w:t xml:space="preserve">Supplementary Table </w:t>
      </w:r>
      <w:r w:rsidR="00A362D7">
        <w:rPr>
          <w:rFonts w:ascii="Times New Roman" w:hAnsi="Times New Roman" w:cs="Times New Roman"/>
          <w:b/>
          <w:bCs/>
        </w:rPr>
        <w:t>9 and Figure 4a</w:t>
      </w:r>
      <w:r w:rsidR="00A362D7" w:rsidRPr="00D17E62">
        <w:rPr>
          <w:rFonts w:ascii="Times New Roman" w:hAnsi="Times New Roman" w:cs="Times New Roman"/>
        </w:rPr>
        <w:t>)</w:t>
      </w:r>
      <w:r w:rsidR="001E6EBC" w:rsidRPr="00D17E62">
        <w:rPr>
          <w:rFonts w:ascii="Times New Roman" w:hAnsi="Times New Roman" w:cs="Times New Roman"/>
        </w:rPr>
        <w:t>.</w:t>
      </w:r>
      <w:r w:rsidR="003D3944" w:rsidRPr="00D17E62">
        <w:rPr>
          <w:rFonts w:ascii="Times New Roman" w:hAnsi="Times New Roman" w:cs="Times New Roman"/>
        </w:rPr>
        <w:t xml:space="preserve"> </w:t>
      </w:r>
      <w:r w:rsidR="004666D2" w:rsidRPr="00D17E62">
        <w:rPr>
          <w:rFonts w:ascii="Times New Roman" w:hAnsi="Times New Roman" w:cs="Times New Roman"/>
        </w:rPr>
        <w:t>Previous studies show</w:t>
      </w:r>
      <w:r w:rsidR="006E4ED8">
        <w:rPr>
          <w:rFonts w:ascii="Times New Roman" w:hAnsi="Times New Roman" w:cs="Times New Roman"/>
        </w:rPr>
        <w:t>ed</w:t>
      </w:r>
      <w:r w:rsidR="004666D2" w:rsidRPr="00D17E62">
        <w:rPr>
          <w:rFonts w:ascii="Times New Roman" w:hAnsi="Times New Roman" w:cs="Times New Roman"/>
        </w:rPr>
        <w:t xml:space="preserve"> </w:t>
      </w:r>
      <w:r w:rsidR="00F7127D">
        <w:rPr>
          <w:rFonts w:ascii="Times New Roman" w:hAnsi="Times New Roman" w:cs="Times New Roman"/>
        </w:rPr>
        <w:t xml:space="preserve">that </w:t>
      </w:r>
      <w:r w:rsidR="00F83BC5" w:rsidRPr="00D17E62">
        <w:rPr>
          <w:rFonts w:ascii="Times New Roman" w:hAnsi="Times New Roman" w:cs="Times New Roman"/>
        </w:rPr>
        <w:t>addition of dietar</w:t>
      </w:r>
      <w:r w:rsidR="001A660F" w:rsidRPr="00D17E62">
        <w:rPr>
          <w:rFonts w:ascii="Times New Roman" w:hAnsi="Times New Roman" w:cs="Times New Roman"/>
        </w:rPr>
        <w:t>y</w:t>
      </w:r>
      <w:r w:rsidR="00F83BC5" w:rsidRPr="00D17E62">
        <w:rPr>
          <w:rFonts w:ascii="Times New Roman" w:hAnsi="Times New Roman" w:cs="Times New Roman"/>
        </w:rPr>
        <w:t xml:space="preserve"> adenine </w:t>
      </w:r>
      <w:r w:rsidR="00F62936" w:rsidRPr="00D17E62">
        <w:rPr>
          <w:rFonts w:ascii="Times New Roman" w:hAnsi="Times New Roman" w:cs="Times New Roman"/>
        </w:rPr>
        <w:t>can</w:t>
      </w:r>
      <w:r w:rsidR="00031E4F" w:rsidRPr="00D17E62">
        <w:rPr>
          <w:rFonts w:ascii="Times New Roman" w:hAnsi="Times New Roman" w:cs="Times New Roman"/>
        </w:rPr>
        <w:t xml:space="preserve"> </w:t>
      </w:r>
      <w:r w:rsidR="00FD2288" w:rsidRPr="00D17E62">
        <w:rPr>
          <w:rFonts w:ascii="Times New Roman" w:hAnsi="Times New Roman" w:cs="Times New Roman"/>
        </w:rPr>
        <w:t>shorten the lifespan by 4</w:t>
      </w:r>
      <w:r w:rsidR="001A660F" w:rsidRPr="00D17E62">
        <w:rPr>
          <w:rFonts w:ascii="Times New Roman" w:hAnsi="Times New Roman" w:cs="Times New Roman"/>
        </w:rPr>
        <w:t>8</w:t>
      </w:r>
      <w:r w:rsidR="00FD2288" w:rsidRPr="00D17E62">
        <w:rPr>
          <w:rFonts w:ascii="Times New Roman" w:hAnsi="Times New Roman" w:cs="Times New Roman"/>
        </w:rPr>
        <w:t>%</w:t>
      </w:r>
      <w:r w:rsidR="000258B0">
        <w:rPr>
          <w:rFonts w:ascii="Times New Roman" w:hAnsi="Times New Roman" w:cs="Times New Roman"/>
        </w:rPr>
        <w:fldChar w:fldCharType="begin">
          <w:fldData xml:space="preserve">PEVuZE5vdGU+PENpdGU+PEF1dGhvcj5MYW5nPC9BdXRob3I+PFllYXI+MjAxOTwvWWVhcj48UmVj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</w:fldData>
        </w:fldChar>
      </w:r>
      <w:r w:rsidR="0044119D">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PEVuZE5vdGU+PENpdGU+PEF1dGhvcj5MYW5nPC9BdXRob3I+PFllYXI+MjAxOTwvWWVhcj48UmVj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</w:fldData>
        </w:fldChar>
      </w:r>
      <w:r w:rsidR="0044119D">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47</w:t>
      </w:r>
      <w:r w:rsidR="000258B0">
        <w:rPr>
          <w:rFonts w:ascii="Times New Roman" w:hAnsi="Times New Roman" w:cs="Times New Roman"/>
        </w:rPr>
        <w:fldChar w:fldCharType="end"/>
      </w:r>
      <w:r w:rsidR="00FD2288" w:rsidRPr="00D17E62">
        <w:rPr>
          <w:rFonts w:ascii="Times New Roman" w:hAnsi="Times New Roman" w:cs="Times New Roman"/>
        </w:rPr>
        <w:t xml:space="preserve"> and </w:t>
      </w:r>
      <w:r w:rsidR="00F83BC5" w:rsidRPr="00D17E62">
        <w:rPr>
          <w:rFonts w:ascii="Times New Roman" w:hAnsi="Times New Roman" w:cs="Times New Roman"/>
        </w:rPr>
        <w:t>blocks the longevity effects of dietary restriction</w:t>
      </w:r>
      <w:r w:rsidR="000258B0">
        <w:rPr>
          <w:rFonts w:ascii="Times New Roman" w:hAnsi="Times New Roman" w:cs="Times New Roman"/>
        </w:rPr>
        <w:fldChar w:fldCharType="begin">
          <w:fldData xml:space="preserve">PEVuZE5vdGU+PENpdGU+PEF1dGhvcj5TdGVuZXNlbjwvQXV0aG9yPjxZZWFyPjIwMTM8L1llYXI+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=
</w:fldData>
        </w:fldChar>
      </w:r>
      <w:r w:rsidR="0044119D">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PEVuZE5vdGU+PENpdGU+PEF1dGhvcj5TdGVuZXNlbjwvQXV0aG9yPjxZZWFyPjIwMTM8L1llYXI+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=
</w:fldData>
        </w:fldChar>
      </w:r>
      <w:r w:rsidR="0044119D">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48</w:t>
      </w:r>
      <w:r w:rsidR="000258B0">
        <w:rPr>
          <w:rFonts w:ascii="Times New Roman" w:hAnsi="Times New Roman" w:cs="Times New Roman"/>
        </w:rPr>
        <w:fldChar w:fldCharType="end"/>
      </w:r>
      <w:r w:rsidR="00B71B76" w:rsidRPr="00D17E62">
        <w:rPr>
          <w:rFonts w:ascii="Times New Roman" w:hAnsi="Times New Roman" w:cs="Times New Roman"/>
        </w:rPr>
        <w:t>.</w:t>
      </w:r>
      <w:r w:rsidR="00CB10C8">
        <w:rPr>
          <w:rFonts w:ascii="Times New Roman" w:hAnsi="Times New Roman" w:cs="Times New Roman"/>
        </w:rPr>
        <w:t xml:space="preserve"> These results suggested that </w:t>
      </w:r>
      <w:r w:rsidR="00CD3A3B">
        <w:rPr>
          <w:rFonts w:ascii="Times New Roman" w:hAnsi="Times New Roman" w:cs="Times New Roman"/>
        </w:rPr>
        <w:t xml:space="preserve">genes involved in </w:t>
      </w:r>
      <w:r w:rsidR="00CB10C8">
        <w:rPr>
          <w:rFonts w:ascii="Times New Roman" w:hAnsi="Times New Roman" w:cs="Times New Roman"/>
        </w:rPr>
        <w:t>purine metaboli</w:t>
      </w:r>
      <w:r w:rsidR="009E72DA">
        <w:rPr>
          <w:rFonts w:ascii="Times New Roman" w:hAnsi="Times New Roman" w:cs="Times New Roman"/>
        </w:rPr>
        <w:t>c</w:t>
      </w:r>
      <w:r w:rsidR="00CB10C8">
        <w:rPr>
          <w:rFonts w:ascii="Times New Roman" w:hAnsi="Times New Roman" w:cs="Times New Roman"/>
        </w:rPr>
        <w:t xml:space="preserve"> and </w:t>
      </w:r>
      <w:r w:rsidR="00862E5F">
        <w:rPr>
          <w:rFonts w:ascii="Times New Roman" w:hAnsi="Times New Roman" w:cs="Times New Roman"/>
        </w:rPr>
        <w:t>signal</w:t>
      </w:r>
      <w:r w:rsidR="003D6F3C">
        <w:rPr>
          <w:rFonts w:ascii="Times New Roman" w:hAnsi="Times New Roman" w:cs="Times New Roman"/>
        </w:rPr>
        <w:t>ing</w:t>
      </w:r>
      <w:r w:rsidR="00862E5F">
        <w:rPr>
          <w:rFonts w:ascii="Times New Roman" w:hAnsi="Times New Roman" w:cs="Times New Roman"/>
        </w:rPr>
        <w:t xml:space="preserve"> pathway</w:t>
      </w:r>
      <w:r w:rsidR="004B2C9A">
        <w:rPr>
          <w:rFonts w:ascii="Times New Roman" w:hAnsi="Times New Roman" w:cs="Times New Roman"/>
        </w:rPr>
        <w:t xml:space="preserve"> might play </w:t>
      </w:r>
      <w:r w:rsidR="003D6F3C">
        <w:rPr>
          <w:rFonts w:ascii="Times New Roman" w:hAnsi="Times New Roman" w:cs="Times New Roman"/>
        </w:rPr>
        <w:t xml:space="preserve">more </w:t>
      </w:r>
      <w:r w:rsidR="004B2C9A">
        <w:rPr>
          <w:rFonts w:ascii="Times New Roman" w:hAnsi="Times New Roman" w:cs="Times New Roman"/>
        </w:rPr>
        <w:t xml:space="preserve">complex </w:t>
      </w:r>
      <w:r w:rsidR="003D6F3C">
        <w:rPr>
          <w:rFonts w:ascii="Times New Roman" w:hAnsi="Times New Roman" w:cs="Times New Roman"/>
        </w:rPr>
        <w:t>roles</w:t>
      </w:r>
      <w:r w:rsidR="004B2C9A">
        <w:rPr>
          <w:rFonts w:ascii="Times New Roman" w:hAnsi="Times New Roman" w:cs="Times New Roman"/>
        </w:rPr>
        <w:t xml:space="preserve"> in regulation of </w:t>
      </w:r>
      <w:r w:rsidR="00EC0A7E">
        <w:rPr>
          <w:rFonts w:ascii="Times New Roman" w:hAnsi="Times New Roman" w:cs="Times New Roman"/>
        </w:rPr>
        <w:t>lifespan</w:t>
      </w:r>
      <w:r w:rsidR="004B2C9A">
        <w:rPr>
          <w:rFonts w:ascii="Times New Roman" w:hAnsi="Times New Roman" w:cs="Times New Roman"/>
        </w:rPr>
        <w:t xml:space="preserve"> </w:t>
      </w:r>
      <w:r w:rsidR="00E20B3B">
        <w:rPr>
          <w:rFonts w:ascii="Times New Roman" w:hAnsi="Times New Roman" w:cs="Times New Roman"/>
        </w:rPr>
        <w:t>or</w:t>
      </w:r>
      <w:r w:rsidR="004B2C9A">
        <w:rPr>
          <w:rFonts w:ascii="Times New Roman" w:hAnsi="Times New Roman" w:cs="Times New Roman"/>
        </w:rPr>
        <w:t xml:space="preserve"> aging.</w:t>
      </w:r>
    </w:p>
    <w:p w:rsidR="00EC7127" w:rsidRPr="00D17E62" w:rsidRDefault="00EC7127" w:rsidP="00E62ADE">
      <w:pPr>
        <w:spacing w:line="332" w:lineRule="exact"/>
        <w:rPr>
          <w:rFonts w:ascii="Times New Roman" w:hAnsi="Times New Roman" w:cs="Times New Roman"/>
        </w:rPr>
      </w:pPr>
    </w:p>
    <w:p w:rsidR="00184DA3" w:rsidRPr="00D17E62" w:rsidRDefault="00CE5D23" w:rsidP="00E62ADE">
      <w:pPr>
        <w:spacing w:line="332" w:lineRule="exact"/>
        <w:rPr>
          <w:rFonts w:ascii="Times New Roman" w:hAnsi="Times New Roman" w:cs="Times New Roman"/>
        </w:rPr>
      </w:pPr>
      <w:r w:rsidRPr="00D17E62">
        <w:rPr>
          <w:rFonts w:ascii="Times New Roman" w:hAnsi="Times New Roman" w:cs="Times New Roman"/>
        </w:rPr>
        <w:t>Another adverse categor</w:t>
      </w:r>
      <w:r w:rsidR="0007021E" w:rsidRPr="00D17E62">
        <w:rPr>
          <w:rFonts w:ascii="Times New Roman" w:hAnsi="Times New Roman" w:cs="Times New Roman"/>
        </w:rPr>
        <w:t>y</w:t>
      </w:r>
      <w:r w:rsidRPr="00D17E62">
        <w:rPr>
          <w:rFonts w:ascii="Times New Roman" w:hAnsi="Times New Roman" w:cs="Times New Roman"/>
        </w:rPr>
        <w:t xml:space="preserve"> </w:t>
      </w:r>
      <w:r w:rsidR="006C5A74">
        <w:rPr>
          <w:rFonts w:ascii="Times New Roman" w:hAnsi="Times New Roman" w:cs="Times New Roman"/>
        </w:rPr>
        <w:t>was</w:t>
      </w:r>
      <w:r w:rsidRPr="00D17E62">
        <w:rPr>
          <w:rFonts w:ascii="Times New Roman" w:hAnsi="Times New Roman" w:cs="Times New Roman"/>
        </w:rPr>
        <w:t xml:space="preserve"> involved in oxygen </w:t>
      </w:r>
      <w:r w:rsidR="00C109BC" w:rsidRPr="00D17E62">
        <w:rPr>
          <w:rFonts w:ascii="Times New Roman" w:hAnsi="Times New Roman" w:cs="Times New Roman"/>
        </w:rPr>
        <w:t>uti</w:t>
      </w:r>
      <w:r w:rsidR="00BB3145" w:rsidRPr="00D17E62">
        <w:rPr>
          <w:rFonts w:ascii="Times New Roman" w:hAnsi="Times New Roman" w:cs="Times New Roman"/>
        </w:rPr>
        <w:t>liz</w:t>
      </w:r>
      <w:r w:rsidR="00122D42" w:rsidRPr="00D17E62">
        <w:rPr>
          <w:rFonts w:ascii="Times New Roman" w:hAnsi="Times New Roman" w:cs="Times New Roman"/>
        </w:rPr>
        <w:t>ation</w:t>
      </w:r>
      <w:r w:rsidR="00BB3145" w:rsidRPr="00D17E62">
        <w:rPr>
          <w:rFonts w:ascii="Times New Roman" w:hAnsi="Times New Roman" w:cs="Times New Roman"/>
        </w:rPr>
        <w:t xml:space="preserve">. </w:t>
      </w:r>
      <w:r w:rsidR="00D27644" w:rsidRPr="00D17E62">
        <w:rPr>
          <w:rFonts w:ascii="Times New Roman" w:hAnsi="Times New Roman" w:cs="Times New Roman"/>
        </w:rPr>
        <w:t xml:space="preserve">7 </w:t>
      </w:r>
      <w:r w:rsidR="0095330C">
        <w:rPr>
          <w:rFonts w:ascii="Times New Roman" w:hAnsi="Times New Roman" w:cs="Times New Roman"/>
        </w:rPr>
        <w:t>p</w:t>
      </w:r>
      <w:r w:rsidR="00382098">
        <w:rPr>
          <w:rFonts w:ascii="Times New Roman" w:hAnsi="Times New Roman" w:cs="Times New Roman"/>
        </w:rPr>
        <w:t>ositively correlative genes</w:t>
      </w:r>
      <w:r w:rsidR="00D27644" w:rsidRPr="00D17E62">
        <w:rPr>
          <w:rFonts w:ascii="Times New Roman" w:hAnsi="Times New Roman" w:cs="Times New Roman"/>
        </w:rPr>
        <w:t xml:space="preserve"> </w:t>
      </w:r>
      <w:r w:rsidR="00FA7976">
        <w:rPr>
          <w:rFonts w:ascii="Times New Roman" w:hAnsi="Times New Roman" w:cs="Times New Roman"/>
        </w:rPr>
        <w:t>were</w:t>
      </w:r>
      <w:r w:rsidR="006A6926" w:rsidRPr="00D17E62">
        <w:rPr>
          <w:rFonts w:ascii="Times New Roman" w:hAnsi="Times New Roman" w:cs="Times New Roman"/>
        </w:rPr>
        <w:t xml:space="preserve"> </w:t>
      </w:r>
      <w:r w:rsidR="006545D2" w:rsidRPr="00D17E62">
        <w:rPr>
          <w:rFonts w:ascii="Times New Roman" w:hAnsi="Times New Roman" w:cs="Times New Roman"/>
        </w:rPr>
        <w:t xml:space="preserve">associated with </w:t>
      </w:r>
      <w:r w:rsidR="00FF1086" w:rsidRPr="00D17E62">
        <w:rPr>
          <w:rFonts w:ascii="Times New Roman" w:hAnsi="Times New Roman" w:cs="Times New Roman"/>
        </w:rPr>
        <w:t>“</w:t>
      </w:r>
      <w:r w:rsidR="00A0795B" w:rsidRPr="00D17E62">
        <w:rPr>
          <w:rFonts w:ascii="Times New Roman" w:hAnsi="Times New Roman" w:cs="Times New Roman"/>
        </w:rPr>
        <w:t>aerobic respiration</w:t>
      </w:r>
      <w:r w:rsidR="00FF1086" w:rsidRPr="00D17E62">
        <w:rPr>
          <w:rFonts w:ascii="Times New Roman" w:hAnsi="Times New Roman" w:cs="Times New Roman"/>
        </w:rPr>
        <w:t>”</w:t>
      </w:r>
      <w:r w:rsidR="00A0795B" w:rsidRPr="00D17E62">
        <w:rPr>
          <w:rFonts w:ascii="Times New Roman" w:hAnsi="Times New Roman" w:cs="Times New Roman"/>
        </w:rPr>
        <w:t xml:space="preserve"> </w:t>
      </w:r>
      <w:r w:rsidR="00B27BBD" w:rsidRPr="00D17E62">
        <w:rPr>
          <w:rFonts w:ascii="Times New Roman" w:hAnsi="Times New Roman" w:cs="Times New Roman"/>
        </w:rPr>
        <w:t>(P=</w:t>
      </w:r>
      <w:r w:rsidR="004E0E35">
        <w:rPr>
          <w:rFonts w:ascii="Times New Roman" w:hAnsi="Times New Roman" w:cs="Times New Roman"/>
        </w:rPr>
        <w:t>2.80E-04</w:t>
      </w:r>
      <w:r w:rsidR="00B27BBD" w:rsidRPr="00D17E62">
        <w:rPr>
          <w:rFonts w:ascii="Times New Roman" w:hAnsi="Times New Roman" w:cs="Times New Roman"/>
        </w:rPr>
        <w:t>)</w:t>
      </w:r>
      <w:r w:rsidR="006C5A74">
        <w:rPr>
          <w:rFonts w:ascii="Times New Roman" w:hAnsi="Times New Roman" w:cs="Times New Roman"/>
        </w:rPr>
        <w:t xml:space="preserve"> (</w:t>
      </w:r>
      <w:r w:rsidR="006C5A74" w:rsidRPr="00A362D7">
        <w:rPr>
          <w:rFonts w:ascii="Times New Roman" w:hAnsi="Times New Roman" w:cs="Times New Roman"/>
          <w:b/>
          <w:bCs/>
        </w:rPr>
        <w:t xml:space="preserve">Supplementary Table </w:t>
      </w:r>
      <w:r w:rsidR="00A362D7">
        <w:rPr>
          <w:rFonts w:ascii="Times New Roman" w:hAnsi="Times New Roman" w:cs="Times New Roman"/>
          <w:b/>
          <w:bCs/>
        </w:rPr>
        <w:t>7</w:t>
      </w:r>
      <w:r w:rsidR="006C5A74">
        <w:rPr>
          <w:rFonts w:ascii="Times New Roman" w:hAnsi="Times New Roman" w:cs="Times New Roman"/>
        </w:rPr>
        <w:t>)</w:t>
      </w:r>
      <w:r w:rsidR="00E61608" w:rsidRPr="00D17E62">
        <w:rPr>
          <w:rFonts w:ascii="Times New Roman" w:hAnsi="Times New Roman" w:cs="Times New Roman"/>
        </w:rPr>
        <w:t>, whi</w:t>
      </w:r>
      <w:r w:rsidR="00DD0B06" w:rsidRPr="00D17E62">
        <w:rPr>
          <w:rFonts w:ascii="Times New Roman" w:hAnsi="Times New Roman" w:cs="Times New Roman"/>
        </w:rPr>
        <w:t xml:space="preserve">ch was </w:t>
      </w:r>
      <w:r w:rsidR="00DD0B06" w:rsidRPr="00D17E62">
        <w:rPr>
          <w:rFonts w:ascii="Times New Roman" w:hAnsi="Times New Roman" w:cs="Times New Roman"/>
        </w:rPr>
        <w:lastRenderedPageBreak/>
        <w:t>significant</w:t>
      </w:r>
      <w:r w:rsidR="00CB2381">
        <w:rPr>
          <w:rFonts w:ascii="Times New Roman" w:hAnsi="Times New Roman" w:cs="Times New Roman"/>
        </w:rPr>
        <w:t>ly</w:t>
      </w:r>
      <w:r w:rsidR="00DD0B06" w:rsidRPr="00D17E62">
        <w:rPr>
          <w:rFonts w:ascii="Times New Roman" w:hAnsi="Times New Roman" w:cs="Times New Roman"/>
        </w:rPr>
        <w:t xml:space="preserve"> </w:t>
      </w:r>
      <w:r w:rsidR="006A6926" w:rsidRPr="00D17E62">
        <w:rPr>
          <w:rFonts w:ascii="Times New Roman" w:hAnsi="Times New Roman" w:cs="Times New Roman"/>
        </w:rPr>
        <w:t>more than</w:t>
      </w:r>
      <w:r w:rsidR="00DD0B06" w:rsidRPr="00D17E62">
        <w:rPr>
          <w:rFonts w:ascii="Times New Roman" w:hAnsi="Times New Roman" w:cs="Times New Roman"/>
        </w:rPr>
        <w:t xml:space="preserve"> </w:t>
      </w:r>
      <w:r w:rsidR="00382098">
        <w:rPr>
          <w:rFonts w:ascii="Times New Roman" w:hAnsi="Times New Roman" w:cs="Times New Roman"/>
        </w:rPr>
        <w:t>negatively correlative genes</w:t>
      </w:r>
      <w:r w:rsidR="00E61608" w:rsidRPr="00D17E62">
        <w:rPr>
          <w:rFonts w:ascii="Times New Roman" w:hAnsi="Times New Roman" w:cs="Times New Roman"/>
        </w:rPr>
        <w:t xml:space="preserve"> (</w:t>
      </w:r>
      <w:r w:rsidR="00841170" w:rsidRPr="00D17E62">
        <w:rPr>
          <w:rFonts w:ascii="Times New Roman" w:hAnsi="Times New Roman" w:cs="Times New Roman"/>
        </w:rPr>
        <w:t xml:space="preserve">0 gene, </w:t>
      </w:r>
      <w:r w:rsidR="00E61608" w:rsidRPr="00D17E62">
        <w:rPr>
          <w:rFonts w:ascii="Times New Roman" w:hAnsi="Times New Roman" w:cs="Times New Roman"/>
        </w:rPr>
        <w:t>P=</w:t>
      </w:r>
      <w:r w:rsidR="00B27BBD" w:rsidRPr="00D17E62">
        <w:rPr>
          <w:rFonts w:ascii="Times New Roman" w:hAnsi="Times New Roman" w:cs="Times New Roman"/>
        </w:rPr>
        <w:t>0.0062</w:t>
      </w:r>
      <w:r w:rsidR="00E61608" w:rsidRPr="00D17E62">
        <w:rPr>
          <w:rFonts w:ascii="Times New Roman" w:hAnsi="Times New Roman" w:cs="Times New Roman"/>
        </w:rPr>
        <w:t>)</w:t>
      </w:r>
      <w:r w:rsidR="00A362D7">
        <w:rPr>
          <w:rFonts w:ascii="Times New Roman" w:hAnsi="Times New Roman" w:cs="Times New Roman"/>
        </w:rPr>
        <w:t xml:space="preserve"> (</w:t>
      </w:r>
      <w:r w:rsidR="00A362D7" w:rsidRPr="00A362D7">
        <w:rPr>
          <w:rFonts w:ascii="Times New Roman" w:hAnsi="Times New Roman" w:cs="Times New Roman"/>
          <w:b/>
          <w:bCs/>
        </w:rPr>
        <w:t xml:space="preserve">Supplementary Table </w:t>
      </w:r>
      <w:r w:rsidR="00A362D7">
        <w:rPr>
          <w:rFonts w:ascii="Times New Roman" w:hAnsi="Times New Roman" w:cs="Times New Roman"/>
          <w:b/>
          <w:bCs/>
        </w:rPr>
        <w:t>9 and Figure 4b</w:t>
      </w:r>
      <w:r w:rsidR="00A362D7">
        <w:rPr>
          <w:rFonts w:ascii="Times New Roman" w:hAnsi="Times New Roman" w:cs="Times New Roman"/>
        </w:rPr>
        <w:t>)</w:t>
      </w:r>
      <w:r w:rsidR="00E61608" w:rsidRPr="00D17E62">
        <w:rPr>
          <w:rFonts w:ascii="Times New Roman" w:hAnsi="Times New Roman" w:cs="Times New Roman"/>
        </w:rPr>
        <w:t>.</w:t>
      </w:r>
      <w:r w:rsidR="00A362D7">
        <w:rPr>
          <w:rFonts w:ascii="Times New Roman" w:hAnsi="Times New Roman" w:cs="Times New Roman"/>
        </w:rPr>
        <w:t xml:space="preserve"> </w:t>
      </w:r>
      <w:r w:rsidR="00FA253D" w:rsidRPr="00D17E62">
        <w:rPr>
          <w:rFonts w:ascii="Times New Roman" w:hAnsi="Times New Roman" w:cs="Times New Roman"/>
        </w:rPr>
        <w:t xml:space="preserve">In adverse, </w:t>
      </w:r>
      <w:r w:rsidR="001B0B4F" w:rsidRPr="00D17E62">
        <w:rPr>
          <w:rFonts w:ascii="Times New Roman" w:hAnsi="Times New Roman" w:cs="Times New Roman"/>
        </w:rPr>
        <w:t xml:space="preserve">4 </w:t>
      </w:r>
      <w:r w:rsidR="00BC4BC2">
        <w:rPr>
          <w:rFonts w:ascii="Times New Roman" w:hAnsi="Times New Roman" w:cs="Times New Roman"/>
        </w:rPr>
        <w:t>n</w:t>
      </w:r>
      <w:r w:rsidR="00382098">
        <w:rPr>
          <w:rFonts w:ascii="Times New Roman" w:hAnsi="Times New Roman" w:cs="Times New Roman"/>
        </w:rPr>
        <w:t>egatively correlative genes</w:t>
      </w:r>
      <w:r w:rsidR="00F70546" w:rsidRPr="00D17E62">
        <w:rPr>
          <w:rFonts w:ascii="Times New Roman" w:hAnsi="Times New Roman" w:cs="Times New Roman"/>
        </w:rPr>
        <w:t xml:space="preserve"> (</w:t>
      </w:r>
      <w:r w:rsidR="00327F14" w:rsidRPr="00D17E62">
        <w:rPr>
          <w:rFonts w:ascii="Times New Roman" w:hAnsi="Times New Roman" w:cs="Times New Roman"/>
        </w:rPr>
        <w:t>CYBB/PSMB11/</w:t>
      </w:r>
      <w:r w:rsidR="00166DCD" w:rsidRPr="00D17E62">
        <w:rPr>
          <w:rFonts w:ascii="Times New Roman" w:hAnsi="Times New Roman" w:cs="Times New Roman"/>
        </w:rPr>
        <w:t>STOX1/BCL2</w:t>
      </w:r>
      <w:r w:rsidR="00F70546" w:rsidRPr="00D17E62">
        <w:rPr>
          <w:rFonts w:ascii="Times New Roman" w:hAnsi="Times New Roman" w:cs="Times New Roman"/>
        </w:rPr>
        <w:t>)</w:t>
      </w:r>
      <w:r w:rsidR="001B0B4F" w:rsidRPr="00D17E62">
        <w:rPr>
          <w:rFonts w:ascii="Times New Roman" w:hAnsi="Times New Roman" w:cs="Times New Roman"/>
        </w:rPr>
        <w:t xml:space="preserve"> </w:t>
      </w:r>
      <w:r w:rsidR="003D099C">
        <w:rPr>
          <w:rFonts w:ascii="Times New Roman" w:hAnsi="Times New Roman" w:cs="Times New Roman"/>
        </w:rPr>
        <w:t>were</w:t>
      </w:r>
      <w:r w:rsidR="00230A72" w:rsidRPr="00D17E62">
        <w:rPr>
          <w:rFonts w:ascii="Times New Roman" w:hAnsi="Times New Roman" w:cs="Times New Roman"/>
        </w:rPr>
        <w:t xml:space="preserve"> associated with </w:t>
      </w:r>
      <w:r w:rsidR="001B5E0B" w:rsidRPr="00D17E62">
        <w:rPr>
          <w:rFonts w:ascii="Times New Roman" w:hAnsi="Times New Roman" w:cs="Times New Roman"/>
        </w:rPr>
        <w:t>category “</w:t>
      </w:r>
      <w:r w:rsidR="00230A72" w:rsidRPr="00D17E62">
        <w:rPr>
          <w:rFonts w:ascii="Times New Roman" w:hAnsi="Times New Roman" w:cs="Times New Roman"/>
        </w:rPr>
        <w:t>cellular response to hypoxia</w:t>
      </w:r>
      <w:r w:rsidR="001B5E0B" w:rsidRPr="00D17E62">
        <w:rPr>
          <w:rFonts w:ascii="Times New Roman" w:hAnsi="Times New Roman" w:cs="Times New Roman"/>
        </w:rPr>
        <w:t>”</w:t>
      </w:r>
      <w:r w:rsidR="00230A72" w:rsidRPr="00D17E62">
        <w:rPr>
          <w:rFonts w:ascii="Times New Roman" w:hAnsi="Times New Roman" w:cs="Times New Roman"/>
        </w:rPr>
        <w:t xml:space="preserve">, while </w:t>
      </w:r>
      <w:r w:rsidR="00624DE6">
        <w:rPr>
          <w:rFonts w:ascii="Times New Roman" w:hAnsi="Times New Roman" w:cs="Times New Roman"/>
        </w:rPr>
        <w:t xml:space="preserve">no </w:t>
      </w:r>
      <w:r w:rsidR="00382098">
        <w:rPr>
          <w:rFonts w:ascii="Times New Roman" w:hAnsi="Times New Roman" w:cs="Times New Roman"/>
        </w:rPr>
        <w:t>positively correlative genes</w:t>
      </w:r>
      <w:r w:rsidR="00C704E7">
        <w:rPr>
          <w:rFonts w:ascii="Times New Roman" w:hAnsi="Times New Roman" w:cs="Times New Roman"/>
        </w:rPr>
        <w:t xml:space="preserve"> involved in this pathway</w:t>
      </w:r>
      <w:r w:rsidR="00C050C1" w:rsidRPr="00D17E62">
        <w:rPr>
          <w:rFonts w:ascii="Times New Roman" w:hAnsi="Times New Roman" w:cs="Times New Roman"/>
        </w:rPr>
        <w:t xml:space="preserve"> (P=0.0</w:t>
      </w:r>
      <w:r w:rsidR="003566BF" w:rsidRPr="00D17E62">
        <w:rPr>
          <w:rFonts w:ascii="Times New Roman" w:hAnsi="Times New Roman" w:cs="Times New Roman"/>
        </w:rPr>
        <w:t>929</w:t>
      </w:r>
      <w:r w:rsidR="00C050C1" w:rsidRPr="00D17E62">
        <w:rPr>
          <w:rFonts w:ascii="Times New Roman" w:hAnsi="Times New Roman" w:cs="Times New Roman"/>
        </w:rPr>
        <w:t>)</w:t>
      </w:r>
      <w:r w:rsidR="003D099C">
        <w:rPr>
          <w:rFonts w:ascii="Times New Roman" w:hAnsi="Times New Roman" w:cs="Times New Roman"/>
        </w:rPr>
        <w:t xml:space="preserve"> (</w:t>
      </w:r>
      <w:r w:rsidR="003D099C" w:rsidRPr="003D099C">
        <w:rPr>
          <w:rFonts w:ascii="Times New Roman" w:hAnsi="Times New Roman" w:cs="Times New Roman"/>
          <w:b/>
          <w:bCs/>
        </w:rPr>
        <w:t>Figure 4b</w:t>
      </w:r>
      <w:r w:rsidR="003D099C">
        <w:rPr>
          <w:rFonts w:ascii="Times New Roman" w:hAnsi="Times New Roman" w:cs="Times New Roman"/>
        </w:rPr>
        <w:t>)</w:t>
      </w:r>
      <w:r w:rsidR="00933A67" w:rsidRPr="00D17E62">
        <w:rPr>
          <w:rFonts w:ascii="Times New Roman" w:hAnsi="Times New Roman" w:cs="Times New Roman"/>
        </w:rPr>
        <w:t>.</w:t>
      </w:r>
      <w:r w:rsidR="00940D79" w:rsidRPr="00D17E62">
        <w:rPr>
          <w:rFonts w:ascii="Times New Roman" w:hAnsi="Times New Roman" w:cs="Times New Roman"/>
        </w:rPr>
        <w:t xml:space="preserve"> </w:t>
      </w:r>
      <w:r w:rsidR="00AB291E" w:rsidRPr="00D17E62">
        <w:rPr>
          <w:rFonts w:ascii="Times New Roman" w:hAnsi="Times New Roman" w:cs="Times New Roman"/>
        </w:rPr>
        <w:t>Several studies have suggested that hypoxia may affect the longevity. For example, hypoxia can extend the lifespan in fruit fly</w:t>
      </w:r>
      <w:r w:rsidR="000258B0">
        <w:rPr>
          <w:rFonts w:ascii="Times New Roman" w:hAnsi="Times New Roman" w:cs="Times New Roman"/>
        </w:rPr>
        <w:fldChar w:fldCharType="begin"/>
      </w:r>
      <w:r w:rsidR="0044119D">
        <w:rPr>
          <w:rFonts w:ascii="Times New Roman" w:hAnsi="Times New Roman" w:cs="Times New Roman"/>
        </w:rPr>
        <w:instrText xml:space="preserve"> ADDIN EN.CITE &lt;EndNote&gt;&lt;Cite&gt;&lt;Author&gt;Harrison&lt;/Author&gt;&lt;Year&gt;2008&lt;/Year&gt;&lt;RecNum&gt;4612&lt;/RecNum&gt;&lt;DisplayText&gt;&lt;style face="superscript"&gt;49&lt;/style&gt;&lt;/DisplayText&gt;&lt;record&gt;&lt;rec-number&gt;4612&lt;/rec-number&gt;&lt;foreign-keys&gt;&lt;key app="EN" db-id="tv9vrfdemz0pstew0aex95v6axa2v9ftwfvr" timestamp="1619639292" guid="190d6733-a4f3-4228-b63a-d20ce7f5276e"&gt;4612&lt;/key&gt;&lt;/foreign-keys&gt;&lt;ref-type name="Generic"&gt;13&lt;/ref-type&gt;&lt;contributors&gt;&lt;authors&gt;&lt;author&gt;Harrison, Jon Fewell&lt;/author&gt;&lt;author&gt;Rascon, Brenda&lt;/author&gt;&lt;/authors&gt;&lt;/contributors&gt;&lt;titles&gt;&lt;title&gt;Moderate hypoxia (10 kPa) extends lifespan with adult but not juvenile exposure in the fruitfly, Drosophila melanogaster&lt;/title&gt;&lt;/titles&gt;&lt;dates&gt;&lt;year&gt;2008&lt;/year&gt;&lt;/dates&gt;&lt;publisher&gt;Wiley Online Library&lt;/publisher&gt;&lt;isbn&gt;0892-6638&lt;/isbn&gt;&lt;urls&gt;&lt;/urls&gt;&lt;/record&gt;&lt;/Cite&gt;&lt;/EndNote&gt;</w:instrText>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49</w:t>
      </w:r>
      <w:r w:rsidR="000258B0">
        <w:rPr>
          <w:rFonts w:ascii="Times New Roman" w:hAnsi="Times New Roman" w:cs="Times New Roman"/>
        </w:rPr>
        <w:fldChar w:fldCharType="end"/>
      </w:r>
      <w:r w:rsidR="00AB291E" w:rsidRPr="00D17E62">
        <w:rPr>
          <w:rFonts w:ascii="Times New Roman" w:hAnsi="Times New Roman" w:cs="Times New Roman"/>
        </w:rPr>
        <w:t xml:space="preserve"> and nematode</w:t>
      </w:r>
      <w:r w:rsidR="000258B0">
        <w:rPr>
          <w:rFonts w:ascii="Times New Roman" w:hAnsi="Times New Roman" w:cs="Times New Roman"/>
        </w:rPr>
        <w:fldChar w:fldCharType="begin"/>
      </w:r>
      <w:r w:rsidR="0044119D">
        <w:rPr>
          <w:rFonts w:ascii="Times New Roman" w:hAnsi="Times New Roman" w:cs="Times New Roman"/>
        </w:rPr>
        <w:instrText xml:space="preserve"> ADDIN EN.CITE &lt;EndNote&gt;&lt;Cite&gt;&lt;Author&gt;Mehta&lt;/Author&gt;&lt;Year&gt;2009&lt;/Year&gt;&lt;RecNum&gt;4614&lt;/RecNum&gt;&lt;DisplayText&gt;&lt;style face="superscript"&gt;50&lt;/style&gt;&lt;/DisplayText&gt;&lt;record&gt;&lt;rec-number&gt;4614&lt;/rec-number&gt;&lt;foreign-keys&gt;&lt;key app="EN" db-id="tv9vrfdemz0pstew0aex95v6axa2v9ftwfvr" timestamp="1619639786" guid="d2c73f64-f5c4-4f13-84d4-141f1cd336fe"&gt;4614&lt;/key&gt;&lt;/foreign-keys&gt;&lt;ref-type name="Journal Article"&gt;17&lt;/ref-type&gt;&lt;contributors&gt;&lt;authors&gt;&lt;author&gt;Mehta, Ranjana&lt;/author&gt;&lt;author&gt;Steinkraus, Katherine A&lt;/author&gt;&lt;author&gt;Sutphin, George L&lt;/author&gt;&lt;author&gt;Ramos, Fresnida J&lt;/author&gt;&lt;author&gt;Shamieh, Lara S&lt;/author&gt;&lt;author&gt;Huh, Alexander&lt;/author&gt;&lt;author&gt;Davis, Christina&lt;/author&gt;&lt;author&gt;Chandler-Brown, Devon&lt;/author&gt;&lt;author&gt;Kaeberlein, Matt&lt;/author&gt;&lt;/authors&gt;&lt;/contributors&gt;&lt;titles&gt;&lt;title&gt;Proteasomal regulation of the hypoxic response modulates aging in C. elegans&lt;/title&gt;&lt;secondary-title&gt;Science&lt;/secondary-title&gt;&lt;/titles&gt;&lt;periodical&gt;&lt;full-title&gt;Science&lt;/full-title&gt;&lt;/periodical&gt;&lt;pages&gt;1196-1198&lt;/pages&gt;&lt;volume&gt;324&lt;/volume&gt;&lt;number&gt;5931&lt;/number&gt;&lt;dates&gt;&lt;year&gt;2009&lt;/year&gt;&lt;/dates&gt;&lt;isbn&gt;0036-8075&lt;/isbn&gt;&lt;urls&gt;&lt;/urls&gt;&lt;/record&gt;&lt;/Cite&gt;&lt;/EndNote&gt;</w:instrText>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50</w:t>
      </w:r>
      <w:r w:rsidR="000258B0">
        <w:rPr>
          <w:rFonts w:ascii="Times New Roman" w:hAnsi="Times New Roman" w:cs="Times New Roman"/>
        </w:rPr>
        <w:fldChar w:fldCharType="end"/>
      </w:r>
      <w:r w:rsidR="00AB291E" w:rsidRPr="00D17E62">
        <w:rPr>
          <w:rFonts w:ascii="Times New Roman" w:hAnsi="Times New Roman" w:cs="Times New Roman"/>
        </w:rPr>
        <w:t>. Also, elderly people living in hypoxia in the Tibetan Plateau tend to have a longer life than similarly aged people in other Chinese regions</w:t>
      </w:r>
      <w:r w:rsidR="000258B0">
        <w:rPr>
          <w:rFonts w:ascii="Times New Roman" w:hAnsi="Times New Roman" w:cs="Times New Roman"/>
        </w:rPr>
        <w:fldChar w:fldCharType="begin"/>
      </w:r>
      <w:r w:rsidR="0044119D">
        <w:rPr>
          <w:rFonts w:ascii="Times New Roman" w:hAnsi="Times New Roman" w:cs="Times New Roman"/>
        </w:rPr>
        <w:instrText xml:space="preserve"> ADDIN EN.CITE &lt;EndNote&gt;&lt;Cite&gt;&lt;Author&gt;Li&lt;/Author&gt;&lt;Year&gt;2017&lt;/Year&gt;&lt;RecNum&gt;3074&lt;/RecNum&gt;&lt;DisplayText&gt;&lt;style face="superscript"&gt;51&lt;/style&gt;&lt;/DisplayText&gt;&lt;record&gt;&lt;rec-number&gt;3074&lt;/rec-number&gt;&lt;foreign-keys&gt;&lt;key app="EN" db-id="tv9vrfdemz0pstew0aex95v6axa2v9ftwfvr" timestamp="1492269104" guid="871c3b7b-93f5-4767-91dc-35885bf834c4"&gt;3074&lt;/key&gt;&lt;/foreign-keys&gt;&lt;ref-type name="Journal Article"&gt;17&lt;/ref-type&gt;&lt;contributors&gt;&lt;authors&gt;&lt;author&gt;Li, Y.&lt;/author&gt;&lt;author&gt;Wang, M. S.&lt;/author&gt;&lt;author&gt;Otecko, N. O.&lt;/author&gt;&lt;author&gt;Wang, W.&lt;/author&gt;&lt;author&gt;Shi, P.&lt;/author&gt;&lt;author&gt;Wu, D. D.&lt;/author&gt;&lt;author&gt;Zhang, Y. P.&lt;/author&gt;&lt;/authors&gt;&lt;/contributors&gt;&lt;auth-address&gt;State Key Laboratory for Conservation and Utilization of Bio-Resources in Yunnan, Yunnan University, Kunming 650091, China.&amp;#xD;State Key Laboratory of Genetic Resources and Evolution, Chinese Academy of Sciences, Kunming 650223, China.&amp;#xD;Kunming College of Life Science, University of Chinese Academy of Sciences, Kunming 650204, China.&lt;/auth-address&gt;&lt;titles&gt;&lt;title&gt;Hypoxia potentially promotes Tibetan longevity&lt;/title&gt;&lt;secondary-title&gt;Cell Res&lt;/secondary-title&gt;&lt;/titles&gt;&lt;periodical&gt;&lt;full-title&gt;Cell Research&lt;/full-title&gt;&lt;abbr-1&gt;Cell Res.&lt;/abbr-1&gt;&lt;abbr-2&gt;Cell Res&lt;/abbr-2&gt;&lt;/periodical&gt;&lt;pages&gt;302-305&lt;/pages&gt;&lt;volume&gt;27&lt;/volume&gt;&lt;number&gt;2&lt;/number&gt;&lt;dates&gt;&lt;year&gt;2017&lt;/year&gt;&lt;pub-dates&gt;&lt;date&gt;Feb&lt;/date&gt;&lt;/pub-dates&gt;&lt;/dates&gt;&lt;isbn&gt;1748-7838 (Electronic)&amp;#xD;1001-0602 (Linking)&lt;/isbn&gt;&lt;accession-num&gt;27608935&lt;/accession-num&gt;&lt;urls&gt;&lt;related-urls&gt;&lt;url&gt;https://www.ncbi.nlm.nih.gov/pubmed/27608935&lt;/url&gt;&lt;/related-urls&gt;&lt;/urls&gt;&lt;custom2&gt;PMC5339844&lt;/custom2&gt;&lt;electronic-resource-num&gt;10.1038/cr.2016.105&lt;/electronic-resource-num&gt;&lt;/record&gt;&lt;/Cite&gt;&lt;/EndNote&gt;</w:instrText>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51</w:t>
      </w:r>
      <w:r w:rsidR="000258B0">
        <w:rPr>
          <w:rFonts w:ascii="Times New Roman" w:hAnsi="Times New Roman" w:cs="Times New Roman"/>
        </w:rPr>
        <w:fldChar w:fldCharType="end"/>
      </w:r>
      <w:r w:rsidR="00AB291E" w:rsidRPr="00D17E62">
        <w:rPr>
          <w:rFonts w:ascii="Times New Roman" w:hAnsi="Times New Roman" w:cs="Times New Roman"/>
        </w:rPr>
        <w:t xml:space="preserve">. </w:t>
      </w:r>
      <w:r w:rsidR="00D3644B" w:rsidRPr="00D17E62">
        <w:rPr>
          <w:rFonts w:ascii="Times New Roman" w:hAnsi="Times New Roman" w:cs="Times New Roman"/>
        </w:rPr>
        <w:t xml:space="preserve">In addition, </w:t>
      </w:r>
      <w:r w:rsidR="009C089D" w:rsidRPr="00D17E62">
        <w:rPr>
          <w:rFonts w:ascii="Times New Roman" w:hAnsi="Times New Roman" w:cs="Times New Roman"/>
        </w:rPr>
        <w:t xml:space="preserve">5 </w:t>
      </w:r>
      <w:r w:rsidR="00D93A84">
        <w:rPr>
          <w:rFonts w:ascii="Times New Roman" w:hAnsi="Times New Roman" w:cs="Times New Roman"/>
        </w:rPr>
        <w:t>n</w:t>
      </w:r>
      <w:r w:rsidR="00382098">
        <w:rPr>
          <w:rFonts w:ascii="Times New Roman" w:hAnsi="Times New Roman" w:cs="Times New Roman"/>
        </w:rPr>
        <w:t>egatively correlative genes</w:t>
      </w:r>
      <w:r w:rsidR="009C089D" w:rsidRPr="00D17E62">
        <w:rPr>
          <w:rFonts w:ascii="Times New Roman" w:hAnsi="Times New Roman" w:cs="Times New Roman"/>
        </w:rPr>
        <w:t xml:space="preserve"> (</w:t>
      </w:r>
      <w:r w:rsidR="00C236E8" w:rsidRPr="00D17E62">
        <w:rPr>
          <w:rFonts w:ascii="Times New Roman" w:hAnsi="Times New Roman" w:cs="Times New Roman"/>
        </w:rPr>
        <w:t>CYBB/RECQL5/BLM/ADCY6/SPIDR</w:t>
      </w:r>
      <w:r w:rsidR="009C089D" w:rsidRPr="00D17E62">
        <w:rPr>
          <w:rFonts w:ascii="Times New Roman" w:hAnsi="Times New Roman" w:cs="Times New Roman"/>
        </w:rPr>
        <w:t xml:space="preserve">) </w:t>
      </w:r>
      <w:r w:rsidR="00030FEB">
        <w:rPr>
          <w:rFonts w:ascii="Times New Roman" w:hAnsi="Times New Roman" w:cs="Times New Roman"/>
        </w:rPr>
        <w:t>were</w:t>
      </w:r>
      <w:r w:rsidR="009C089D" w:rsidRPr="00D17E62">
        <w:rPr>
          <w:rFonts w:ascii="Times New Roman" w:hAnsi="Times New Roman" w:cs="Times New Roman"/>
        </w:rPr>
        <w:t xml:space="preserve"> </w:t>
      </w:r>
      <w:r w:rsidR="005D3516" w:rsidRPr="00D17E62">
        <w:rPr>
          <w:rFonts w:ascii="Times New Roman" w:hAnsi="Times New Roman" w:cs="Times New Roman"/>
        </w:rPr>
        <w:t>enriched in</w:t>
      </w:r>
      <w:r w:rsidR="009C089D" w:rsidRPr="00D17E62">
        <w:rPr>
          <w:rFonts w:ascii="Times New Roman" w:hAnsi="Times New Roman" w:cs="Times New Roman"/>
        </w:rPr>
        <w:t xml:space="preserve"> category “cellular response to alcohol”</w:t>
      </w:r>
      <w:r w:rsidR="00CA5FD7" w:rsidRPr="00D17E62">
        <w:rPr>
          <w:rFonts w:ascii="Times New Roman" w:hAnsi="Times New Roman" w:cs="Times New Roman"/>
        </w:rPr>
        <w:t xml:space="preserve"> (P=</w:t>
      </w:r>
      <w:r w:rsidR="00EA08BC" w:rsidRPr="00D17E62">
        <w:rPr>
          <w:rFonts w:ascii="Times New Roman" w:hAnsi="Times New Roman" w:cs="Times New Roman"/>
        </w:rPr>
        <w:t>0.0096</w:t>
      </w:r>
      <w:r w:rsidR="00CA5FD7" w:rsidRPr="00D17E62">
        <w:rPr>
          <w:rFonts w:ascii="Times New Roman" w:hAnsi="Times New Roman" w:cs="Times New Roman"/>
        </w:rPr>
        <w:t>)</w:t>
      </w:r>
      <w:r w:rsidR="00922385">
        <w:rPr>
          <w:rFonts w:ascii="Times New Roman" w:hAnsi="Times New Roman" w:cs="Times New Roman"/>
        </w:rPr>
        <w:t xml:space="preserve"> </w:t>
      </w:r>
      <w:r w:rsidR="00922385" w:rsidRPr="00D17E62">
        <w:rPr>
          <w:rFonts w:ascii="Times New Roman" w:hAnsi="Times New Roman" w:cs="Times New Roman"/>
        </w:rPr>
        <w:t>(</w:t>
      </w:r>
      <w:r w:rsidR="00922385" w:rsidRPr="00D17E62">
        <w:rPr>
          <w:rFonts w:ascii="Times New Roman" w:hAnsi="Times New Roman" w:cs="Times New Roman"/>
          <w:b/>
          <w:bCs/>
        </w:rPr>
        <w:t xml:space="preserve">Supplementary Table </w:t>
      </w:r>
      <w:r w:rsidR="00922385">
        <w:rPr>
          <w:rFonts w:ascii="Times New Roman" w:hAnsi="Times New Roman" w:cs="Times New Roman"/>
          <w:b/>
          <w:bCs/>
        </w:rPr>
        <w:t>6</w:t>
      </w:r>
      <w:r w:rsidR="00275D83">
        <w:rPr>
          <w:rFonts w:ascii="Times New Roman" w:hAnsi="Times New Roman" w:cs="Times New Roman"/>
          <w:b/>
          <w:bCs/>
        </w:rPr>
        <w:t xml:space="preserve"> and Figure </w:t>
      </w:r>
      <w:r w:rsidR="00F404C8">
        <w:rPr>
          <w:rFonts w:ascii="Times New Roman" w:hAnsi="Times New Roman" w:cs="Times New Roman"/>
          <w:b/>
          <w:bCs/>
        </w:rPr>
        <w:t>4</w:t>
      </w:r>
      <w:r w:rsidR="00275D83">
        <w:rPr>
          <w:rFonts w:ascii="Times New Roman" w:hAnsi="Times New Roman" w:cs="Times New Roman"/>
          <w:b/>
          <w:bCs/>
        </w:rPr>
        <w:t>b</w:t>
      </w:r>
      <w:r w:rsidR="00922385" w:rsidRPr="00D17E62">
        <w:rPr>
          <w:rFonts w:ascii="Times New Roman" w:hAnsi="Times New Roman" w:cs="Times New Roman"/>
        </w:rPr>
        <w:t>)</w:t>
      </w:r>
      <w:r w:rsidR="009C089D" w:rsidRPr="00D17E62">
        <w:rPr>
          <w:rFonts w:ascii="Times New Roman" w:hAnsi="Times New Roman" w:cs="Times New Roman"/>
        </w:rPr>
        <w:t>, while no positive</w:t>
      </w:r>
      <w:r w:rsidR="00476DB4">
        <w:rPr>
          <w:rFonts w:ascii="Times New Roman" w:hAnsi="Times New Roman" w:cs="Times New Roman"/>
        </w:rPr>
        <w:t>ly correlative gene involved in this pathway</w:t>
      </w:r>
      <w:r w:rsidR="009C089D" w:rsidRPr="00D17E62">
        <w:rPr>
          <w:rFonts w:ascii="Times New Roman" w:hAnsi="Times New Roman" w:cs="Times New Roman"/>
        </w:rPr>
        <w:t xml:space="preserve"> (P=0.0</w:t>
      </w:r>
      <w:r w:rsidR="0094472D" w:rsidRPr="00D17E62">
        <w:rPr>
          <w:rFonts w:ascii="Times New Roman" w:hAnsi="Times New Roman" w:cs="Times New Roman"/>
        </w:rPr>
        <w:t>511</w:t>
      </w:r>
      <w:r w:rsidR="009C089D" w:rsidRPr="00D17E62">
        <w:rPr>
          <w:rFonts w:ascii="Times New Roman" w:hAnsi="Times New Roman" w:cs="Times New Roman"/>
        </w:rPr>
        <w:t>)</w:t>
      </w:r>
      <w:r w:rsidR="00977E99">
        <w:rPr>
          <w:rFonts w:ascii="Times New Roman" w:hAnsi="Times New Roman" w:cs="Times New Roman"/>
        </w:rPr>
        <w:t xml:space="preserve"> (</w:t>
      </w:r>
      <w:r w:rsidR="00977E99" w:rsidRPr="003D099C">
        <w:rPr>
          <w:rFonts w:ascii="Times New Roman" w:hAnsi="Times New Roman" w:cs="Times New Roman"/>
          <w:b/>
          <w:bCs/>
        </w:rPr>
        <w:t>Figure 4b</w:t>
      </w:r>
      <w:r w:rsidR="00977E99">
        <w:rPr>
          <w:rFonts w:ascii="Times New Roman" w:hAnsi="Times New Roman" w:cs="Times New Roman"/>
        </w:rPr>
        <w:t>)</w:t>
      </w:r>
      <w:r w:rsidR="009C089D" w:rsidRPr="00D17E62">
        <w:rPr>
          <w:rFonts w:ascii="Times New Roman" w:hAnsi="Times New Roman" w:cs="Times New Roman"/>
        </w:rPr>
        <w:t>.</w:t>
      </w:r>
      <w:r w:rsidR="00A243C8">
        <w:rPr>
          <w:rFonts w:ascii="Times New Roman" w:hAnsi="Times New Roman" w:cs="Times New Roman"/>
        </w:rPr>
        <w:t xml:space="preserve"> A</w:t>
      </w:r>
      <w:r w:rsidR="00A243C8" w:rsidRPr="001E1E04">
        <w:rPr>
          <w:rFonts w:ascii="Times New Roman" w:hAnsi="Times New Roman" w:cs="Times New Roman"/>
        </w:rPr>
        <w:t>lcohol</w:t>
      </w:r>
      <w:r w:rsidR="00A243C8">
        <w:rPr>
          <w:rFonts w:ascii="Times New Roman" w:hAnsi="Times New Roman" w:cs="Times New Roman"/>
        </w:rPr>
        <w:t xml:space="preserve"> metabolism</w:t>
      </w:r>
      <w:r w:rsidR="00A243C8" w:rsidRPr="001E1E04">
        <w:rPr>
          <w:rFonts w:ascii="Times New Roman" w:hAnsi="Times New Roman" w:cs="Times New Roman"/>
        </w:rPr>
        <w:t xml:space="preserve"> can cause oxygen deficiencies or hypoxia, which in turn impedes ATP</w:t>
      </w:r>
      <w:r w:rsidR="00BD6EBD">
        <w:rPr>
          <w:rFonts w:ascii="Times New Roman" w:hAnsi="Times New Roman" w:cs="Times New Roman"/>
        </w:rPr>
        <w:t xml:space="preserve"> production</w:t>
      </w:r>
      <w:r w:rsidR="00A243C8" w:rsidRPr="001E1E04">
        <w:rPr>
          <w:rFonts w:ascii="Times New Roman" w:hAnsi="Times New Roman" w:cs="Times New Roman"/>
        </w:rPr>
        <w:t xml:space="preserve"> and thus contributes to cell death</w:t>
      </w:r>
      <w:r w:rsidR="000258B0">
        <w:rPr>
          <w:rFonts w:ascii="Times New Roman" w:hAnsi="Times New Roman" w:cs="Times New Roman"/>
        </w:rPr>
        <w:fldChar w:fldCharType="begin"/>
      </w:r>
      <w:r w:rsidR="0044119D">
        <w:rPr>
          <w:rFonts w:ascii="Times New Roman" w:hAnsi="Times New Roman" w:cs="Times New Roman"/>
        </w:rPr>
        <w:instrText xml:space="preserve"> ADDIN EN.CITE &lt;EndNote&gt;&lt;Cite&gt;&lt;Author&gt;Cunningham&lt;/Author&gt;&lt;Year&gt;2003&lt;/Year&gt;&lt;RecNum&gt;4644&lt;/RecNum&gt;&lt;DisplayText&gt;&lt;style face="superscript"&gt;52&lt;/style&gt;&lt;/DisplayText&gt;&lt;record&gt;&lt;rec-number&gt;4644&lt;/rec-number&gt;&lt;foreign-keys&gt;&lt;key app="EN" db-id="tv9vrfdemz0pstew0aex95v6axa2v9ftwfvr" timestamp="1625502101" guid="0b421456-8036-4428-93c5-62bb7ab1cf07"&gt;4644&lt;/key&gt;&lt;/foreign-keys&gt;&lt;ref-type name="Journal Article"&gt;17&lt;/ref-type&gt;&lt;contributors&gt;&lt;authors&gt;&lt;author&gt;Cunningham, C. C.&lt;/author&gt;&lt;author&gt;Van Horn, C. G.&lt;/author&gt;&lt;/authors&gt;&lt;/contributors&gt;&lt;auth-address&gt;Department ofBiochemistry at Wake Forest University School of Medicine, Winston-Salem, North Carolina, USA.&lt;/auth-address&gt;&lt;titles&gt;&lt;title&gt;Energy availability and alcohol-related liver pathology&lt;/title&gt;&lt;secondary-title&gt;Alcohol Res Health&lt;/secondary-title&gt;&lt;/titles&gt;&lt;periodical&gt;&lt;full-title&gt;Alcohol Res Health&lt;/full-title&gt;&lt;/periodical&gt;&lt;pages&gt;291-9&lt;/pages&gt;&lt;volume&gt;27&lt;/volume&gt;&lt;number&gt;4&lt;/number&gt;&lt;edition&gt;2004/11/16&lt;/edition&gt;&lt;keywords&gt;&lt;keyword&gt;Alcohol-Related Disorders/metabolism/*pathology&lt;/keyword&gt;&lt;keyword&gt;Energy Metabolism/*physiology&lt;/keyword&gt;&lt;keyword&gt;Humans&lt;/keyword&gt;&lt;keyword&gt;Liver Diseases, Alcoholic/metabolism/*pathology&lt;/keyword&gt;&lt;/keywords&gt;&lt;dates&gt;&lt;year&gt;2003&lt;/year&gt;&lt;/dates&gt;&lt;isbn&gt;1535-7414 (Print)&amp;#xD;1535-7414 (Linking)&lt;/isbn&gt;&lt;accession-num&gt;15540800&lt;/accession-num&gt;&lt;urls&gt;&lt;related-urls&gt;&lt;url&gt;https://www.ncbi.nlm.nih.gov/pubmed/15540800&lt;/url&gt;&lt;/related-urls&gt;&lt;/urls&gt;&lt;custom2&gt;PMC6668872&lt;/custom2&gt;&lt;/record&gt;&lt;/Cite&gt;&lt;/EndNote&gt;</w:instrText>
      </w:r>
      <w:r w:rsidR="000258B0">
        <w:rPr>
          <w:rFonts w:ascii="Times New Roman" w:hAnsi="Times New Roman" w:cs="Times New Roman"/>
        </w:rPr>
        <w:fldChar w:fldCharType="separate"/>
      </w:r>
      <w:r w:rsidR="0044119D" w:rsidRPr="0044119D">
        <w:rPr>
          <w:rFonts w:ascii="Times New Roman" w:hAnsi="Times New Roman" w:cs="Times New Roman"/>
          <w:noProof/>
          <w:vertAlign w:val="superscript"/>
        </w:rPr>
        <w:t>52</w:t>
      </w:r>
      <w:r w:rsidR="000258B0">
        <w:rPr>
          <w:rFonts w:ascii="Times New Roman" w:hAnsi="Times New Roman" w:cs="Times New Roman"/>
        </w:rPr>
        <w:fldChar w:fldCharType="end"/>
      </w:r>
      <w:r w:rsidR="00A243C8" w:rsidRPr="00D17E62">
        <w:rPr>
          <w:rFonts w:ascii="Times New Roman" w:hAnsi="Times New Roman" w:cs="Times New Roman"/>
        </w:rPr>
        <w:t>.</w:t>
      </w:r>
      <w:r w:rsidR="009F0FB0" w:rsidRPr="00D17E62">
        <w:rPr>
          <w:rFonts w:ascii="Times New Roman" w:hAnsi="Times New Roman" w:cs="Times New Roman"/>
        </w:rPr>
        <w:t xml:space="preserve"> </w:t>
      </w:r>
      <w:r w:rsidR="00AD4939">
        <w:rPr>
          <w:rFonts w:ascii="Times New Roman" w:hAnsi="Times New Roman" w:cs="Times New Roman"/>
        </w:rPr>
        <w:t>These results</w:t>
      </w:r>
      <w:r w:rsidR="009F0FB0" w:rsidRPr="00D17E62">
        <w:rPr>
          <w:rFonts w:ascii="Times New Roman" w:hAnsi="Times New Roman" w:cs="Times New Roman"/>
        </w:rPr>
        <w:t xml:space="preserve"> </w:t>
      </w:r>
      <w:r w:rsidR="00184DA3" w:rsidRPr="00D17E62">
        <w:rPr>
          <w:rFonts w:ascii="Times New Roman" w:hAnsi="Times New Roman" w:cs="Times New Roman"/>
        </w:rPr>
        <w:t>suggest</w:t>
      </w:r>
      <w:r w:rsidR="001B68F3" w:rsidRPr="00D17E62">
        <w:rPr>
          <w:rFonts w:ascii="Times New Roman" w:hAnsi="Times New Roman" w:cs="Times New Roman"/>
        </w:rPr>
        <w:t>ed that</w:t>
      </w:r>
      <w:r w:rsidR="00184DA3" w:rsidRPr="00D17E62">
        <w:rPr>
          <w:rFonts w:ascii="Times New Roman" w:hAnsi="Times New Roman" w:cs="Times New Roman"/>
        </w:rPr>
        <w:t xml:space="preserve"> genes related to oxygen utilization might play </w:t>
      </w:r>
      <w:r w:rsidR="00F15497" w:rsidRPr="00D17E62">
        <w:rPr>
          <w:rFonts w:ascii="Times New Roman" w:hAnsi="Times New Roman" w:cs="Times New Roman"/>
        </w:rPr>
        <w:t>more important and</w:t>
      </w:r>
      <w:r w:rsidR="002C519B" w:rsidRPr="00D17E62">
        <w:rPr>
          <w:rFonts w:ascii="Times New Roman" w:hAnsi="Times New Roman" w:cs="Times New Roman"/>
        </w:rPr>
        <w:t xml:space="preserve"> </w:t>
      </w:r>
      <w:r w:rsidR="00F15497" w:rsidRPr="00D17E62">
        <w:rPr>
          <w:rFonts w:ascii="Times New Roman" w:hAnsi="Times New Roman" w:cs="Times New Roman"/>
        </w:rPr>
        <w:t>universal</w:t>
      </w:r>
      <w:r w:rsidR="00184DA3" w:rsidRPr="00D17E62">
        <w:rPr>
          <w:rFonts w:ascii="Times New Roman" w:hAnsi="Times New Roman" w:cs="Times New Roman"/>
        </w:rPr>
        <w:t xml:space="preserve"> role</w:t>
      </w:r>
      <w:r w:rsidR="002C519B" w:rsidRPr="00D17E62">
        <w:rPr>
          <w:rFonts w:ascii="Times New Roman" w:hAnsi="Times New Roman" w:cs="Times New Roman"/>
        </w:rPr>
        <w:t>s</w:t>
      </w:r>
      <w:r w:rsidR="00184DA3" w:rsidRPr="00D17E62">
        <w:rPr>
          <w:rFonts w:ascii="Times New Roman" w:hAnsi="Times New Roman" w:cs="Times New Roman"/>
        </w:rPr>
        <w:t xml:space="preserve"> in l</w:t>
      </w:r>
      <w:r w:rsidR="0009628F">
        <w:rPr>
          <w:rFonts w:ascii="Times New Roman" w:hAnsi="Times New Roman" w:cs="Times New Roman"/>
        </w:rPr>
        <w:t>ifespa</w:t>
      </w:r>
      <w:r w:rsidR="00261B8E">
        <w:rPr>
          <w:rFonts w:ascii="Times New Roman" w:hAnsi="Times New Roman" w:cs="Times New Roman"/>
        </w:rPr>
        <w:t>n</w:t>
      </w:r>
      <w:r w:rsidR="00D60F3E">
        <w:rPr>
          <w:rFonts w:ascii="Times New Roman" w:hAnsi="Times New Roman" w:cs="Times New Roman"/>
        </w:rPr>
        <w:t xml:space="preserve"> regulation</w:t>
      </w:r>
      <w:r w:rsidR="00184DA3" w:rsidRPr="00D17E62">
        <w:rPr>
          <w:rFonts w:ascii="Times New Roman" w:hAnsi="Times New Roman" w:cs="Times New Roman"/>
        </w:rPr>
        <w:t>.</w:t>
      </w:r>
    </w:p>
    <w:p w:rsidR="00B90B66" w:rsidRPr="00D17E62" w:rsidRDefault="00B90B66" w:rsidP="00E62ADE">
      <w:pPr>
        <w:spacing w:line="332" w:lineRule="exact"/>
        <w:rPr>
          <w:rFonts w:ascii="Times New Roman" w:hAnsi="Times New Roman" w:cs="Times New Roman"/>
        </w:rPr>
      </w:pPr>
    </w:p>
    <w:p w:rsidR="003C62B8" w:rsidRPr="00D17E62" w:rsidRDefault="003C62B8" w:rsidP="003C62B8">
      <w:pPr>
        <w:spacing w:line="332" w:lineRule="exact"/>
        <w:rPr>
          <w:rFonts w:ascii="Times New Roman" w:hAnsi="Times New Roman" w:cs="Times New Roman"/>
        </w:rPr>
      </w:pPr>
      <w:r w:rsidRPr="00D17E62">
        <w:rPr>
          <w:rFonts w:ascii="Times New Roman" w:hAnsi="Times New Roman" w:cs="Times New Roman"/>
        </w:rPr>
        <w:t xml:space="preserve">Determine of evolutionary </w:t>
      </w:r>
      <w:r w:rsidR="00472019">
        <w:rPr>
          <w:rFonts w:ascii="Times New Roman" w:hAnsi="Times New Roman" w:cs="Times New Roman"/>
        </w:rPr>
        <w:t>forces</w:t>
      </w:r>
    </w:p>
    <w:p w:rsidR="00BF6DE0" w:rsidRPr="00D17E62" w:rsidRDefault="003E2495" w:rsidP="00E62ADE">
      <w:pPr>
        <w:spacing w:line="332" w:lineRule="exact"/>
        <w:rPr>
          <w:rFonts w:ascii="Times New Roman" w:hAnsi="Times New Roman" w:cs="Times New Roman"/>
        </w:rPr>
      </w:pPr>
      <w:r>
        <w:rPr>
          <w:rFonts w:ascii="Times New Roman" w:hAnsi="Times New Roman" w:cs="Times New Roman" w:hint="eastAsia"/>
        </w:rPr>
        <w:t>W</w:t>
      </w:r>
      <w:r w:rsidRPr="00D17E62">
        <w:rPr>
          <w:rFonts w:ascii="Times New Roman" w:hAnsi="Times New Roman" w:cs="Times New Roman"/>
        </w:rPr>
        <w:t>e used RELAX method to</w:t>
      </w:r>
      <w:r w:rsidR="00932D0A">
        <w:rPr>
          <w:rFonts w:ascii="Times New Roman" w:hAnsi="Times New Roman" w:cs="Times New Roman"/>
        </w:rPr>
        <w:t xml:space="preserve"> u</w:t>
      </w:r>
      <w:r w:rsidR="00E12096" w:rsidRPr="00E12096">
        <w:rPr>
          <w:rFonts w:ascii="Times New Roman" w:hAnsi="Times New Roman" w:cs="Times New Roman"/>
        </w:rPr>
        <w:t>ncover the</w:t>
      </w:r>
      <w:r w:rsidR="00E12096">
        <w:rPr>
          <w:rFonts w:ascii="Times New Roman" w:hAnsi="Times New Roman" w:cs="Times New Roman"/>
        </w:rPr>
        <w:t xml:space="preserve"> evolutionary forces </w:t>
      </w:r>
      <w:r w:rsidR="00357EB2">
        <w:rPr>
          <w:rFonts w:ascii="Times New Roman" w:hAnsi="Times New Roman" w:cs="Times New Roman"/>
        </w:rPr>
        <w:t>underlying</w:t>
      </w:r>
      <w:r w:rsidR="002A5A86">
        <w:rPr>
          <w:rFonts w:ascii="Times New Roman" w:hAnsi="Times New Roman" w:cs="Times New Roman"/>
        </w:rPr>
        <w:t xml:space="preserve"> the evolution of significantly correlative genes</w:t>
      </w:r>
      <w:r w:rsidR="00996072">
        <w:rPr>
          <w:rFonts w:ascii="Times New Roman" w:hAnsi="Times New Roman" w:cs="Times New Roman"/>
        </w:rPr>
        <w:t>, especially for positively correlative genes</w:t>
      </w:r>
      <w:r w:rsidR="00A5241F" w:rsidRPr="00D17E62">
        <w:rPr>
          <w:rFonts w:ascii="Times New Roman" w:hAnsi="Times New Roman" w:cs="Times New Roman"/>
        </w:rPr>
        <w:t xml:space="preserve">. </w:t>
      </w:r>
      <w:r w:rsidR="00A94FAD">
        <w:rPr>
          <w:rFonts w:ascii="Times New Roman" w:hAnsi="Times New Roman" w:cs="Times New Roman"/>
        </w:rPr>
        <w:t xml:space="preserve">We totally </w:t>
      </w:r>
      <w:r w:rsidR="00D020CA">
        <w:rPr>
          <w:rFonts w:ascii="Times New Roman" w:hAnsi="Times New Roman" w:cs="Times New Roman"/>
        </w:rPr>
        <w:t>identified</w:t>
      </w:r>
      <w:r w:rsidR="00A94FAD">
        <w:rPr>
          <w:rFonts w:ascii="Times New Roman" w:hAnsi="Times New Roman" w:cs="Times New Roman"/>
        </w:rPr>
        <w:t xml:space="preserve"> </w:t>
      </w:r>
      <w:r w:rsidR="00E20080">
        <w:rPr>
          <w:rFonts w:ascii="Times New Roman" w:hAnsi="Times New Roman" w:cs="Times New Roman"/>
        </w:rPr>
        <w:t>2224</w:t>
      </w:r>
      <w:r w:rsidR="00A94FAD">
        <w:rPr>
          <w:rFonts w:ascii="Times New Roman" w:hAnsi="Times New Roman" w:cs="Times New Roman"/>
        </w:rPr>
        <w:t xml:space="preserve"> genes </w:t>
      </w:r>
      <w:r w:rsidR="00F1406A">
        <w:rPr>
          <w:rFonts w:ascii="Times New Roman" w:hAnsi="Times New Roman" w:cs="Times New Roman" w:hint="eastAsia"/>
        </w:rPr>
        <w:t>wer</w:t>
      </w:r>
      <w:r w:rsidR="00F1406A">
        <w:rPr>
          <w:rFonts w:ascii="Times New Roman" w:hAnsi="Times New Roman" w:cs="Times New Roman"/>
        </w:rPr>
        <w:t>e experienced</w:t>
      </w:r>
      <w:r w:rsidR="00A94FAD">
        <w:rPr>
          <w:rFonts w:ascii="Times New Roman" w:hAnsi="Times New Roman" w:cs="Times New Roman"/>
        </w:rPr>
        <w:t xml:space="preserve"> rela</w:t>
      </w:r>
      <w:r w:rsidR="00DF32BE">
        <w:rPr>
          <w:rFonts w:ascii="Times New Roman" w:hAnsi="Times New Roman" w:cs="Times New Roman"/>
        </w:rPr>
        <w:t>xed selection</w:t>
      </w:r>
      <w:r w:rsidR="005F21E1">
        <w:rPr>
          <w:rFonts w:ascii="Times New Roman" w:hAnsi="Times New Roman" w:cs="Times New Roman"/>
        </w:rPr>
        <w:t xml:space="preserve"> </w:t>
      </w:r>
      <w:r w:rsidR="003126FA">
        <w:rPr>
          <w:rFonts w:ascii="Times New Roman" w:hAnsi="Times New Roman" w:cs="Times New Roman"/>
        </w:rPr>
        <w:t>(</w:t>
      </w:r>
      <w:r w:rsidR="003126FA" w:rsidRPr="003126FA">
        <w:rPr>
          <w:rFonts w:ascii="Times New Roman" w:hAnsi="Times New Roman" w:cs="Times New Roman"/>
          <w:b/>
          <w:bCs/>
        </w:rPr>
        <w:t xml:space="preserve">Supplementary Table </w:t>
      </w:r>
      <w:r w:rsidR="006D617B">
        <w:rPr>
          <w:rFonts w:ascii="Times New Roman" w:hAnsi="Times New Roman" w:cs="Times New Roman"/>
          <w:b/>
          <w:bCs/>
        </w:rPr>
        <w:t>10</w:t>
      </w:r>
      <w:r w:rsidR="003126FA">
        <w:rPr>
          <w:rFonts w:ascii="Times New Roman" w:hAnsi="Times New Roman" w:cs="Times New Roman"/>
        </w:rPr>
        <w:t>)</w:t>
      </w:r>
      <w:r w:rsidR="00DF32BE">
        <w:rPr>
          <w:rFonts w:ascii="Times New Roman" w:hAnsi="Times New Roman" w:cs="Times New Roman"/>
        </w:rPr>
        <w:t xml:space="preserve"> and </w:t>
      </w:r>
      <w:r w:rsidR="00B670C0">
        <w:rPr>
          <w:rFonts w:ascii="Times New Roman" w:hAnsi="Times New Roman" w:cs="Times New Roman"/>
        </w:rPr>
        <w:t>682</w:t>
      </w:r>
      <w:r w:rsidR="00DF32BE">
        <w:rPr>
          <w:rFonts w:ascii="Times New Roman" w:hAnsi="Times New Roman" w:cs="Times New Roman"/>
        </w:rPr>
        <w:t xml:space="preserve"> genes </w:t>
      </w:r>
      <w:r w:rsidR="00F1406A">
        <w:rPr>
          <w:rFonts w:ascii="Times New Roman" w:hAnsi="Times New Roman" w:cs="Times New Roman"/>
        </w:rPr>
        <w:t>were experienced</w:t>
      </w:r>
      <w:r w:rsidR="00DF32BE">
        <w:rPr>
          <w:rFonts w:ascii="Times New Roman" w:hAnsi="Times New Roman" w:cs="Times New Roman"/>
        </w:rPr>
        <w:t xml:space="preserve"> intensified selection</w:t>
      </w:r>
      <w:r w:rsidR="008832D0">
        <w:rPr>
          <w:rFonts w:ascii="Times New Roman" w:hAnsi="Times New Roman" w:cs="Times New Roman"/>
        </w:rPr>
        <w:t xml:space="preserve"> </w:t>
      </w:r>
      <w:r w:rsidR="000B5876">
        <w:rPr>
          <w:rFonts w:ascii="Times New Roman" w:hAnsi="Times New Roman" w:cs="Times New Roman"/>
        </w:rPr>
        <w:t>in long-lived mammals</w:t>
      </w:r>
      <w:r w:rsidR="003B449F">
        <w:rPr>
          <w:rFonts w:ascii="Times New Roman" w:hAnsi="Times New Roman" w:cs="Times New Roman"/>
        </w:rPr>
        <w:t xml:space="preserve"> </w:t>
      </w:r>
      <w:r w:rsidR="008959A5">
        <w:rPr>
          <w:rFonts w:ascii="Times New Roman" w:hAnsi="Times New Roman" w:cs="Times New Roman"/>
        </w:rPr>
        <w:t>(</w:t>
      </w:r>
      <w:r w:rsidR="008959A5" w:rsidRPr="003126FA">
        <w:rPr>
          <w:rFonts w:ascii="Times New Roman" w:hAnsi="Times New Roman" w:cs="Times New Roman"/>
          <w:b/>
          <w:bCs/>
        </w:rPr>
        <w:t xml:space="preserve">Supplementary Table </w:t>
      </w:r>
      <w:r w:rsidR="008959A5">
        <w:rPr>
          <w:rFonts w:ascii="Times New Roman" w:hAnsi="Times New Roman" w:cs="Times New Roman"/>
          <w:b/>
          <w:bCs/>
        </w:rPr>
        <w:t>1</w:t>
      </w:r>
      <w:r w:rsidR="00011D0C">
        <w:rPr>
          <w:rFonts w:ascii="Times New Roman" w:hAnsi="Times New Roman" w:cs="Times New Roman"/>
          <w:b/>
          <w:bCs/>
        </w:rPr>
        <w:t>1</w:t>
      </w:r>
      <w:r w:rsidR="008959A5">
        <w:rPr>
          <w:rFonts w:ascii="Times New Roman" w:hAnsi="Times New Roman" w:cs="Times New Roman"/>
        </w:rPr>
        <w:t>)</w:t>
      </w:r>
      <w:r w:rsidR="00A94FAD">
        <w:rPr>
          <w:rFonts w:ascii="Times New Roman" w:hAnsi="Times New Roman" w:cs="Times New Roman"/>
        </w:rPr>
        <w:t xml:space="preserve">. </w:t>
      </w:r>
      <w:r w:rsidR="001B4F52">
        <w:rPr>
          <w:rFonts w:ascii="Times New Roman" w:hAnsi="Times New Roman" w:cs="Times New Roman"/>
        </w:rPr>
        <w:t>Our results showed</w:t>
      </w:r>
      <w:r w:rsidR="00BA01CB" w:rsidRPr="00D17E62">
        <w:rPr>
          <w:rFonts w:ascii="Times New Roman" w:hAnsi="Times New Roman" w:cs="Times New Roman"/>
        </w:rPr>
        <w:t xml:space="preserve"> </w:t>
      </w:r>
      <w:r w:rsidR="002976D5">
        <w:rPr>
          <w:rFonts w:ascii="Times New Roman" w:hAnsi="Times New Roman" w:cs="Times New Roman"/>
        </w:rPr>
        <w:t xml:space="preserve">that </w:t>
      </w:r>
      <w:r w:rsidR="00C167A9" w:rsidRPr="00D17E62">
        <w:rPr>
          <w:rFonts w:ascii="Times New Roman" w:hAnsi="Times New Roman" w:cs="Times New Roman"/>
        </w:rPr>
        <w:t xml:space="preserve">only 3 </w:t>
      </w:r>
      <w:r w:rsidR="002250DC" w:rsidRPr="00D17E62">
        <w:rPr>
          <w:rFonts w:ascii="Times New Roman" w:hAnsi="Times New Roman" w:cs="Times New Roman"/>
        </w:rPr>
        <w:t>(1%)</w:t>
      </w:r>
      <w:r w:rsidR="00336D01" w:rsidRPr="00D17E62">
        <w:rPr>
          <w:rFonts w:ascii="Times New Roman" w:hAnsi="Times New Roman" w:cs="Times New Roman"/>
        </w:rPr>
        <w:t xml:space="preserve"> </w:t>
      </w:r>
      <w:r w:rsidR="00A95B6E">
        <w:rPr>
          <w:rFonts w:ascii="Times New Roman" w:hAnsi="Times New Roman" w:cs="Times New Roman"/>
        </w:rPr>
        <w:t>p</w:t>
      </w:r>
      <w:r w:rsidR="00382098">
        <w:rPr>
          <w:rFonts w:ascii="Times New Roman" w:hAnsi="Times New Roman" w:cs="Times New Roman"/>
        </w:rPr>
        <w:t>ositively correlative genes</w:t>
      </w:r>
      <w:r w:rsidR="00C167A9" w:rsidRPr="00D17E62">
        <w:rPr>
          <w:rFonts w:ascii="Times New Roman" w:hAnsi="Times New Roman" w:cs="Times New Roman"/>
        </w:rPr>
        <w:t xml:space="preserve"> showed intensified selection</w:t>
      </w:r>
      <w:r w:rsidR="001B4F52">
        <w:rPr>
          <w:rFonts w:ascii="Times New Roman" w:hAnsi="Times New Roman" w:cs="Times New Roman"/>
        </w:rPr>
        <w:t xml:space="preserve"> in long-lived mammals</w:t>
      </w:r>
      <w:r w:rsidR="00C167A9" w:rsidRPr="00D17E62">
        <w:rPr>
          <w:rFonts w:ascii="Times New Roman" w:hAnsi="Times New Roman" w:cs="Times New Roman"/>
        </w:rPr>
        <w:t xml:space="preserve">, </w:t>
      </w:r>
      <w:r w:rsidR="001932FE">
        <w:rPr>
          <w:rFonts w:ascii="Times New Roman" w:hAnsi="Times New Roman" w:cs="Times New Roman"/>
        </w:rPr>
        <w:t xml:space="preserve">which </w:t>
      </w:r>
      <w:r w:rsidR="00357C5E">
        <w:rPr>
          <w:rFonts w:ascii="Times New Roman" w:hAnsi="Times New Roman" w:cs="Times New Roman"/>
        </w:rPr>
        <w:t>wa</w:t>
      </w:r>
      <w:r w:rsidR="001932FE">
        <w:rPr>
          <w:rFonts w:ascii="Times New Roman" w:hAnsi="Times New Roman" w:cs="Times New Roman"/>
        </w:rPr>
        <w:t>s sign</w:t>
      </w:r>
      <w:r w:rsidR="00522520">
        <w:rPr>
          <w:rFonts w:ascii="Times New Roman" w:hAnsi="Times New Roman" w:cs="Times New Roman"/>
        </w:rPr>
        <w:t>ifi</w:t>
      </w:r>
      <w:r w:rsidR="001932FE">
        <w:rPr>
          <w:rFonts w:ascii="Times New Roman" w:hAnsi="Times New Roman" w:cs="Times New Roman"/>
        </w:rPr>
        <w:t xml:space="preserve">cantly </w:t>
      </w:r>
      <w:r w:rsidR="00522520">
        <w:rPr>
          <w:rFonts w:ascii="Times New Roman" w:hAnsi="Times New Roman" w:cs="Times New Roman"/>
        </w:rPr>
        <w:t>less than</w:t>
      </w:r>
      <w:r w:rsidR="00812FB2">
        <w:rPr>
          <w:rFonts w:ascii="Times New Roman" w:hAnsi="Times New Roman" w:cs="Times New Roman"/>
        </w:rPr>
        <w:t xml:space="preserve"> that of sign</w:t>
      </w:r>
      <w:r w:rsidR="00BE41B7">
        <w:rPr>
          <w:rFonts w:ascii="Times New Roman" w:hAnsi="Times New Roman" w:cs="Times New Roman"/>
        </w:rPr>
        <w:t xml:space="preserve">ificantly correlative genes (485/11690) and </w:t>
      </w:r>
      <w:r w:rsidR="00812FB2">
        <w:rPr>
          <w:rFonts w:ascii="Times New Roman" w:hAnsi="Times New Roman" w:cs="Times New Roman"/>
        </w:rPr>
        <w:t xml:space="preserve">that of </w:t>
      </w:r>
      <w:r w:rsidR="00D93A84">
        <w:rPr>
          <w:rFonts w:ascii="Times New Roman" w:hAnsi="Times New Roman" w:cs="Times New Roman"/>
        </w:rPr>
        <w:t>n</w:t>
      </w:r>
      <w:r w:rsidR="00382098">
        <w:rPr>
          <w:rFonts w:ascii="Times New Roman" w:hAnsi="Times New Roman" w:cs="Times New Roman"/>
        </w:rPr>
        <w:t>egatively correlative genes</w:t>
      </w:r>
      <w:r w:rsidR="00CA5BE7">
        <w:rPr>
          <w:rFonts w:ascii="Times New Roman" w:hAnsi="Times New Roman" w:cs="Times New Roman"/>
        </w:rPr>
        <w:t xml:space="preserve"> (26/370) (</w:t>
      </w:r>
      <w:r w:rsidR="00CA5BE7" w:rsidRPr="00CA5BE7">
        <w:rPr>
          <w:rFonts w:ascii="Times New Roman" w:hAnsi="Times New Roman" w:cs="Times New Roman"/>
          <w:b/>
          <w:bCs/>
        </w:rPr>
        <w:t>Figure 5a</w:t>
      </w:r>
      <w:r w:rsidR="00CA5BE7">
        <w:rPr>
          <w:rFonts w:ascii="Times New Roman" w:hAnsi="Times New Roman" w:cs="Times New Roman"/>
        </w:rPr>
        <w:t xml:space="preserve">). </w:t>
      </w:r>
      <w:r w:rsidR="001B4F52">
        <w:rPr>
          <w:rFonts w:ascii="Times New Roman" w:hAnsi="Times New Roman" w:cs="Times New Roman"/>
        </w:rPr>
        <w:t>B</w:t>
      </w:r>
      <w:r w:rsidR="00E00E9C">
        <w:rPr>
          <w:rFonts w:ascii="Times New Roman" w:hAnsi="Times New Roman" w:cs="Times New Roman"/>
        </w:rPr>
        <w:t xml:space="preserve">ranch-site model also found the ratio of positively selected genes </w:t>
      </w:r>
      <w:r w:rsidR="00522CF8">
        <w:rPr>
          <w:rFonts w:ascii="Times New Roman" w:hAnsi="Times New Roman" w:cs="Times New Roman"/>
        </w:rPr>
        <w:t xml:space="preserve">for long-lived mammals </w:t>
      </w:r>
      <w:r w:rsidR="00E00E9C">
        <w:rPr>
          <w:rFonts w:ascii="Times New Roman" w:hAnsi="Times New Roman" w:cs="Times New Roman"/>
        </w:rPr>
        <w:t xml:space="preserve">in </w:t>
      </w:r>
      <w:r w:rsidR="00F34A51">
        <w:rPr>
          <w:rFonts w:ascii="Times New Roman" w:hAnsi="Times New Roman" w:cs="Times New Roman"/>
        </w:rPr>
        <w:t>p</w:t>
      </w:r>
      <w:r w:rsidR="00382098">
        <w:rPr>
          <w:rFonts w:ascii="Times New Roman" w:hAnsi="Times New Roman" w:cs="Times New Roman"/>
        </w:rPr>
        <w:t>ositively correlative genes</w:t>
      </w:r>
      <w:r w:rsidR="00BC435B">
        <w:rPr>
          <w:rFonts w:ascii="Times New Roman" w:hAnsi="Times New Roman" w:cs="Times New Roman"/>
        </w:rPr>
        <w:t xml:space="preserve"> </w:t>
      </w:r>
      <w:r w:rsidR="00522CF8">
        <w:rPr>
          <w:rFonts w:ascii="Times New Roman" w:hAnsi="Times New Roman" w:cs="Times New Roman"/>
        </w:rPr>
        <w:t>was</w:t>
      </w:r>
      <w:r w:rsidR="00BC435B">
        <w:rPr>
          <w:rFonts w:ascii="Times New Roman" w:hAnsi="Times New Roman" w:cs="Times New Roman"/>
        </w:rPr>
        <w:t xml:space="preserve"> significantly less tha</w:t>
      </w:r>
      <w:r w:rsidR="00792170">
        <w:rPr>
          <w:rFonts w:ascii="Times New Roman" w:hAnsi="Times New Roman" w:cs="Times New Roman"/>
        </w:rPr>
        <w:t>n</w:t>
      </w:r>
      <w:r w:rsidR="00BC435B">
        <w:rPr>
          <w:rFonts w:ascii="Times New Roman" w:hAnsi="Times New Roman" w:cs="Times New Roman"/>
        </w:rPr>
        <w:t xml:space="preserve"> that of </w:t>
      </w:r>
      <w:r w:rsidR="00237D22">
        <w:rPr>
          <w:rFonts w:ascii="Times New Roman" w:hAnsi="Times New Roman" w:cs="Times New Roman"/>
        </w:rPr>
        <w:t>n</w:t>
      </w:r>
      <w:r w:rsidR="00382098">
        <w:rPr>
          <w:rFonts w:ascii="Times New Roman" w:hAnsi="Times New Roman" w:cs="Times New Roman"/>
        </w:rPr>
        <w:t>egatively correlative genes</w:t>
      </w:r>
      <w:r w:rsidR="001B4F52">
        <w:rPr>
          <w:rFonts w:ascii="Times New Roman" w:hAnsi="Times New Roman" w:cs="Times New Roman"/>
        </w:rPr>
        <w:t xml:space="preserve"> </w:t>
      </w:r>
      <w:r w:rsidR="0027138C">
        <w:rPr>
          <w:rFonts w:ascii="Times New Roman" w:hAnsi="Times New Roman" w:cs="Times New Roman"/>
        </w:rPr>
        <w:t>(</w:t>
      </w:r>
      <w:r w:rsidR="0027138C" w:rsidRPr="0027138C">
        <w:rPr>
          <w:rFonts w:ascii="Times New Roman" w:hAnsi="Times New Roman" w:cs="Times New Roman"/>
          <w:b/>
          <w:bCs/>
        </w:rPr>
        <w:t>Supplementary Figure 4</w:t>
      </w:r>
      <w:r w:rsidR="004C4194">
        <w:rPr>
          <w:rFonts w:ascii="Times New Roman" w:hAnsi="Times New Roman" w:cs="Times New Roman"/>
          <w:b/>
          <w:bCs/>
        </w:rPr>
        <w:t xml:space="preserve"> and Supplementary Table 12</w:t>
      </w:r>
      <w:r w:rsidR="0027138C">
        <w:rPr>
          <w:rFonts w:ascii="Times New Roman" w:hAnsi="Times New Roman" w:cs="Times New Roman"/>
        </w:rPr>
        <w:t>)</w:t>
      </w:r>
      <w:r w:rsidR="00BC435B">
        <w:rPr>
          <w:rFonts w:ascii="Times New Roman" w:hAnsi="Times New Roman" w:cs="Times New Roman"/>
        </w:rPr>
        <w:t xml:space="preserve">. </w:t>
      </w:r>
      <w:r w:rsidR="00A502F9">
        <w:rPr>
          <w:rFonts w:ascii="Times New Roman" w:hAnsi="Times New Roman" w:cs="Times New Roman"/>
        </w:rPr>
        <w:t>In adverse</w:t>
      </w:r>
      <w:r w:rsidR="00F35AE1">
        <w:rPr>
          <w:rFonts w:ascii="Times New Roman" w:hAnsi="Times New Roman" w:cs="Times New Roman"/>
        </w:rPr>
        <w:t xml:space="preserve">, we found </w:t>
      </w:r>
      <w:r w:rsidR="00C167A9" w:rsidRPr="00D17E62">
        <w:rPr>
          <w:rFonts w:ascii="Times New Roman" w:hAnsi="Times New Roman" w:cs="Times New Roman"/>
        </w:rPr>
        <w:t>193</w:t>
      </w:r>
      <w:r w:rsidR="003A0834">
        <w:rPr>
          <w:rFonts w:ascii="Times New Roman" w:hAnsi="Times New Roman" w:cs="Times New Roman"/>
        </w:rPr>
        <w:t xml:space="preserve"> </w:t>
      </w:r>
      <w:r w:rsidR="002250DC" w:rsidRPr="00D17E62">
        <w:rPr>
          <w:rFonts w:ascii="Times New Roman" w:hAnsi="Times New Roman" w:cs="Times New Roman"/>
        </w:rPr>
        <w:t>(</w:t>
      </w:r>
      <w:r w:rsidR="004E0FFC" w:rsidRPr="00D17E62">
        <w:rPr>
          <w:rFonts w:ascii="Times New Roman" w:hAnsi="Times New Roman" w:cs="Times New Roman"/>
        </w:rPr>
        <w:t>64.3%</w:t>
      </w:r>
      <w:r w:rsidR="002250DC" w:rsidRPr="00D17E62">
        <w:rPr>
          <w:rFonts w:ascii="Times New Roman" w:hAnsi="Times New Roman" w:cs="Times New Roman"/>
        </w:rPr>
        <w:t>)</w:t>
      </w:r>
      <w:r w:rsidR="008B6F7D" w:rsidRPr="00D17E62">
        <w:rPr>
          <w:rFonts w:ascii="Times New Roman" w:hAnsi="Times New Roman" w:cs="Times New Roman"/>
        </w:rPr>
        <w:t xml:space="preserve"> </w:t>
      </w:r>
      <w:r w:rsidR="00F34A51">
        <w:rPr>
          <w:rFonts w:ascii="Times New Roman" w:hAnsi="Times New Roman" w:cs="Times New Roman"/>
        </w:rPr>
        <w:t>p</w:t>
      </w:r>
      <w:r w:rsidR="00382098">
        <w:rPr>
          <w:rFonts w:ascii="Times New Roman" w:hAnsi="Times New Roman" w:cs="Times New Roman"/>
        </w:rPr>
        <w:t>ositively correlative genes</w:t>
      </w:r>
      <w:r w:rsidR="00BA01CB" w:rsidRPr="00D17E62">
        <w:rPr>
          <w:rFonts w:ascii="Times New Roman" w:hAnsi="Times New Roman" w:cs="Times New Roman"/>
        </w:rPr>
        <w:t xml:space="preserve"> </w:t>
      </w:r>
      <w:r w:rsidR="005D50FD" w:rsidRPr="00D17E62">
        <w:rPr>
          <w:rFonts w:ascii="Times New Roman" w:hAnsi="Times New Roman" w:cs="Times New Roman"/>
        </w:rPr>
        <w:t>showed relaxed selection</w:t>
      </w:r>
      <w:r w:rsidR="00C824E7">
        <w:rPr>
          <w:rFonts w:ascii="Times New Roman" w:hAnsi="Times New Roman" w:cs="Times New Roman"/>
        </w:rPr>
        <w:t xml:space="preserve"> in long-lived mammals</w:t>
      </w:r>
      <w:r w:rsidR="00CE1856">
        <w:rPr>
          <w:rFonts w:ascii="Times New Roman" w:hAnsi="Times New Roman" w:cs="Times New Roman"/>
        </w:rPr>
        <w:t xml:space="preserve">, which </w:t>
      </w:r>
      <w:r w:rsidR="00C824E7">
        <w:rPr>
          <w:rFonts w:ascii="Times New Roman" w:hAnsi="Times New Roman" w:cs="Times New Roman"/>
        </w:rPr>
        <w:t>wa</w:t>
      </w:r>
      <w:r w:rsidR="00CE1856">
        <w:rPr>
          <w:rFonts w:ascii="Times New Roman" w:hAnsi="Times New Roman" w:cs="Times New Roman"/>
        </w:rPr>
        <w:t xml:space="preserve">s </w:t>
      </w:r>
      <w:r w:rsidR="00FE28BD">
        <w:rPr>
          <w:rFonts w:ascii="Times New Roman" w:hAnsi="Times New Roman" w:cs="Times New Roman"/>
        </w:rPr>
        <w:t>almost 3 times higher than that of non-significantly correlative genes</w:t>
      </w:r>
      <w:r w:rsidR="00D45CF0">
        <w:rPr>
          <w:rFonts w:ascii="Times New Roman" w:hAnsi="Times New Roman" w:cs="Times New Roman"/>
        </w:rPr>
        <w:t xml:space="preserve"> (</w:t>
      </w:r>
      <w:r w:rsidR="00680E15">
        <w:rPr>
          <w:rFonts w:ascii="Times New Roman" w:hAnsi="Times New Roman" w:cs="Times New Roman"/>
        </w:rPr>
        <w:t>P=3.03E-11</w:t>
      </w:r>
      <w:r w:rsidR="00D45CF0">
        <w:rPr>
          <w:rFonts w:ascii="Times New Roman" w:hAnsi="Times New Roman" w:cs="Times New Roman"/>
        </w:rPr>
        <w:t>)</w:t>
      </w:r>
      <w:r w:rsidR="00FE28BD">
        <w:rPr>
          <w:rFonts w:ascii="Times New Roman" w:hAnsi="Times New Roman" w:cs="Times New Roman"/>
        </w:rPr>
        <w:t xml:space="preserve"> and </w:t>
      </w:r>
      <w:r w:rsidR="00A8181D">
        <w:rPr>
          <w:rFonts w:ascii="Times New Roman" w:hAnsi="Times New Roman" w:cs="Times New Roman"/>
        </w:rPr>
        <w:t xml:space="preserve">was </w:t>
      </w:r>
      <w:r w:rsidR="00FE28BD">
        <w:rPr>
          <w:rFonts w:ascii="Times New Roman" w:hAnsi="Times New Roman" w:cs="Times New Roman"/>
        </w:rPr>
        <w:t xml:space="preserve">over 6 times </w:t>
      </w:r>
      <w:r w:rsidR="00D01B43">
        <w:rPr>
          <w:rFonts w:ascii="Times New Roman" w:hAnsi="Times New Roman" w:cs="Times New Roman"/>
        </w:rPr>
        <w:t>more</w:t>
      </w:r>
      <w:r w:rsidR="00D45CF0">
        <w:rPr>
          <w:rFonts w:ascii="Times New Roman" w:hAnsi="Times New Roman" w:cs="Times New Roman"/>
        </w:rPr>
        <w:t xml:space="preserve"> </w:t>
      </w:r>
      <w:r w:rsidR="00FE28BD">
        <w:rPr>
          <w:rFonts w:ascii="Times New Roman" w:hAnsi="Times New Roman" w:cs="Times New Roman"/>
        </w:rPr>
        <w:t xml:space="preserve">than that of </w:t>
      </w:r>
      <w:r w:rsidR="00F34A51">
        <w:rPr>
          <w:rFonts w:ascii="Times New Roman" w:hAnsi="Times New Roman" w:cs="Times New Roman"/>
        </w:rPr>
        <w:t>n</w:t>
      </w:r>
      <w:r w:rsidR="00382098">
        <w:rPr>
          <w:rFonts w:ascii="Times New Roman" w:hAnsi="Times New Roman" w:cs="Times New Roman"/>
        </w:rPr>
        <w:t>egatively correlative genes</w:t>
      </w:r>
      <w:r w:rsidR="00D01B43">
        <w:rPr>
          <w:rFonts w:ascii="Times New Roman" w:hAnsi="Times New Roman" w:cs="Times New Roman"/>
        </w:rPr>
        <w:t xml:space="preserve"> (</w:t>
      </w:r>
      <w:r w:rsidR="009B53A0">
        <w:rPr>
          <w:rFonts w:ascii="Times New Roman" w:hAnsi="Times New Roman" w:cs="Times New Roman"/>
        </w:rPr>
        <w:t>P=</w:t>
      </w:r>
      <w:r w:rsidR="00DB4230">
        <w:rPr>
          <w:rFonts w:ascii="Times New Roman" w:hAnsi="Times New Roman" w:cs="Times New Roman"/>
        </w:rPr>
        <w:t>1.84E-52</w:t>
      </w:r>
      <w:r w:rsidR="00D01B43">
        <w:rPr>
          <w:rFonts w:ascii="Times New Roman" w:hAnsi="Times New Roman" w:cs="Times New Roman"/>
        </w:rPr>
        <w:t>)</w:t>
      </w:r>
      <w:r w:rsidR="00615A8B">
        <w:rPr>
          <w:rFonts w:ascii="Times New Roman" w:hAnsi="Times New Roman" w:cs="Times New Roman"/>
        </w:rPr>
        <w:t xml:space="preserve"> (</w:t>
      </w:r>
      <w:r w:rsidR="00615A8B" w:rsidRPr="00973A27">
        <w:rPr>
          <w:rFonts w:ascii="Times New Roman" w:hAnsi="Times New Roman" w:cs="Times New Roman"/>
          <w:b/>
          <w:bCs/>
        </w:rPr>
        <w:t xml:space="preserve">Figure </w:t>
      </w:r>
      <w:r w:rsidR="00615A8B">
        <w:rPr>
          <w:rFonts w:ascii="Times New Roman" w:hAnsi="Times New Roman" w:cs="Times New Roman"/>
          <w:b/>
          <w:bCs/>
        </w:rPr>
        <w:t>5b</w:t>
      </w:r>
      <w:r w:rsidR="00615A8B">
        <w:rPr>
          <w:rFonts w:ascii="Times New Roman" w:hAnsi="Times New Roman" w:cs="Times New Roman"/>
        </w:rPr>
        <w:t>)</w:t>
      </w:r>
      <w:r w:rsidR="00C167A9" w:rsidRPr="00D17E62">
        <w:rPr>
          <w:rFonts w:ascii="Times New Roman" w:hAnsi="Times New Roman" w:cs="Times New Roman"/>
        </w:rPr>
        <w:t>.</w:t>
      </w:r>
      <w:r w:rsidR="005435EE" w:rsidRPr="00D17E62">
        <w:rPr>
          <w:rFonts w:ascii="Times New Roman" w:hAnsi="Times New Roman" w:cs="Times New Roman"/>
        </w:rPr>
        <w:t xml:space="preserve"> </w:t>
      </w:r>
      <w:r w:rsidR="00860BE7" w:rsidRPr="00D17E62">
        <w:rPr>
          <w:rFonts w:ascii="Times New Roman" w:hAnsi="Times New Roman" w:cs="Times New Roman"/>
        </w:rPr>
        <w:t>These results</w:t>
      </w:r>
      <w:r w:rsidR="00911E54" w:rsidRPr="00D17E62">
        <w:rPr>
          <w:rFonts w:ascii="Times New Roman" w:hAnsi="Times New Roman" w:cs="Times New Roman"/>
        </w:rPr>
        <w:t xml:space="preserve"> </w:t>
      </w:r>
      <w:r w:rsidR="00860BE7" w:rsidRPr="00D17E62">
        <w:rPr>
          <w:rFonts w:ascii="Times New Roman" w:hAnsi="Times New Roman" w:cs="Times New Roman"/>
        </w:rPr>
        <w:t xml:space="preserve">suggested </w:t>
      </w:r>
      <w:r w:rsidR="00911E54" w:rsidRPr="00D17E62">
        <w:rPr>
          <w:rFonts w:ascii="Times New Roman" w:hAnsi="Times New Roman" w:cs="Times New Roman"/>
        </w:rPr>
        <w:t>that most</w:t>
      </w:r>
      <w:r w:rsidR="00A80CA7" w:rsidRPr="00D17E62">
        <w:rPr>
          <w:rFonts w:ascii="Times New Roman" w:hAnsi="Times New Roman" w:cs="Times New Roman"/>
        </w:rPr>
        <w:t xml:space="preserve"> of the</w:t>
      </w:r>
      <w:r w:rsidR="00911E54" w:rsidRPr="00D17E62">
        <w:rPr>
          <w:rFonts w:ascii="Times New Roman" w:hAnsi="Times New Roman" w:cs="Times New Roman"/>
        </w:rPr>
        <w:t xml:space="preserve"> </w:t>
      </w:r>
      <w:r w:rsidR="00F34A51">
        <w:rPr>
          <w:rFonts w:ascii="Times New Roman" w:hAnsi="Times New Roman" w:cs="Times New Roman"/>
        </w:rPr>
        <w:t>p</w:t>
      </w:r>
      <w:r w:rsidR="00382098">
        <w:rPr>
          <w:rFonts w:ascii="Times New Roman" w:hAnsi="Times New Roman" w:cs="Times New Roman"/>
        </w:rPr>
        <w:t>ositively correlative genes</w:t>
      </w:r>
      <w:r w:rsidR="006B4187" w:rsidRPr="00D17E62">
        <w:rPr>
          <w:rFonts w:ascii="Times New Roman" w:hAnsi="Times New Roman" w:cs="Times New Roman"/>
        </w:rPr>
        <w:t xml:space="preserve"> </w:t>
      </w:r>
      <w:r w:rsidR="007C2E11">
        <w:rPr>
          <w:rFonts w:ascii="Times New Roman" w:hAnsi="Times New Roman" w:cs="Times New Roman"/>
        </w:rPr>
        <w:t xml:space="preserve">might be driven by </w:t>
      </w:r>
      <w:r w:rsidR="00A646F0" w:rsidRPr="00D17E62">
        <w:rPr>
          <w:rFonts w:ascii="Times New Roman" w:hAnsi="Times New Roman" w:cs="Times New Roman"/>
        </w:rPr>
        <w:t>relaxed selection</w:t>
      </w:r>
      <w:r w:rsidR="007C2E11">
        <w:rPr>
          <w:rFonts w:ascii="Times New Roman" w:hAnsi="Times New Roman" w:cs="Times New Roman"/>
        </w:rPr>
        <w:t xml:space="preserve"> </w:t>
      </w:r>
      <w:r w:rsidR="007C2E11" w:rsidRPr="00D17E62">
        <w:rPr>
          <w:rFonts w:ascii="Times New Roman" w:hAnsi="Times New Roman" w:cs="Times New Roman"/>
        </w:rPr>
        <w:t xml:space="preserve">in the long-live </w:t>
      </w:r>
      <w:r w:rsidR="007C2E11">
        <w:rPr>
          <w:rFonts w:ascii="Times New Roman" w:hAnsi="Times New Roman" w:cs="Times New Roman"/>
        </w:rPr>
        <w:t>mammals</w:t>
      </w:r>
      <w:r w:rsidR="00857714">
        <w:rPr>
          <w:rFonts w:ascii="Times New Roman" w:hAnsi="Times New Roman" w:cs="Times New Roman"/>
        </w:rPr>
        <w:t xml:space="preserve">, </w:t>
      </w:r>
      <w:r w:rsidR="00857714" w:rsidRPr="00D17E62">
        <w:rPr>
          <w:rFonts w:ascii="Times New Roman" w:hAnsi="Times New Roman" w:cs="Times New Roman"/>
        </w:rPr>
        <w:t xml:space="preserve">which </w:t>
      </w:r>
      <w:r w:rsidR="00D05D53">
        <w:rPr>
          <w:rFonts w:ascii="Times New Roman" w:hAnsi="Times New Roman" w:cs="Times New Roman"/>
        </w:rPr>
        <w:t>indicate</w:t>
      </w:r>
      <w:r w:rsidR="00857714" w:rsidRPr="00D17E62">
        <w:rPr>
          <w:rFonts w:ascii="Times New Roman" w:hAnsi="Times New Roman" w:cs="Times New Roman"/>
        </w:rPr>
        <w:t>s</w:t>
      </w:r>
      <w:r w:rsidR="00857714">
        <w:rPr>
          <w:rFonts w:ascii="Times New Roman" w:hAnsi="Times New Roman" w:cs="Times New Roman"/>
        </w:rPr>
        <w:t xml:space="preserve"> that</w:t>
      </w:r>
      <w:r w:rsidR="00857714" w:rsidRPr="00D17E62">
        <w:rPr>
          <w:rFonts w:ascii="Times New Roman" w:hAnsi="Times New Roman" w:cs="Times New Roman"/>
        </w:rPr>
        <w:t xml:space="preserve"> knock-out or down-regulation of these genes might contribute to extend lifespan or enhance anti-aging in mammals</w:t>
      </w:r>
      <w:r w:rsidR="00AC08B6" w:rsidRPr="00D17E62">
        <w:rPr>
          <w:rFonts w:ascii="Times New Roman" w:hAnsi="Times New Roman" w:cs="Times New Roman"/>
        </w:rPr>
        <w:t>.</w:t>
      </w:r>
    </w:p>
    <w:p w:rsidR="00E54C68" w:rsidRDefault="00E54C68" w:rsidP="00E62ADE">
      <w:pPr>
        <w:spacing w:line="332" w:lineRule="exact"/>
        <w:rPr>
          <w:rFonts w:ascii="Times New Roman" w:hAnsi="Times New Roman" w:cs="Times New Roman"/>
        </w:rPr>
      </w:pPr>
    </w:p>
    <w:p w:rsidR="00B77F20" w:rsidRDefault="00B77F20" w:rsidP="00B77F20">
      <w:pPr>
        <w:spacing w:line="332" w:lineRule="exact"/>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etwork analyses</w:t>
      </w:r>
    </w:p>
    <w:p w:rsidR="00F35454" w:rsidRDefault="00475EE9" w:rsidP="00550DE0">
      <w:pPr>
        <w:spacing w:line="332" w:lineRule="exac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w:t>
      </w:r>
      <w:r w:rsidR="0026584E">
        <w:rPr>
          <w:rFonts w:ascii="Times New Roman" w:hAnsi="Times New Roman" w:cs="Times New Roman"/>
        </w:rPr>
        <w:t xml:space="preserve">further explore the </w:t>
      </w:r>
      <w:r w:rsidR="00462F06">
        <w:rPr>
          <w:rFonts w:ascii="Times New Roman" w:hAnsi="Times New Roman" w:cs="Times New Roman"/>
        </w:rPr>
        <w:t>interaction</w:t>
      </w:r>
      <w:r w:rsidR="00AA1B37">
        <w:rPr>
          <w:rFonts w:ascii="Times New Roman" w:hAnsi="Times New Roman" w:cs="Times New Roman"/>
        </w:rPr>
        <w:t>s</w:t>
      </w:r>
      <w:r w:rsidR="00462F06">
        <w:rPr>
          <w:rFonts w:ascii="Times New Roman" w:hAnsi="Times New Roman" w:cs="Times New Roman"/>
        </w:rPr>
        <w:t xml:space="preserve"> between </w:t>
      </w:r>
      <w:r w:rsidR="001D7017">
        <w:rPr>
          <w:rFonts w:ascii="Times New Roman" w:hAnsi="Times New Roman" w:cs="Times New Roman"/>
        </w:rPr>
        <w:t xml:space="preserve">significantly correlative genes, we constructed </w:t>
      </w:r>
      <w:r w:rsidR="00A90EBD">
        <w:rPr>
          <w:rFonts w:ascii="Times New Roman" w:hAnsi="Times New Roman" w:cs="Times New Roman"/>
        </w:rPr>
        <w:t>a</w:t>
      </w:r>
      <w:r w:rsidR="001D7017">
        <w:rPr>
          <w:rFonts w:ascii="Times New Roman" w:hAnsi="Times New Roman" w:cs="Times New Roman"/>
        </w:rPr>
        <w:t xml:space="preserve"> </w:t>
      </w:r>
      <w:r w:rsidR="00AB116F">
        <w:rPr>
          <w:rFonts w:ascii="Times New Roman" w:hAnsi="Times New Roman" w:cs="Times New Roman"/>
        </w:rPr>
        <w:t>s</w:t>
      </w:r>
      <w:r w:rsidR="00AB116F" w:rsidRPr="00AB116F">
        <w:rPr>
          <w:rFonts w:ascii="Times New Roman" w:hAnsi="Times New Roman" w:cs="Times New Roman"/>
        </w:rPr>
        <w:t>igned</w:t>
      </w:r>
      <w:r w:rsidR="00AB116F">
        <w:rPr>
          <w:rFonts w:ascii="Times New Roman" w:hAnsi="Times New Roman" w:cs="Times New Roman"/>
        </w:rPr>
        <w:t xml:space="preserve"> </w:t>
      </w:r>
      <w:ins w:id="9" w:author="Administrator" w:date="2021-07-15T16:52:00Z">
        <w:r w:rsidR="00534443" w:rsidRPr="007919FC">
          <w:rPr>
            <w:rFonts w:ascii="Times New Roman" w:hAnsi="Times New Roman" w:cs="Times New Roman"/>
          </w:rPr>
          <w:t>functional interaction</w:t>
        </w:r>
      </w:ins>
      <w:del w:id="10" w:author="Administrator" w:date="2021-07-15T16:52:00Z">
        <w:r w:rsidR="00AB116F" w:rsidDel="00534443">
          <w:rPr>
            <w:rFonts w:ascii="Times New Roman" w:hAnsi="Times New Roman" w:cs="Times New Roman"/>
          </w:rPr>
          <w:delText xml:space="preserve">protein-protein </w:delText>
        </w:r>
        <w:r w:rsidR="001D7017" w:rsidDel="00534443">
          <w:rPr>
            <w:rFonts w:ascii="Times New Roman" w:hAnsi="Times New Roman" w:cs="Times New Roman"/>
          </w:rPr>
          <w:delText>interaction</w:delText>
        </w:r>
      </w:del>
      <w:r w:rsidR="001D7017">
        <w:rPr>
          <w:rFonts w:ascii="Times New Roman" w:hAnsi="Times New Roman" w:cs="Times New Roman"/>
        </w:rPr>
        <w:t xml:space="preserve"> network </w:t>
      </w:r>
      <w:r w:rsidR="005D38CF">
        <w:rPr>
          <w:rFonts w:ascii="Times New Roman" w:hAnsi="Times New Roman" w:cs="Times New Roman"/>
        </w:rPr>
        <w:t>with</w:t>
      </w:r>
      <w:r w:rsidR="001D7017">
        <w:rPr>
          <w:rFonts w:ascii="Times New Roman" w:hAnsi="Times New Roman" w:cs="Times New Roman"/>
        </w:rPr>
        <w:t xml:space="preserve"> the</w:t>
      </w:r>
      <w:r w:rsidR="00CD6F7C">
        <w:rPr>
          <w:rFonts w:ascii="Times New Roman" w:hAnsi="Times New Roman" w:cs="Times New Roman"/>
        </w:rPr>
        <w:t>ir evolutionary</w:t>
      </w:r>
      <w:r w:rsidR="00BB349A">
        <w:rPr>
          <w:rFonts w:ascii="Times New Roman" w:hAnsi="Times New Roman" w:cs="Times New Roman"/>
        </w:rPr>
        <w:t xml:space="preserve"> driven</w:t>
      </w:r>
      <w:r w:rsidR="00CD6F7C">
        <w:rPr>
          <w:rFonts w:ascii="Times New Roman" w:hAnsi="Times New Roman" w:cs="Times New Roman"/>
        </w:rPr>
        <w:t xml:space="preserve"> forces</w:t>
      </w:r>
      <w:r w:rsidR="00E364B0">
        <w:rPr>
          <w:rFonts w:ascii="Times New Roman" w:hAnsi="Times New Roman" w:cs="Times New Roman"/>
        </w:rPr>
        <w:t xml:space="preserve"> (</w:t>
      </w:r>
      <w:r w:rsidR="00E364B0" w:rsidRPr="00417045">
        <w:rPr>
          <w:rFonts w:ascii="Times New Roman" w:hAnsi="Times New Roman" w:cs="Times New Roman"/>
          <w:b/>
          <w:bCs/>
        </w:rPr>
        <w:t>Figure 6</w:t>
      </w:r>
      <w:r w:rsidR="00E364B0">
        <w:rPr>
          <w:rFonts w:ascii="Times New Roman" w:hAnsi="Times New Roman" w:cs="Times New Roman"/>
        </w:rPr>
        <w:t>)</w:t>
      </w:r>
      <w:r w:rsidR="00CD6F7C">
        <w:rPr>
          <w:rFonts w:ascii="Times New Roman" w:hAnsi="Times New Roman" w:cs="Times New Roman"/>
        </w:rPr>
        <w:t>.</w:t>
      </w:r>
      <w:r w:rsidR="009551CE">
        <w:rPr>
          <w:rFonts w:ascii="Times New Roman" w:hAnsi="Times New Roman" w:cs="Times New Roman"/>
        </w:rPr>
        <w:t xml:space="preserve"> </w:t>
      </w:r>
      <w:r w:rsidR="00A0487B">
        <w:rPr>
          <w:rFonts w:ascii="Times New Roman" w:hAnsi="Times New Roman" w:cs="Times New Roman"/>
        </w:rPr>
        <w:t>From the</w:t>
      </w:r>
      <w:r w:rsidR="00AD53BC">
        <w:rPr>
          <w:rFonts w:ascii="Times New Roman" w:hAnsi="Times New Roman" w:cs="Times New Roman"/>
        </w:rPr>
        <w:t xml:space="preserve"> </w:t>
      </w:r>
      <w:r w:rsidR="00785D6A">
        <w:rPr>
          <w:rFonts w:ascii="Times New Roman" w:hAnsi="Times New Roman" w:cs="Times New Roman"/>
        </w:rPr>
        <w:t xml:space="preserve">signed </w:t>
      </w:r>
      <w:r w:rsidR="00AD53BC">
        <w:rPr>
          <w:rFonts w:ascii="Times New Roman" w:hAnsi="Times New Roman" w:cs="Times New Roman"/>
        </w:rPr>
        <w:t xml:space="preserve">network, </w:t>
      </w:r>
      <w:r w:rsidR="00785D6A">
        <w:rPr>
          <w:rFonts w:ascii="Times New Roman" w:hAnsi="Times New Roman" w:cs="Times New Roman"/>
        </w:rPr>
        <w:t xml:space="preserve">we can </w:t>
      </w:r>
      <w:ins w:id="11" w:author="Administrator" w:date="2021-07-15T16:54:00Z">
        <w:r w:rsidR="00534443" w:rsidRPr="00534443">
          <w:rPr>
            <w:rFonts w:ascii="Times New Roman" w:hAnsi="Times New Roman" w:cs="Times New Roman"/>
          </w:rPr>
          <w:t>identify</w:t>
        </w:r>
      </w:ins>
      <w:del w:id="12" w:author="Administrator" w:date="2021-07-15T16:54:00Z">
        <w:r w:rsidR="007A44A6" w:rsidRPr="007A44A6" w:rsidDel="00534443">
          <w:rPr>
            <w:rFonts w:ascii="Times New Roman" w:hAnsi="Times New Roman" w:cs="Times New Roman"/>
          </w:rPr>
          <w:delText>differentiate</w:delText>
        </w:r>
        <w:r w:rsidR="003E127D" w:rsidDel="00534443">
          <w:rPr>
            <w:rFonts w:ascii="Times New Roman" w:hAnsi="Times New Roman" w:cs="Times New Roman"/>
          </w:rPr>
          <w:delText xml:space="preserve"> </w:delText>
        </w:r>
      </w:del>
      <w:r w:rsidR="003E127D">
        <w:rPr>
          <w:rFonts w:ascii="Times New Roman" w:hAnsi="Times New Roman" w:cs="Times New Roman"/>
        </w:rPr>
        <w:t>at least</w:t>
      </w:r>
      <w:r w:rsidR="00576831">
        <w:rPr>
          <w:rFonts w:ascii="Times New Roman" w:hAnsi="Times New Roman" w:cs="Times New Roman"/>
        </w:rPr>
        <w:t xml:space="preserve"> </w:t>
      </w:r>
      <w:r w:rsidR="00C15077">
        <w:rPr>
          <w:rFonts w:ascii="Times New Roman" w:hAnsi="Times New Roman" w:cs="Times New Roman"/>
        </w:rPr>
        <w:t>five</w:t>
      </w:r>
      <w:r w:rsidR="00576831">
        <w:rPr>
          <w:rFonts w:ascii="Times New Roman" w:hAnsi="Times New Roman" w:cs="Times New Roman"/>
        </w:rPr>
        <w:t xml:space="preserve"> modules</w:t>
      </w:r>
      <w:r w:rsidR="00E87434">
        <w:rPr>
          <w:rFonts w:ascii="Times New Roman" w:hAnsi="Times New Roman" w:cs="Times New Roman"/>
        </w:rPr>
        <w:t xml:space="preserve"> (</w:t>
      </w:r>
      <w:r w:rsidR="00E91CAE" w:rsidRPr="00E91CAE">
        <w:rPr>
          <w:rFonts w:ascii="Times New Roman" w:hAnsi="Times New Roman" w:cs="Times New Roman"/>
          <w:b/>
          <w:bCs/>
        </w:rPr>
        <w:t xml:space="preserve">Figure 6 </w:t>
      </w:r>
      <w:del w:id="13" w:author="Administrator" w:date="2021-07-15T16:57:00Z">
        <w:r w:rsidR="00E91CAE" w:rsidRPr="00E91CAE" w:rsidDel="001B3875">
          <w:rPr>
            <w:rFonts w:ascii="Times New Roman" w:hAnsi="Times New Roman" w:cs="Times New Roman"/>
            <w:b/>
            <w:bCs/>
          </w:rPr>
          <w:delText>module1</w:delText>
        </w:r>
      </w:del>
      <w:ins w:id="14" w:author="Administrator" w:date="2021-07-15T16:57:00Z">
        <w:r w:rsidR="001B3875">
          <w:rPr>
            <w:rFonts w:ascii="Times New Roman" w:hAnsi="Times New Roman" w:cs="Times New Roman" w:hint="eastAsia"/>
            <w:b/>
            <w:bCs/>
          </w:rPr>
          <w:t>M</w:t>
        </w:r>
        <w:r w:rsidR="001B3875" w:rsidRPr="00E91CAE">
          <w:rPr>
            <w:rFonts w:ascii="Times New Roman" w:hAnsi="Times New Roman" w:cs="Times New Roman"/>
            <w:b/>
            <w:bCs/>
          </w:rPr>
          <w:t>odule1</w:t>
        </w:r>
      </w:ins>
      <w:r w:rsidR="00E91CAE" w:rsidRPr="00E91CAE">
        <w:rPr>
          <w:rFonts w:ascii="Times New Roman" w:hAnsi="Times New Roman" w:cs="Times New Roman"/>
          <w:b/>
          <w:bCs/>
        </w:rPr>
        <w:t>-</w:t>
      </w:r>
      <w:r w:rsidR="005D06EF">
        <w:rPr>
          <w:rFonts w:ascii="Times New Roman" w:hAnsi="Times New Roman" w:cs="Times New Roman"/>
          <w:b/>
          <w:bCs/>
        </w:rPr>
        <w:t>5</w:t>
      </w:r>
      <w:r w:rsidR="00E87434">
        <w:rPr>
          <w:rFonts w:ascii="Times New Roman" w:hAnsi="Times New Roman" w:cs="Times New Roman"/>
        </w:rPr>
        <w:t>)</w:t>
      </w:r>
      <w:r w:rsidR="00576831">
        <w:rPr>
          <w:rFonts w:ascii="Times New Roman" w:hAnsi="Times New Roman" w:cs="Times New Roman"/>
        </w:rPr>
        <w:t xml:space="preserve">. </w:t>
      </w:r>
      <w:r w:rsidR="00C43D2E">
        <w:rPr>
          <w:rFonts w:ascii="Times New Roman" w:hAnsi="Times New Roman" w:cs="Times New Roman"/>
        </w:rPr>
        <w:t xml:space="preserve">In each </w:t>
      </w:r>
      <w:r w:rsidR="0052392E">
        <w:rPr>
          <w:rFonts w:ascii="Times New Roman" w:hAnsi="Times New Roman" w:cs="Times New Roman"/>
        </w:rPr>
        <w:t>module</w:t>
      </w:r>
      <w:r w:rsidR="00C43D2E">
        <w:rPr>
          <w:rFonts w:ascii="Times New Roman" w:hAnsi="Times New Roman" w:cs="Times New Roman"/>
        </w:rPr>
        <w:t xml:space="preserve">, most </w:t>
      </w:r>
      <w:r w:rsidR="008F7119">
        <w:rPr>
          <w:rFonts w:ascii="Times New Roman" w:hAnsi="Times New Roman" w:cs="Times New Roman"/>
        </w:rPr>
        <w:t>of the</w:t>
      </w:r>
      <w:r w:rsidR="00C00DD1">
        <w:rPr>
          <w:rFonts w:ascii="Times New Roman" w:hAnsi="Times New Roman" w:cs="Times New Roman"/>
        </w:rPr>
        <w:t>ir</w:t>
      </w:r>
      <w:r w:rsidR="008F7119">
        <w:rPr>
          <w:rFonts w:ascii="Times New Roman" w:hAnsi="Times New Roman" w:cs="Times New Roman"/>
        </w:rPr>
        <w:t xml:space="preserve"> </w:t>
      </w:r>
      <w:r w:rsidR="00C43D2E">
        <w:rPr>
          <w:rFonts w:ascii="Times New Roman" w:hAnsi="Times New Roman" w:cs="Times New Roman"/>
        </w:rPr>
        <w:t xml:space="preserve">genes </w:t>
      </w:r>
      <w:r w:rsidR="00E055B8">
        <w:rPr>
          <w:rFonts w:ascii="Times New Roman" w:hAnsi="Times New Roman" w:cs="Times New Roman"/>
        </w:rPr>
        <w:t>were</w:t>
      </w:r>
      <w:r w:rsidR="00C83DF9">
        <w:rPr>
          <w:rFonts w:ascii="Times New Roman" w:hAnsi="Times New Roman" w:cs="Times New Roman"/>
        </w:rPr>
        <w:t xml:space="preserve"> either</w:t>
      </w:r>
      <w:r w:rsidR="00C43D2E">
        <w:rPr>
          <w:rFonts w:ascii="Times New Roman" w:hAnsi="Times New Roman" w:cs="Times New Roman"/>
        </w:rPr>
        <w:t xml:space="preserve"> </w:t>
      </w:r>
      <w:r w:rsidR="00D345BB">
        <w:rPr>
          <w:rFonts w:ascii="Times New Roman" w:hAnsi="Times New Roman" w:cs="Times New Roman"/>
        </w:rPr>
        <w:t>n</w:t>
      </w:r>
      <w:r w:rsidR="00382098">
        <w:rPr>
          <w:rFonts w:ascii="Times New Roman" w:hAnsi="Times New Roman" w:cs="Times New Roman"/>
        </w:rPr>
        <w:t>egatively correlative genes</w:t>
      </w:r>
      <w:r w:rsidR="00E055B8">
        <w:rPr>
          <w:rFonts w:ascii="Times New Roman" w:hAnsi="Times New Roman" w:cs="Times New Roman"/>
        </w:rPr>
        <w:t xml:space="preserve"> or </w:t>
      </w:r>
      <w:r w:rsidR="00D345BB">
        <w:rPr>
          <w:rFonts w:ascii="Times New Roman" w:hAnsi="Times New Roman" w:cs="Times New Roman"/>
        </w:rPr>
        <w:t>p</w:t>
      </w:r>
      <w:r w:rsidR="00382098">
        <w:rPr>
          <w:rFonts w:ascii="Times New Roman" w:hAnsi="Times New Roman" w:cs="Times New Roman"/>
        </w:rPr>
        <w:t>ositively correlative genes</w:t>
      </w:r>
      <w:r w:rsidR="008F7119">
        <w:rPr>
          <w:rFonts w:ascii="Times New Roman" w:hAnsi="Times New Roman" w:cs="Times New Roman"/>
        </w:rPr>
        <w:t>, except module 1</w:t>
      </w:r>
      <w:r w:rsidR="00E055B8">
        <w:rPr>
          <w:rFonts w:ascii="Times New Roman" w:hAnsi="Times New Roman" w:cs="Times New Roman"/>
        </w:rPr>
        <w:t>.</w:t>
      </w:r>
      <w:r w:rsidR="00C83DF9">
        <w:rPr>
          <w:rFonts w:ascii="Times New Roman" w:hAnsi="Times New Roman" w:cs="Times New Roman"/>
        </w:rPr>
        <w:t xml:space="preserve"> </w:t>
      </w:r>
      <w:r w:rsidR="00B46526">
        <w:rPr>
          <w:rFonts w:ascii="Times New Roman" w:hAnsi="Times New Roman" w:cs="Times New Roman"/>
        </w:rPr>
        <w:t>M</w:t>
      </w:r>
      <w:r w:rsidR="001A5845">
        <w:rPr>
          <w:rFonts w:ascii="Times New Roman" w:hAnsi="Times New Roman" w:cs="Times New Roman"/>
        </w:rPr>
        <w:t>odule 1</w:t>
      </w:r>
      <w:r w:rsidR="00B46526">
        <w:rPr>
          <w:rFonts w:ascii="Times New Roman" w:hAnsi="Times New Roman" w:cs="Times New Roman"/>
        </w:rPr>
        <w:t xml:space="preserve"> </w:t>
      </w:r>
      <w:r w:rsidR="00E87EF4">
        <w:rPr>
          <w:rFonts w:ascii="Times New Roman" w:hAnsi="Times New Roman" w:cs="Times New Roman"/>
        </w:rPr>
        <w:t>was involved in regulation of</w:t>
      </w:r>
      <w:r w:rsidR="00B46526">
        <w:rPr>
          <w:rFonts w:ascii="Times New Roman" w:hAnsi="Times New Roman" w:cs="Times New Roman"/>
        </w:rPr>
        <w:t xml:space="preserve"> </w:t>
      </w:r>
      <w:r w:rsidR="00E87EF4">
        <w:rPr>
          <w:rFonts w:ascii="Times New Roman" w:hAnsi="Times New Roman" w:cs="Times New Roman"/>
        </w:rPr>
        <w:t>insulin</w:t>
      </w:r>
      <w:r w:rsidR="00A0487B">
        <w:rPr>
          <w:rFonts w:ascii="Times New Roman" w:hAnsi="Times New Roman" w:cs="Times New Roman"/>
        </w:rPr>
        <w:t xml:space="preserve"> signaling pathway</w:t>
      </w:r>
      <w:r w:rsidR="00E87EF4">
        <w:rPr>
          <w:rFonts w:ascii="Times New Roman" w:hAnsi="Times New Roman" w:cs="Times New Roman"/>
        </w:rPr>
        <w:t xml:space="preserve">. </w:t>
      </w:r>
      <w:r w:rsidR="001A4F11" w:rsidRPr="001A4F11">
        <w:rPr>
          <w:rFonts w:ascii="Times New Roman" w:hAnsi="Times New Roman" w:cs="Times New Roman"/>
        </w:rPr>
        <w:t>Most of genes directly activate or regulated by insulin signaling pathway were positively correlative genes and many of them were experienced relaxed selection in long-lived mammals, such as INSR, SH3GL2, ANGPT1 and PRKCZ</w:t>
      </w:r>
      <w:r w:rsidR="006942BC">
        <w:rPr>
          <w:rFonts w:ascii="Times New Roman" w:hAnsi="Times New Roman" w:cs="Times New Roman"/>
        </w:rPr>
        <w:t xml:space="preserve"> (</w:t>
      </w:r>
      <w:r w:rsidR="006942BC" w:rsidRPr="005B0532">
        <w:rPr>
          <w:rFonts w:ascii="Times New Roman" w:hAnsi="Times New Roman" w:cs="Times New Roman"/>
          <w:b/>
          <w:bCs/>
        </w:rPr>
        <w:t>Figure 6</w:t>
      </w:r>
      <w:r w:rsidR="001F488B">
        <w:rPr>
          <w:rFonts w:ascii="Times New Roman" w:hAnsi="Times New Roman" w:cs="Times New Roman"/>
          <w:b/>
          <w:bCs/>
        </w:rPr>
        <w:t xml:space="preserve"> </w:t>
      </w:r>
      <w:del w:id="15" w:author="Administrator" w:date="2021-07-15T16:57:00Z">
        <w:r w:rsidR="001F488B" w:rsidDel="001B3875">
          <w:rPr>
            <w:rFonts w:ascii="Times New Roman" w:hAnsi="Times New Roman" w:cs="Times New Roman"/>
            <w:b/>
            <w:bCs/>
          </w:rPr>
          <w:delText xml:space="preserve">module </w:delText>
        </w:r>
      </w:del>
      <w:ins w:id="16" w:author="Administrator" w:date="2021-07-15T16:57:00Z">
        <w:r w:rsidR="001B3875">
          <w:rPr>
            <w:rFonts w:ascii="Times New Roman" w:hAnsi="Times New Roman" w:cs="Times New Roman" w:hint="eastAsia"/>
            <w:b/>
            <w:bCs/>
          </w:rPr>
          <w:t>M</w:t>
        </w:r>
        <w:r w:rsidR="001B3875">
          <w:rPr>
            <w:rFonts w:ascii="Times New Roman" w:hAnsi="Times New Roman" w:cs="Times New Roman"/>
            <w:b/>
            <w:bCs/>
          </w:rPr>
          <w:t xml:space="preserve">odule </w:t>
        </w:r>
      </w:ins>
      <w:r w:rsidR="001F488B">
        <w:rPr>
          <w:rFonts w:ascii="Times New Roman" w:hAnsi="Times New Roman" w:cs="Times New Roman"/>
          <w:b/>
          <w:bCs/>
        </w:rPr>
        <w:t>1</w:t>
      </w:r>
      <w:r w:rsidR="006942BC">
        <w:rPr>
          <w:rFonts w:ascii="Times New Roman" w:hAnsi="Times New Roman" w:cs="Times New Roman"/>
        </w:rPr>
        <w:t>).</w:t>
      </w:r>
      <w:r w:rsidR="006B0DEB">
        <w:rPr>
          <w:rFonts w:ascii="Times New Roman" w:hAnsi="Times New Roman" w:cs="Times New Roman"/>
        </w:rPr>
        <w:t xml:space="preserve"> </w:t>
      </w:r>
      <w:r w:rsidR="0003492A">
        <w:rPr>
          <w:rFonts w:ascii="Times New Roman" w:hAnsi="Times New Roman" w:cs="Times New Roman"/>
        </w:rPr>
        <w:t xml:space="preserve">The insulin receptor (INSR) was the </w:t>
      </w:r>
      <w:del w:id="17" w:author="Administrator" w:date="2021-07-15T16:55:00Z">
        <w:r w:rsidR="0003492A" w:rsidDel="00534443">
          <w:rPr>
            <w:rFonts w:ascii="Times New Roman" w:hAnsi="Times New Roman" w:cs="Times New Roman"/>
          </w:rPr>
          <w:delText xml:space="preserve">key </w:delText>
        </w:r>
      </w:del>
      <w:ins w:id="18" w:author="Administrator" w:date="2021-07-15T16:55:00Z">
        <w:r w:rsidR="00534443">
          <w:rPr>
            <w:rFonts w:ascii="Times New Roman" w:hAnsi="Times New Roman" w:cs="Times New Roman" w:hint="eastAsia"/>
          </w:rPr>
          <w:t>hub</w:t>
        </w:r>
        <w:r w:rsidR="00534443">
          <w:rPr>
            <w:rFonts w:ascii="Times New Roman" w:hAnsi="Times New Roman" w:cs="Times New Roman"/>
          </w:rPr>
          <w:t xml:space="preserve"> </w:t>
        </w:r>
      </w:ins>
      <w:r w:rsidR="0003492A">
        <w:rPr>
          <w:rFonts w:ascii="Times New Roman" w:hAnsi="Times New Roman" w:cs="Times New Roman"/>
        </w:rPr>
        <w:t>gene in this module, a</w:t>
      </w:r>
      <w:r w:rsidR="0073255A">
        <w:rPr>
          <w:rFonts w:ascii="Times New Roman" w:hAnsi="Times New Roman" w:cs="Times New Roman"/>
        </w:rPr>
        <w:t xml:space="preserve"> recent </w:t>
      </w:r>
      <w:r w:rsidR="0073255A">
        <w:rPr>
          <w:rFonts w:ascii="Times New Roman" w:hAnsi="Times New Roman" w:cs="Times New Roman"/>
        </w:rPr>
        <w:lastRenderedPageBreak/>
        <w:t xml:space="preserve">study also </w:t>
      </w:r>
      <w:r w:rsidR="0003492A">
        <w:rPr>
          <w:rFonts w:ascii="Times New Roman" w:hAnsi="Times New Roman" w:cs="Times New Roman"/>
        </w:rPr>
        <w:t>suggested</w:t>
      </w:r>
      <w:r w:rsidR="00FB7BDE">
        <w:rPr>
          <w:rFonts w:ascii="Times New Roman" w:hAnsi="Times New Roman" w:cs="Times New Roman"/>
        </w:rPr>
        <w:t xml:space="preserve"> that</w:t>
      </w:r>
      <w:r w:rsidR="00733DB4">
        <w:rPr>
          <w:rFonts w:ascii="Times New Roman" w:hAnsi="Times New Roman" w:cs="Times New Roman"/>
        </w:rPr>
        <w:t xml:space="preserve"> INSR</w:t>
      </w:r>
      <w:r w:rsidR="00A34647">
        <w:rPr>
          <w:rFonts w:ascii="Times New Roman" w:hAnsi="Times New Roman" w:cs="Times New Roman"/>
        </w:rPr>
        <w:t xml:space="preserve"> </w:t>
      </w:r>
      <w:r w:rsidR="00FB7BDE">
        <w:rPr>
          <w:rFonts w:ascii="Times New Roman" w:hAnsi="Times New Roman" w:cs="Times New Roman"/>
        </w:rPr>
        <w:t>was experienced rapid evolution in long-lived mammals</w:t>
      </w:r>
      <w:r w:rsidR="000258B0">
        <w:rPr>
          <w:rFonts w:ascii="Times New Roman" w:hAnsi="Times New Roman" w:cs="Times New Roman"/>
        </w:rPr>
        <w:fldChar w:fldCharType="begin"/>
      </w:r>
      <w:r w:rsidR="007B2D4D">
        <w:rPr>
          <w:rFonts w:ascii="Times New Roman" w:hAnsi="Times New Roman" w:cs="Times New Roman"/>
        </w:rPr>
        <w:instrText xml:space="preserve"> ADDIN EN.CITE &lt;EndNote&gt;&lt;Cite&gt;&lt;Author&gt;Yu&lt;/Author&gt;&lt;Year&gt;2021&lt;/Year&gt;&lt;RecNum&gt;4633&lt;/RecNum&gt;&lt;DisplayText&gt;&lt;style face="superscript"&gt;53&lt;/style&gt;&lt;/DisplayText&gt;&lt;record&gt;&lt;rec-number&gt;4633&lt;/rec-number&gt;&lt;foreign-keys&gt;&lt;key app="EN" db-id="tv9vrfdemz0pstew0aex95v6axa2v9ftwfvr" timestamp="1623867436" guid="cba8ea32-a945-4c89-b409-2aca56be8dc2"&gt;4633&lt;/key&gt;&lt;/foreign-keys&gt;&lt;ref-type name="Journal Article"&gt;17&lt;/ref-type&gt;&lt;contributors&gt;&lt;authors&gt;&lt;author&gt;Yu, Zhenpeng&lt;/author&gt;&lt;author&gt;Seim, Inge&lt;/author&gt;&lt;author&gt;Yin, Mengxin&lt;/author&gt;&lt;author&gt;Tian, Ran&lt;/author&gt;&lt;author&gt;Sun, Di&lt;/author&gt;&lt;author&gt;Ren, Wenhua&lt;/author&gt;&lt;author&gt;Yang, Guang&lt;/author&gt;&lt;author&gt;Xu, Shixia&lt;/author&gt;&lt;/authors&gt;&lt;/contributors&gt;&lt;titles&gt;&lt;title&gt;Comparative analyses of aging-related genes in long-lived mammals provide insights into natural longevity&lt;/title&gt;&lt;secondary-title&gt;The Innovation&lt;/secondary-title&gt;&lt;/titles&gt;&lt;periodical&gt;&lt;full-title&gt;The Innovation&lt;/full-title&gt;&lt;/periodical&gt;&lt;volume&gt;2&lt;/volume&gt;&lt;number&gt;2&lt;/number&gt;&lt;section&gt;100108&lt;/section&gt;&lt;dates&gt;&lt;year&gt;2021&lt;/year&gt;&lt;/dates&gt;&lt;isbn&gt;26666758&lt;/isbn&gt;&lt;urls&gt;&lt;/urls&gt;&lt;electronic-resource-num&gt;10.1016/j.xinn.2021.100108&lt;/electronic-resource-num&gt;&lt;/record&gt;&lt;/Cite&gt;&lt;/EndNote&gt;</w:instrText>
      </w:r>
      <w:r w:rsidR="000258B0">
        <w:rPr>
          <w:rFonts w:ascii="Times New Roman" w:hAnsi="Times New Roman" w:cs="Times New Roman"/>
        </w:rPr>
        <w:fldChar w:fldCharType="separate"/>
      </w:r>
      <w:r w:rsidR="007B2D4D" w:rsidRPr="007B2D4D">
        <w:rPr>
          <w:rFonts w:ascii="Times New Roman" w:hAnsi="Times New Roman" w:cs="Times New Roman"/>
          <w:noProof/>
          <w:vertAlign w:val="superscript"/>
        </w:rPr>
        <w:t>53</w:t>
      </w:r>
      <w:r w:rsidR="000258B0">
        <w:rPr>
          <w:rFonts w:ascii="Times New Roman" w:hAnsi="Times New Roman" w:cs="Times New Roman"/>
        </w:rPr>
        <w:fldChar w:fldCharType="end"/>
      </w:r>
      <w:r w:rsidR="00F01C79">
        <w:rPr>
          <w:rFonts w:ascii="Times New Roman" w:hAnsi="Times New Roman" w:cs="Times New Roman"/>
        </w:rPr>
        <w:t>.</w:t>
      </w:r>
      <w:r w:rsidR="00AB5EFA">
        <w:rPr>
          <w:rFonts w:ascii="Times New Roman" w:hAnsi="Times New Roman" w:cs="Times New Roman"/>
        </w:rPr>
        <w:t xml:space="preserve"> </w:t>
      </w:r>
      <w:r w:rsidR="00206C95">
        <w:rPr>
          <w:rFonts w:ascii="Times New Roman" w:hAnsi="Times New Roman" w:cs="Times New Roman" w:hint="eastAsia"/>
        </w:rPr>
        <w:t>D</w:t>
      </w:r>
      <w:r w:rsidR="00EC1BEE" w:rsidRPr="00EC1BEE">
        <w:rPr>
          <w:rFonts w:ascii="Times New Roman" w:hAnsi="Times New Roman" w:cs="Times New Roman"/>
        </w:rPr>
        <w:t xml:space="preserve">isruption of INSR in </w:t>
      </w:r>
      <w:r w:rsidR="005859F8">
        <w:rPr>
          <w:rFonts w:ascii="Times New Roman" w:hAnsi="Times New Roman" w:cs="Times New Roman"/>
        </w:rPr>
        <w:t xml:space="preserve">mice </w:t>
      </w:r>
      <w:r w:rsidR="00EC1BEE" w:rsidRPr="00EC1BEE">
        <w:rPr>
          <w:rFonts w:ascii="Times New Roman" w:hAnsi="Times New Roman" w:cs="Times New Roman"/>
        </w:rPr>
        <w:t xml:space="preserve">adipose tissue </w:t>
      </w:r>
      <w:r w:rsidR="005859F8">
        <w:rPr>
          <w:rFonts w:ascii="Times New Roman" w:hAnsi="Times New Roman" w:cs="Times New Roman"/>
        </w:rPr>
        <w:t xml:space="preserve">can </w:t>
      </w:r>
      <w:r w:rsidR="00EC1BEE" w:rsidRPr="00EC1BEE">
        <w:rPr>
          <w:rFonts w:ascii="Times New Roman" w:hAnsi="Times New Roman" w:cs="Times New Roman"/>
        </w:rPr>
        <w:t>extend</w:t>
      </w:r>
      <w:r w:rsidR="005859F8">
        <w:rPr>
          <w:rFonts w:ascii="Times New Roman" w:hAnsi="Times New Roman" w:cs="Times New Roman"/>
        </w:rPr>
        <w:t xml:space="preserve"> their lifespan</w:t>
      </w:r>
      <w:r w:rsidR="00EC1BEE" w:rsidRPr="00EC1BEE">
        <w:rPr>
          <w:rFonts w:ascii="Times New Roman" w:hAnsi="Times New Roman" w:cs="Times New Roman"/>
        </w:rPr>
        <w:t xml:space="preserve"> but d</w:t>
      </w:r>
      <w:r w:rsidR="005859F8">
        <w:rPr>
          <w:rFonts w:ascii="Times New Roman" w:hAnsi="Times New Roman" w:cs="Times New Roman"/>
        </w:rPr>
        <w:t>id</w:t>
      </w:r>
      <w:r w:rsidR="00EC1BEE" w:rsidRPr="00EC1BEE">
        <w:rPr>
          <w:rFonts w:ascii="Times New Roman" w:hAnsi="Times New Roman" w:cs="Times New Roman"/>
        </w:rPr>
        <w:t xml:space="preserve"> not appear to delay</w:t>
      </w:r>
      <w:r w:rsidR="009F11ED">
        <w:rPr>
          <w:rFonts w:ascii="Times New Roman" w:hAnsi="Times New Roman" w:cs="Times New Roman"/>
        </w:rPr>
        <w:t xml:space="preserve"> their</w:t>
      </w:r>
      <w:r w:rsidR="00EC1BEE" w:rsidRPr="00EC1BEE">
        <w:rPr>
          <w:rFonts w:ascii="Times New Roman" w:hAnsi="Times New Roman" w:cs="Times New Roman"/>
        </w:rPr>
        <w:t xml:space="preserve"> ageing</w:t>
      </w:r>
      <w:r w:rsidR="000258B0">
        <w:rPr>
          <w:rFonts w:ascii="Times New Roman" w:hAnsi="Times New Roman" w:cs="Times New Roman"/>
        </w:rPr>
        <w:fldChar w:fldCharType="begin"/>
      </w:r>
      <w:r w:rsidR="00113AC0">
        <w:rPr>
          <w:rFonts w:ascii="Times New Roman" w:hAnsi="Times New Roman" w:cs="Times New Roman"/>
        </w:rPr>
        <w:instrText xml:space="preserve"> ADDIN EN.CITE &lt;EndNote&gt;&lt;Cite&gt;&lt;Author&gt;Bluher&lt;/Author&gt;&lt;Year&gt;2003&lt;/Year&gt;&lt;RecNum&gt;4657&lt;/RecNum&gt;&lt;DisplayText&gt;&lt;style face="superscript"&gt;54&lt;/style&gt;&lt;/DisplayText&gt;&lt;record&gt;&lt;rec-number&gt;4657&lt;/rec-number&gt;&lt;foreign-keys&gt;&lt;key app="EN" db-id="tv9vrfdemz0pstew0aex95v6axa2v9ftwfvr" timestamp="1626089571" guid="8590b60d-1362-4f69-b852-b28b784d12e2"&gt;4657&lt;/key&gt;&lt;/foreign-keys&gt;&lt;ref-type name="Journal Article"&gt;17&lt;/ref-type&gt;&lt;contributors&gt;&lt;authors&gt;&lt;author&gt;Bluher, M.&lt;/author&gt;&lt;author&gt;Kahn, B. B.&lt;/author&gt;&lt;author&gt;Kahn, C. R.&lt;/author&gt;&lt;/authors&gt;&lt;/contributors&gt;&lt;auth-address&gt;Joslin Diabetes Center and Department of Medicine, Harvard Medical School, One Joslin Place, Boston, MA, 02215 USA.&lt;/auth-address&gt;&lt;titles&gt;&lt;title&gt;Extended longevity in mice lacking the insulin receptor in adipose tissue&lt;/title&gt;&lt;secondary-title&gt;Science&lt;/secondary-title&gt;&lt;/titles&gt;&lt;periodical&gt;&lt;full-title&gt;Science&lt;/full-title&gt;&lt;/periodical&gt;&lt;pages&gt;572-4&lt;/pages&gt;&lt;volume&gt;299&lt;/volume&gt;&lt;number&gt;5606&lt;/number&gt;&lt;edition&gt;2003/01/25&lt;/edition&gt;&lt;keywords&gt;&lt;keyword&gt;Adipose Tissue/*anatomy &amp;amp; histology/*metabolism&lt;/keyword&gt;&lt;keyword&gt;Aging&lt;/keyword&gt;&lt;keyword&gt;Animals&lt;/keyword&gt;&lt;keyword&gt;Body Constitution&lt;/keyword&gt;&lt;keyword&gt;Body Weight&lt;/keyword&gt;&lt;keyword&gt;Caloric Restriction&lt;/keyword&gt;&lt;keyword&gt;Eating&lt;/keyword&gt;&lt;keyword&gt;Female&lt;/keyword&gt;&lt;keyword&gt;Insulin/metabolism&lt;/keyword&gt;&lt;keyword&gt;Insulin-Like Growth Factor I/metabolism&lt;/keyword&gt;&lt;keyword&gt;*Longevity&lt;/keyword&gt;&lt;keyword&gt;Male&lt;/keyword&gt;&lt;keyword&gt;Mice&lt;/keyword&gt;&lt;keyword&gt;Mice, Knockout&lt;/keyword&gt;&lt;keyword&gt;Receptor, Insulin/*genetics/metabolism&lt;/keyword&gt;&lt;keyword&gt;Signal Transduction&lt;/keyword&gt;&lt;keyword&gt;*Thinness&lt;/keyword&gt;&lt;/keywords&gt;&lt;dates&gt;&lt;year&gt;2003&lt;/year&gt;&lt;pub-dates&gt;&lt;date&gt;Jan 24&lt;/date&gt;&lt;/pub-dates&gt;&lt;/dates&gt;&lt;isbn&gt;1095-9203 (Electronic)&amp;#xD;0036-8075 (Linking)&lt;/isbn&gt;&lt;accession-num&gt;12543978&lt;/accession-num&gt;&lt;label&gt;INSR&lt;/label&gt;&lt;urls&gt;&lt;related-urls&gt;&lt;url&gt;https://www.ncbi.nlm.nih.gov/pubmed/12543978&lt;/url&gt;&lt;/related-urls&gt;&lt;/urls&gt;&lt;electronic-resource-num&gt;10.1126/science.1078223&lt;/electronic-resource-num&gt;&lt;/record&gt;&lt;/Cite&gt;&lt;/EndNote&gt;</w:instrText>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54</w:t>
      </w:r>
      <w:r w:rsidR="000258B0">
        <w:rPr>
          <w:rFonts w:ascii="Times New Roman" w:hAnsi="Times New Roman" w:cs="Times New Roman"/>
        </w:rPr>
        <w:fldChar w:fldCharType="end"/>
      </w:r>
      <w:r w:rsidR="004C6EAD">
        <w:rPr>
          <w:rFonts w:ascii="Times New Roman" w:hAnsi="Times New Roman" w:cs="Times New Roman"/>
        </w:rPr>
        <w:t>.</w:t>
      </w:r>
      <w:r w:rsidR="006942BC">
        <w:rPr>
          <w:rFonts w:ascii="Times New Roman" w:hAnsi="Times New Roman" w:cs="Times New Roman"/>
        </w:rPr>
        <w:t xml:space="preserve"> </w:t>
      </w:r>
      <w:r w:rsidR="00D67218">
        <w:rPr>
          <w:rFonts w:ascii="Times New Roman" w:hAnsi="Times New Roman" w:cs="Times New Roman"/>
        </w:rPr>
        <w:t xml:space="preserve">However, </w:t>
      </w:r>
      <w:r w:rsidR="006942BC">
        <w:rPr>
          <w:rFonts w:ascii="Times New Roman" w:hAnsi="Times New Roman" w:cs="Times New Roman"/>
        </w:rPr>
        <w:t xml:space="preserve">we </w:t>
      </w:r>
      <w:r w:rsidR="00DA65D5">
        <w:rPr>
          <w:rFonts w:ascii="Times New Roman" w:hAnsi="Times New Roman" w:cs="Times New Roman"/>
        </w:rPr>
        <w:t xml:space="preserve">also </w:t>
      </w:r>
      <w:r w:rsidR="006942BC">
        <w:rPr>
          <w:rFonts w:ascii="Times New Roman" w:hAnsi="Times New Roman" w:cs="Times New Roman"/>
        </w:rPr>
        <w:t xml:space="preserve">found 5 genes in the upstream of </w:t>
      </w:r>
      <w:r w:rsidR="00492620">
        <w:rPr>
          <w:rFonts w:ascii="Times New Roman" w:hAnsi="Times New Roman" w:cs="Times New Roman"/>
        </w:rPr>
        <w:t xml:space="preserve">regulating </w:t>
      </w:r>
      <w:r w:rsidR="006942BC">
        <w:rPr>
          <w:rFonts w:ascii="Times New Roman" w:hAnsi="Times New Roman" w:cs="Times New Roman"/>
        </w:rPr>
        <w:t xml:space="preserve">insulin pathways </w:t>
      </w:r>
      <w:r w:rsidR="00313CAD">
        <w:rPr>
          <w:rFonts w:ascii="Times New Roman" w:hAnsi="Times New Roman" w:cs="Times New Roman"/>
        </w:rPr>
        <w:t xml:space="preserve">which </w:t>
      </w:r>
      <w:r w:rsidR="006942BC">
        <w:rPr>
          <w:rFonts w:ascii="Times New Roman" w:hAnsi="Times New Roman" w:cs="Times New Roman"/>
        </w:rPr>
        <w:t xml:space="preserve">were </w:t>
      </w:r>
      <w:r w:rsidR="007C385F" w:rsidRPr="00B27166">
        <w:rPr>
          <w:rFonts w:ascii="Times New Roman" w:hAnsi="Times New Roman" w:cs="Times New Roman"/>
        </w:rPr>
        <w:t>consistently</w:t>
      </w:r>
      <w:r w:rsidR="007C385F">
        <w:rPr>
          <w:rFonts w:ascii="Times New Roman" w:hAnsi="Times New Roman" w:cs="Times New Roman"/>
        </w:rPr>
        <w:t xml:space="preserve"> </w:t>
      </w:r>
      <w:r w:rsidR="006942BC">
        <w:rPr>
          <w:rFonts w:ascii="Times New Roman" w:hAnsi="Times New Roman" w:cs="Times New Roman"/>
        </w:rPr>
        <w:t xml:space="preserve">experienced increasing </w:t>
      </w:r>
      <w:r w:rsidR="006942BC" w:rsidRPr="00D17E62">
        <w:rPr>
          <w:rFonts w:ascii="Times New Roman" w:hAnsi="Times New Roman" w:cs="Times New Roman"/>
        </w:rPr>
        <w:t>evolutionary constraint</w:t>
      </w:r>
      <w:r w:rsidR="006942BC">
        <w:rPr>
          <w:rFonts w:ascii="Times New Roman" w:hAnsi="Times New Roman" w:cs="Times New Roman"/>
        </w:rPr>
        <w:t xml:space="preserve">s in long-lived mammal, </w:t>
      </w:r>
      <w:r w:rsidR="006F7E38">
        <w:rPr>
          <w:rFonts w:ascii="Times New Roman" w:hAnsi="Times New Roman" w:cs="Times New Roman"/>
        </w:rPr>
        <w:t xml:space="preserve">especially </w:t>
      </w:r>
      <w:r w:rsidR="006942BC">
        <w:rPr>
          <w:rFonts w:ascii="Times New Roman" w:hAnsi="Times New Roman" w:cs="Times New Roman"/>
        </w:rPr>
        <w:t>three of them (MUC20/EPHB2/SYNJ1) were experienced positive selection</w:t>
      </w:r>
      <w:r w:rsidR="0062582B">
        <w:rPr>
          <w:rFonts w:ascii="Times New Roman" w:hAnsi="Times New Roman" w:cs="Times New Roman"/>
        </w:rPr>
        <w:t>.</w:t>
      </w:r>
      <w:r w:rsidR="006942BC">
        <w:rPr>
          <w:rFonts w:ascii="Times New Roman" w:hAnsi="Times New Roman" w:cs="Times New Roman"/>
        </w:rPr>
        <w:t xml:space="preserve"> </w:t>
      </w:r>
      <w:r w:rsidR="0062582B">
        <w:rPr>
          <w:rFonts w:ascii="Times New Roman" w:hAnsi="Times New Roman" w:cs="Times New Roman"/>
        </w:rPr>
        <w:t>P</w:t>
      </w:r>
      <w:r w:rsidR="006942BC">
        <w:rPr>
          <w:rFonts w:ascii="Times New Roman" w:hAnsi="Times New Roman" w:cs="Times New Roman"/>
        </w:rPr>
        <w:t xml:space="preserve">ositively selected gene were relatively rare either in our network or in our </w:t>
      </w:r>
      <w:r w:rsidR="00B501FA">
        <w:rPr>
          <w:rFonts w:ascii="Times New Roman" w:hAnsi="Times New Roman" w:cs="Times New Roman"/>
        </w:rPr>
        <w:t>significantly correlative</w:t>
      </w:r>
      <w:r w:rsidR="006942BC">
        <w:rPr>
          <w:rFonts w:ascii="Times New Roman" w:hAnsi="Times New Roman" w:cs="Times New Roman"/>
        </w:rPr>
        <w:t xml:space="preserve"> genes. </w:t>
      </w:r>
      <w:r w:rsidR="00ED0254">
        <w:rPr>
          <w:rFonts w:ascii="Times New Roman" w:hAnsi="Times New Roman" w:cs="Times New Roman"/>
        </w:rPr>
        <w:t xml:space="preserve">These genes </w:t>
      </w:r>
      <w:r w:rsidR="002E5B74">
        <w:rPr>
          <w:rFonts w:ascii="Times New Roman" w:hAnsi="Times New Roman" w:cs="Times New Roman"/>
        </w:rPr>
        <w:t>might also regulat</w:t>
      </w:r>
      <w:r w:rsidR="00EE0FF0">
        <w:rPr>
          <w:rFonts w:ascii="Times New Roman" w:hAnsi="Times New Roman" w:cs="Times New Roman"/>
        </w:rPr>
        <w:t>e</w:t>
      </w:r>
      <w:r w:rsidR="002E5B74">
        <w:rPr>
          <w:rFonts w:ascii="Times New Roman" w:hAnsi="Times New Roman" w:cs="Times New Roman"/>
        </w:rPr>
        <w:t xml:space="preserve"> l</w:t>
      </w:r>
      <w:r w:rsidR="00D67218">
        <w:rPr>
          <w:rFonts w:ascii="Times New Roman" w:hAnsi="Times New Roman" w:cs="Times New Roman"/>
        </w:rPr>
        <w:t>ifespan</w:t>
      </w:r>
      <w:r w:rsidR="002E5B74">
        <w:rPr>
          <w:rFonts w:ascii="Times New Roman" w:hAnsi="Times New Roman" w:cs="Times New Roman"/>
        </w:rPr>
        <w:t xml:space="preserve"> </w:t>
      </w:r>
      <w:r w:rsidR="00D334A5">
        <w:rPr>
          <w:rFonts w:ascii="Times New Roman" w:hAnsi="Times New Roman" w:cs="Times New Roman"/>
        </w:rPr>
        <w:t>or</w:t>
      </w:r>
      <w:r w:rsidR="002E5B74">
        <w:rPr>
          <w:rFonts w:ascii="Times New Roman" w:hAnsi="Times New Roman" w:cs="Times New Roman"/>
        </w:rPr>
        <w:t xml:space="preserve"> aging</w:t>
      </w:r>
      <w:r w:rsidR="005E3812">
        <w:rPr>
          <w:rFonts w:ascii="Times New Roman" w:hAnsi="Times New Roman" w:cs="Times New Roman"/>
        </w:rPr>
        <w:t xml:space="preserve"> in mammals</w:t>
      </w:r>
      <w:r w:rsidR="00ED0254">
        <w:rPr>
          <w:rFonts w:ascii="Times New Roman" w:hAnsi="Times New Roman" w:cs="Times New Roman"/>
        </w:rPr>
        <w:t xml:space="preserve">. </w:t>
      </w:r>
      <w:r w:rsidR="006942BC">
        <w:rPr>
          <w:rFonts w:ascii="Times New Roman" w:hAnsi="Times New Roman" w:cs="Times New Roman"/>
        </w:rPr>
        <w:t xml:space="preserve">For example, MUC20 was one the most </w:t>
      </w:r>
      <w:r w:rsidR="006942BC" w:rsidRPr="001C4262">
        <w:rPr>
          <w:rFonts w:ascii="Times New Roman" w:hAnsi="Times New Roman" w:cs="Times New Roman"/>
        </w:rPr>
        <w:t>prominent</w:t>
      </w:r>
      <w:r w:rsidR="006942BC">
        <w:rPr>
          <w:rFonts w:ascii="Times New Roman" w:hAnsi="Times New Roman" w:cs="Times New Roman"/>
        </w:rPr>
        <w:t xml:space="preserve"> </w:t>
      </w:r>
      <w:r w:rsidR="006942BC" w:rsidRPr="001C5382">
        <w:rPr>
          <w:rFonts w:ascii="Times New Roman" w:hAnsi="Times New Roman" w:cs="Times New Roman"/>
        </w:rPr>
        <w:t>calorie restriction</w:t>
      </w:r>
      <w:r w:rsidR="006942BC">
        <w:rPr>
          <w:rFonts w:ascii="Times New Roman" w:hAnsi="Times New Roman" w:cs="Times New Roman"/>
        </w:rPr>
        <w:t xml:space="preserve"> (CR)</w:t>
      </w:r>
      <w:r w:rsidR="006942BC" w:rsidRPr="001C4262">
        <w:rPr>
          <w:rFonts w:ascii="Times New Roman" w:hAnsi="Times New Roman" w:cs="Times New Roman"/>
        </w:rPr>
        <w:t>-associated genes</w:t>
      </w:r>
      <w:r w:rsidR="00EE0FF0">
        <w:rPr>
          <w:rFonts w:ascii="Times New Roman" w:hAnsi="Times New Roman" w:cs="Times New Roman"/>
        </w:rPr>
        <w:t xml:space="preserve"> in </w:t>
      </w:r>
      <w:r w:rsidR="00380DF4">
        <w:rPr>
          <w:rFonts w:ascii="Times New Roman" w:hAnsi="Times New Roman" w:cs="Times New Roman"/>
        </w:rPr>
        <w:t>mice</w:t>
      </w:r>
      <w:r w:rsidR="000258B0">
        <w:rPr>
          <w:rFonts w:ascii="Times New Roman" w:hAnsi="Times New Roman" w:cs="Times New Roman"/>
        </w:rPr>
        <w:fldChar w:fldCharType="begin">
          <w:fldData xml:space="preserve">PEVuZE5vdGU+PENpdGU+PEF1dGhvcj5Lb2s8L0F1dGhvcj48WWVhcj4yMDE4PC9ZZWFyPjxSZWNO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PEVuZE5vdGU+PENpdGU+PEF1dGhvcj5Lb2s8L0F1dGhvcj48WWVhcj4yMDE4PC9ZZWFyPjxSZWNO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55</w:t>
      </w:r>
      <w:r w:rsidR="000258B0">
        <w:rPr>
          <w:rFonts w:ascii="Times New Roman" w:hAnsi="Times New Roman" w:cs="Times New Roman"/>
        </w:rPr>
        <w:fldChar w:fldCharType="end"/>
      </w:r>
      <w:r w:rsidR="006942BC">
        <w:rPr>
          <w:rFonts w:ascii="Times New Roman" w:hAnsi="Times New Roman" w:cs="Times New Roman"/>
        </w:rPr>
        <w:t>.</w:t>
      </w:r>
      <w:r w:rsidR="005B13C2">
        <w:rPr>
          <w:rFonts w:ascii="Times New Roman" w:hAnsi="Times New Roman" w:cs="Times New Roman"/>
        </w:rPr>
        <w:t xml:space="preserve"> </w:t>
      </w:r>
      <w:r w:rsidR="005F279B">
        <w:rPr>
          <w:rFonts w:ascii="Times New Roman" w:hAnsi="Times New Roman" w:cs="Times New Roman"/>
        </w:rPr>
        <w:t>The complicated evolution</w:t>
      </w:r>
      <w:r w:rsidR="00AD71CA">
        <w:rPr>
          <w:rFonts w:ascii="Times New Roman" w:hAnsi="Times New Roman" w:cs="Times New Roman"/>
        </w:rPr>
        <w:t xml:space="preserve"> </w:t>
      </w:r>
      <w:r w:rsidR="00A33344">
        <w:rPr>
          <w:rFonts w:ascii="Times New Roman" w:hAnsi="Times New Roman" w:cs="Times New Roman"/>
        </w:rPr>
        <w:t xml:space="preserve">in </w:t>
      </w:r>
      <w:r w:rsidR="001D4283">
        <w:rPr>
          <w:rFonts w:ascii="Times New Roman" w:hAnsi="Times New Roman" w:cs="Times New Roman"/>
        </w:rPr>
        <w:t>insulin/IGF-1</w:t>
      </w:r>
      <w:r w:rsidR="0021470F">
        <w:rPr>
          <w:rFonts w:ascii="Times New Roman" w:hAnsi="Times New Roman" w:cs="Times New Roman"/>
        </w:rPr>
        <w:t xml:space="preserve"> </w:t>
      </w:r>
      <w:r w:rsidR="006F7110">
        <w:rPr>
          <w:rFonts w:ascii="Times New Roman" w:hAnsi="Times New Roman" w:cs="Times New Roman"/>
        </w:rPr>
        <w:t xml:space="preserve">associated genes </w:t>
      </w:r>
      <w:r w:rsidR="001D4283">
        <w:rPr>
          <w:rFonts w:ascii="Times New Roman" w:hAnsi="Times New Roman" w:cs="Times New Roman"/>
        </w:rPr>
        <w:t>sugge</w:t>
      </w:r>
      <w:r w:rsidR="006F7110">
        <w:rPr>
          <w:rFonts w:ascii="Times New Roman" w:hAnsi="Times New Roman" w:cs="Times New Roman"/>
        </w:rPr>
        <w:t xml:space="preserve">sted </w:t>
      </w:r>
      <w:r w:rsidR="000258B0">
        <w:rPr>
          <w:rFonts w:ascii="Times New Roman" w:hAnsi="Times New Roman" w:cs="Times New Roman"/>
        </w:rPr>
        <w:fldChar w:fldCharType="begin">
          <w:fldData xml:space="preserve">PEVuZE5vdGU+PENpdGU+PEF1dGhvcj5CYXJiaWVyaTwvQXV0aG9yPjxZZWFyPjIwMDM8L1llYXI+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PEVuZE5vdGU+PENpdGU+PEF1dGhvcj5CYXJiaWVyaTwvQXV0aG9yPjxZZWFyPjIwMDM8L1llYXI+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41, 56</w:t>
      </w:r>
      <w:r w:rsidR="000258B0">
        <w:rPr>
          <w:rFonts w:ascii="Times New Roman" w:hAnsi="Times New Roman" w:cs="Times New Roman"/>
        </w:rPr>
        <w:fldChar w:fldCharType="end"/>
      </w:r>
      <w:r w:rsidR="005B13C2">
        <w:rPr>
          <w:rFonts w:ascii="Times New Roman" w:hAnsi="Times New Roman" w:cs="Times New Roman"/>
        </w:rPr>
        <w:t xml:space="preserve">. </w:t>
      </w:r>
      <w:r w:rsidR="005F279B">
        <w:rPr>
          <w:rFonts w:ascii="Times New Roman" w:hAnsi="Times New Roman" w:cs="Times New Roman"/>
        </w:rPr>
        <w:t>The complicated evolution</w:t>
      </w:r>
      <w:r w:rsidR="00AD71CA">
        <w:rPr>
          <w:rFonts w:ascii="Times New Roman" w:hAnsi="Times New Roman" w:cs="Times New Roman"/>
        </w:rPr>
        <w:t xml:space="preserve"> </w:t>
      </w:r>
      <w:r w:rsidR="00EC168E">
        <w:rPr>
          <w:rFonts w:ascii="Times New Roman" w:hAnsi="Times New Roman" w:cs="Times New Roman"/>
        </w:rPr>
        <w:t xml:space="preserve">of genes in </w:t>
      </w:r>
      <w:r w:rsidR="00A0386D">
        <w:rPr>
          <w:rFonts w:ascii="Times New Roman" w:hAnsi="Times New Roman" w:cs="Times New Roman"/>
        </w:rPr>
        <w:t xml:space="preserve">this module </w:t>
      </w:r>
      <w:r w:rsidR="00EC168E">
        <w:rPr>
          <w:rFonts w:ascii="Times New Roman" w:hAnsi="Times New Roman" w:cs="Times New Roman"/>
        </w:rPr>
        <w:t xml:space="preserve">may </w:t>
      </w:r>
      <w:r w:rsidR="008E7E4D">
        <w:rPr>
          <w:rFonts w:ascii="Times New Roman" w:hAnsi="Times New Roman" w:cs="Times New Roman"/>
        </w:rPr>
        <w:t>explain the con</w:t>
      </w:r>
      <w:r w:rsidR="00F61121">
        <w:rPr>
          <w:rFonts w:ascii="Times New Roman" w:hAnsi="Times New Roman" w:cs="Times New Roman"/>
        </w:rPr>
        <w:t>tro</w:t>
      </w:r>
      <w:r w:rsidR="009F246F">
        <w:rPr>
          <w:rFonts w:ascii="Times New Roman" w:hAnsi="Times New Roman" w:cs="Times New Roman"/>
        </w:rPr>
        <w:t>ver</w:t>
      </w:r>
      <w:r w:rsidR="00EC168E">
        <w:rPr>
          <w:rFonts w:ascii="Times New Roman" w:hAnsi="Times New Roman" w:cs="Times New Roman"/>
        </w:rPr>
        <w:t>si</w:t>
      </w:r>
      <w:r w:rsidR="009F246F">
        <w:rPr>
          <w:rFonts w:ascii="Times New Roman" w:hAnsi="Times New Roman" w:cs="Times New Roman"/>
        </w:rPr>
        <w:t xml:space="preserve">al </w:t>
      </w:r>
      <w:r w:rsidR="00A0386D">
        <w:rPr>
          <w:rFonts w:ascii="Times New Roman" w:hAnsi="Times New Roman" w:cs="Times New Roman"/>
        </w:rPr>
        <w:t xml:space="preserve">roles of the extent to which insulin/IGF-1 signaling pathway </w:t>
      </w:r>
      <w:r w:rsidR="00E82158">
        <w:rPr>
          <w:rFonts w:ascii="Times New Roman" w:hAnsi="Times New Roman" w:cs="Times New Roman"/>
        </w:rPr>
        <w:t>involved</w:t>
      </w:r>
      <w:r w:rsidR="00A0386D">
        <w:rPr>
          <w:rFonts w:ascii="Times New Roman" w:hAnsi="Times New Roman" w:cs="Times New Roman"/>
        </w:rPr>
        <w:t xml:space="preserve"> in regulation of mammalian lifespan and aging</w:t>
      </w:r>
    </w:p>
    <w:p w:rsidR="00AD0E31" w:rsidRDefault="00AD0E31" w:rsidP="00550DE0">
      <w:pPr>
        <w:spacing w:line="332" w:lineRule="exact"/>
        <w:rPr>
          <w:rFonts w:ascii="Times New Roman" w:hAnsi="Times New Roman" w:cs="Times New Roman"/>
        </w:rPr>
      </w:pPr>
    </w:p>
    <w:p w:rsidR="00AD0E31" w:rsidRDefault="00D1495F" w:rsidP="00550DE0">
      <w:pPr>
        <w:spacing w:line="332" w:lineRule="exac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w:t>
      </w:r>
      <w:del w:id="19" w:author="Administrator" w:date="2021-07-15T16:57:00Z">
        <w:r w:rsidDel="001B3875">
          <w:rPr>
            <w:rFonts w:ascii="Times New Roman" w:hAnsi="Times New Roman" w:cs="Times New Roman"/>
          </w:rPr>
          <w:delText>module2</w:delText>
        </w:r>
      </w:del>
      <w:ins w:id="20" w:author="Administrator" w:date="2021-07-15T16:57:00Z">
        <w:r w:rsidR="001B3875">
          <w:rPr>
            <w:rFonts w:ascii="Times New Roman" w:hAnsi="Times New Roman" w:cs="Times New Roman" w:hint="eastAsia"/>
          </w:rPr>
          <w:t>M</w:t>
        </w:r>
        <w:r w:rsidR="001B3875">
          <w:rPr>
            <w:rFonts w:ascii="Times New Roman" w:hAnsi="Times New Roman" w:cs="Times New Roman"/>
          </w:rPr>
          <w:t>odule2</w:t>
        </w:r>
      </w:ins>
      <w:r>
        <w:rPr>
          <w:rFonts w:ascii="Times New Roman" w:hAnsi="Times New Roman" w:cs="Times New Roman"/>
        </w:rPr>
        <w:t xml:space="preserve">, GO analyses </w:t>
      </w:r>
      <w:r w:rsidR="008D7723">
        <w:rPr>
          <w:rFonts w:ascii="Times New Roman" w:hAnsi="Times New Roman" w:cs="Times New Roman"/>
        </w:rPr>
        <w:t xml:space="preserve">showed </w:t>
      </w:r>
      <w:r w:rsidR="00E82158">
        <w:rPr>
          <w:rFonts w:ascii="Times New Roman" w:hAnsi="Times New Roman" w:cs="Times New Roman"/>
        </w:rPr>
        <w:t xml:space="preserve">that </w:t>
      </w:r>
      <w:r w:rsidR="008D7723">
        <w:rPr>
          <w:rFonts w:ascii="Times New Roman" w:hAnsi="Times New Roman" w:cs="Times New Roman"/>
        </w:rPr>
        <w:t>all 6 genes were involved in rRNA metaboli</w:t>
      </w:r>
      <w:r w:rsidR="00F171F7">
        <w:rPr>
          <w:rFonts w:ascii="Times New Roman" w:hAnsi="Times New Roman" w:cs="Times New Roman"/>
        </w:rPr>
        <w:t>sm</w:t>
      </w:r>
      <w:r w:rsidR="00974E1E">
        <w:rPr>
          <w:rFonts w:ascii="Times New Roman" w:hAnsi="Times New Roman" w:cs="Times New Roman"/>
        </w:rPr>
        <w:t xml:space="preserve"> and</w:t>
      </w:r>
      <w:r w:rsidR="00974E1E" w:rsidRPr="00974E1E">
        <w:t xml:space="preserve"> </w:t>
      </w:r>
      <w:r w:rsidR="00974E1E" w:rsidRPr="00974E1E">
        <w:rPr>
          <w:rFonts w:ascii="Times New Roman" w:hAnsi="Times New Roman" w:cs="Times New Roman"/>
        </w:rPr>
        <w:t>ribosome biogenesis</w:t>
      </w:r>
      <w:r w:rsidR="008D7723">
        <w:rPr>
          <w:rFonts w:ascii="Times New Roman" w:hAnsi="Times New Roman" w:cs="Times New Roman"/>
        </w:rPr>
        <w:t>.</w:t>
      </w:r>
      <w:r w:rsidR="00483C8C">
        <w:rPr>
          <w:rFonts w:ascii="Times New Roman" w:hAnsi="Times New Roman" w:cs="Times New Roman"/>
        </w:rPr>
        <w:t xml:space="preserve"> 5 of</w:t>
      </w:r>
      <w:r w:rsidR="004A3DD5">
        <w:rPr>
          <w:rFonts w:ascii="Times New Roman" w:hAnsi="Times New Roman" w:cs="Times New Roman"/>
        </w:rPr>
        <w:t xml:space="preserve"> these 6 genes were experienced more evolutionary constrai</w:t>
      </w:r>
      <w:r w:rsidR="001A248F">
        <w:rPr>
          <w:rFonts w:ascii="Times New Roman" w:hAnsi="Times New Roman" w:cs="Times New Roman"/>
        </w:rPr>
        <w:t>n</w:t>
      </w:r>
      <w:r w:rsidR="004A3DD5">
        <w:rPr>
          <w:rFonts w:ascii="Times New Roman" w:hAnsi="Times New Roman" w:cs="Times New Roman"/>
        </w:rPr>
        <w:t>t</w:t>
      </w:r>
      <w:r w:rsidR="008128D5">
        <w:rPr>
          <w:rFonts w:ascii="Times New Roman" w:hAnsi="Times New Roman" w:cs="Times New Roman"/>
        </w:rPr>
        <w:t xml:space="preserve"> </w:t>
      </w:r>
      <w:r w:rsidR="00E82158">
        <w:rPr>
          <w:rFonts w:ascii="Times New Roman" w:hAnsi="Times New Roman" w:cs="Times New Roman"/>
        </w:rPr>
        <w:t xml:space="preserve">in long-lived mammals </w:t>
      </w:r>
      <w:r w:rsidR="008128D5">
        <w:rPr>
          <w:rFonts w:ascii="Times New Roman" w:hAnsi="Times New Roman" w:cs="Times New Roman"/>
        </w:rPr>
        <w:t>(</w:t>
      </w:r>
      <w:r w:rsidR="008128D5" w:rsidRPr="00B844CA">
        <w:rPr>
          <w:rFonts w:ascii="Times New Roman" w:hAnsi="Times New Roman" w:cs="Times New Roman"/>
          <w:b/>
          <w:bCs/>
        </w:rPr>
        <w:t xml:space="preserve">Figure 6 module </w:t>
      </w:r>
      <w:r w:rsidR="008128D5">
        <w:rPr>
          <w:rFonts w:ascii="Times New Roman" w:hAnsi="Times New Roman" w:cs="Times New Roman"/>
          <w:b/>
          <w:bCs/>
        </w:rPr>
        <w:t>2</w:t>
      </w:r>
      <w:r w:rsidR="008128D5">
        <w:rPr>
          <w:rFonts w:ascii="Times New Roman" w:hAnsi="Times New Roman" w:cs="Times New Roman"/>
        </w:rPr>
        <w:t>)</w:t>
      </w:r>
      <w:r w:rsidR="00E077FC">
        <w:rPr>
          <w:rFonts w:ascii="Times New Roman" w:hAnsi="Times New Roman" w:cs="Times New Roman"/>
        </w:rPr>
        <w:t>.</w:t>
      </w:r>
      <w:r w:rsidR="00ED7A39">
        <w:rPr>
          <w:rFonts w:ascii="Times New Roman" w:hAnsi="Times New Roman" w:cs="Times New Roman"/>
        </w:rPr>
        <w:t xml:space="preserve"> </w:t>
      </w:r>
      <w:r w:rsidR="00E077FC">
        <w:rPr>
          <w:rFonts w:ascii="Times New Roman" w:hAnsi="Times New Roman" w:cs="Times New Roman"/>
        </w:rPr>
        <w:t>P</w:t>
      </w:r>
      <w:r w:rsidR="00ED7A39">
        <w:rPr>
          <w:rFonts w:ascii="Times New Roman" w:hAnsi="Times New Roman" w:cs="Times New Roman"/>
        </w:rPr>
        <w:t xml:space="preserve">revious </w:t>
      </w:r>
      <w:r w:rsidR="00900138">
        <w:rPr>
          <w:rFonts w:ascii="Times New Roman" w:hAnsi="Times New Roman" w:cs="Times New Roman"/>
        </w:rPr>
        <w:t xml:space="preserve">founds suggested that </w:t>
      </w:r>
      <w:r w:rsidR="00900138" w:rsidRPr="00900138">
        <w:rPr>
          <w:rFonts w:ascii="Times New Roman" w:hAnsi="Times New Roman" w:cs="Times New Roman"/>
        </w:rPr>
        <w:t>a fundamental mechanism across eukaryotic species for extending lifespan is to slow down or halt the expenditure of cellular energy that is normally absorbed by the manufacturing and assembly of new ribosomes</w:t>
      </w:r>
      <w:r w:rsidR="000258B0">
        <w:rPr>
          <w:rFonts w:ascii="Times New Roman" w:hAnsi="Times New Roman" w:cs="Times New Roman"/>
        </w:rPr>
        <w:fldChar w:fldCharType="begin">
          <w:fldData xml:space="preserve">PEVuZE5vdGU+PENpdGU+PEF1dGhvcj5NYWNJbm5lczwvQXV0aG9yPjxZZWFyPjIwMTY8L1llYXI+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PEVuZE5vdGU+PENpdGU+PEF1dGhvcj5NYWNJbm5lczwvQXV0aG9yPjxZZWFyPjIwMTY8L1llYXI+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57</w:t>
      </w:r>
      <w:r w:rsidR="000258B0">
        <w:rPr>
          <w:rFonts w:ascii="Times New Roman" w:hAnsi="Times New Roman" w:cs="Times New Roman"/>
        </w:rPr>
        <w:fldChar w:fldCharType="end"/>
      </w:r>
      <w:r w:rsidR="00900138" w:rsidRPr="00900138">
        <w:rPr>
          <w:rFonts w:ascii="Times New Roman" w:hAnsi="Times New Roman" w:cs="Times New Roman"/>
        </w:rPr>
        <w:t>.</w:t>
      </w:r>
      <w:r w:rsidR="00387382">
        <w:rPr>
          <w:rFonts w:ascii="Times New Roman" w:hAnsi="Times New Roman" w:cs="Times New Roman"/>
        </w:rPr>
        <w:t xml:space="preserve"> </w:t>
      </w:r>
      <w:r w:rsidR="00237B38">
        <w:rPr>
          <w:rFonts w:ascii="Times New Roman" w:hAnsi="Times New Roman" w:cs="Times New Roman"/>
        </w:rPr>
        <w:t>T</w:t>
      </w:r>
      <w:r w:rsidR="007A4C09">
        <w:rPr>
          <w:rFonts w:ascii="Times New Roman" w:hAnsi="Times New Roman" w:cs="Times New Roman"/>
        </w:rPr>
        <w:t xml:space="preserve">he </w:t>
      </w:r>
      <w:del w:id="21" w:author="Administrator" w:date="2021-07-15T16:58:00Z">
        <w:r w:rsidR="007A4C09" w:rsidDel="001B3875">
          <w:rPr>
            <w:rFonts w:ascii="Times New Roman" w:hAnsi="Times New Roman" w:cs="Times New Roman"/>
          </w:rPr>
          <w:delText xml:space="preserve">module </w:delText>
        </w:r>
      </w:del>
      <w:ins w:id="22" w:author="Administrator" w:date="2021-07-15T16:58:00Z">
        <w:r w:rsidR="001B3875">
          <w:rPr>
            <w:rFonts w:ascii="Times New Roman" w:hAnsi="Times New Roman" w:cs="Times New Roman" w:hint="eastAsia"/>
          </w:rPr>
          <w:t>M</w:t>
        </w:r>
        <w:r w:rsidR="001B3875">
          <w:rPr>
            <w:rFonts w:ascii="Times New Roman" w:hAnsi="Times New Roman" w:cs="Times New Roman"/>
          </w:rPr>
          <w:t xml:space="preserve">odule </w:t>
        </w:r>
      </w:ins>
      <w:r w:rsidR="007A4C09">
        <w:rPr>
          <w:rFonts w:ascii="Times New Roman" w:hAnsi="Times New Roman" w:cs="Times New Roman"/>
        </w:rPr>
        <w:t>2 also</w:t>
      </w:r>
      <w:r w:rsidR="00283ECA">
        <w:rPr>
          <w:rFonts w:ascii="Times New Roman" w:hAnsi="Times New Roman" w:cs="Times New Roman"/>
        </w:rPr>
        <w:t xml:space="preserve"> </w:t>
      </w:r>
      <w:r w:rsidR="00237B38">
        <w:rPr>
          <w:rFonts w:ascii="Times New Roman" w:hAnsi="Times New Roman" w:cs="Times New Roman"/>
        </w:rPr>
        <w:t>suggested</w:t>
      </w:r>
      <w:r w:rsidR="0028229A">
        <w:rPr>
          <w:rFonts w:ascii="Times New Roman" w:hAnsi="Times New Roman" w:cs="Times New Roman"/>
        </w:rPr>
        <w:t xml:space="preserve"> that</w:t>
      </w:r>
      <w:r w:rsidR="00FE0C2D">
        <w:rPr>
          <w:rFonts w:ascii="Times New Roman" w:hAnsi="Times New Roman" w:cs="Times New Roman"/>
        </w:rPr>
        <w:t xml:space="preserve"> </w:t>
      </w:r>
      <w:r w:rsidR="00FE0C2D" w:rsidRPr="00D47A12">
        <w:rPr>
          <w:rFonts w:ascii="Times New Roman" w:hAnsi="Times New Roman" w:cs="Times New Roman"/>
        </w:rPr>
        <w:t>WD Repeat-Containing Protein 46</w:t>
      </w:r>
      <w:r w:rsidR="00FE0C2D">
        <w:rPr>
          <w:rFonts w:ascii="Times New Roman" w:hAnsi="Times New Roman" w:cs="Times New Roman"/>
        </w:rPr>
        <w:t xml:space="preserve"> (WDR46) </w:t>
      </w:r>
      <w:r w:rsidR="007A6867">
        <w:rPr>
          <w:rFonts w:ascii="Times New Roman" w:hAnsi="Times New Roman" w:cs="Times New Roman"/>
        </w:rPr>
        <w:t>might be</w:t>
      </w:r>
      <w:r w:rsidR="00FE0C2D">
        <w:rPr>
          <w:rFonts w:ascii="Times New Roman" w:hAnsi="Times New Roman" w:cs="Times New Roman"/>
        </w:rPr>
        <w:t xml:space="preserve"> the hub</w:t>
      </w:r>
      <w:r w:rsidR="007A6867">
        <w:rPr>
          <w:rFonts w:ascii="Times New Roman" w:hAnsi="Times New Roman" w:cs="Times New Roman"/>
        </w:rPr>
        <w:t xml:space="preserve"> gene</w:t>
      </w:r>
      <w:r w:rsidR="00FE0C2D">
        <w:rPr>
          <w:rFonts w:ascii="Times New Roman" w:hAnsi="Times New Roman" w:cs="Times New Roman"/>
        </w:rPr>
        <w:t xml:space="preserve"> of this module. A</w:t>
      </w:r>
      <w:r w:rsidR="0028229A">
        <w:rPr>
          <w:rFonts w:ascii="Times New Roman" w:hAnsi="Times New Roman" w:cs="Times New Roman"/>
        </w:rPr>
        <w:t>ll genes in th</w:t>
      </w:r>
      <w:r w:rsidR="00FE0C2D">
        <w:rPr>
          <w:rFonts w:ascii="Times New Roman" w:hAnsi="Times New Roman" w:cs="Times New Roman"/>
        </w:rPr>
        <w:t>is</w:t>
      </w:r>
      <w:r w:rsidR="0028229A">
        <w:rPr>
          <w:rFonts w:ascii="Times New Roman" w:hAnsi="Times New Roman" w:cs="Times New Roman"/>
        </w:rPr>
        <w:t xml:space="preserve"> module </w:t>
      </w:r>
      <w:r w:rsidR="008502B4">
        <w:rPr>
          <w:rFonts w:ascii="Times New Roman" w:hAnsi="Times New Roman" w:cs="Times New Roman"/>
        </w:rPr>
        <w:t>activate</w:t>
      </w:r>
      <w:r w:rsidR="00A84929">
        <w:rPr>
          <w:rFonts w:ascii="Times New Roman" w:hAnsi="Times New Roman" w:cs="Times New Roman"/>
        </w:rPr>
        <w:t>d</w:t>
      </w:r>
      <w:r w:rsidR="00D47A12">
        <w:rPr>
          <w:rFonts w:ascii="Times New Roman" w:hAnsi="Times New Roman" w:cs="Times New Roman"/>
        </w:rPr>
        <w:t xml:space="preserve"> or catalyze</w:t>
      </w:r>
      <w:r w:rsidR="00A84929">
        <w:rPr>
          <w:rFonts w:ascii="Times New Roman" w:hAnsi="Times New Roman" w:cs="Times New Roman"/>
        </w:rPr>
        <w:t>d</w:t>
      </w:r>
      <w:r w:rsidR="008502B4">
        <w:rPr>
          <w:rFonts w:ascii="Times New Roman" w:hAnsi="Times New Roman" w:cs="Times New Roman"/>
        </w:rPr>
        <w:t xml:space="preserve"> </w:t>
      </w:r>
      <w:r w:rsidR="009F725C">
        <w:rPr>
          <w:rFonts w:ascii="Times New Roman" w:hAnsi="Times New Roman" w:cs="Times New Roman"/>
        </w:rPr>
        <w:t xml:space="preserve">protein </w:t>
      </w:r>
      <w:r w:rsidR="00D47A12">
        <w:rPr>
          <w:rFonts w:ascii="Times New Roman" w:hAnsi="Times New Roman" w:cs="Times New Roman"/>
        </w:rPr>
        <w:t>WDR46</w:t>
      </w:r>
      <w:r w:rsidR="0062163C">
        <w:rPr>
          <w:rFonts w:ascii="Times New Roman" w:hAnsi="Times New Roman" w:cs="Times New Roman"/>
        </w:rPr>
        <w:t xml:space="preserve"> (</w:t>
      </w:r>
      <w:r w:rsidR="0062163C" w:rsidRPr="00B844CA">
        <w:rPr>
          <w:rFonts w:ascii="Times New Roman" w:hAnsi="Times New Roman" w:cs="Times New Roman"/>
          <w:b/>
          <w:bCs/>
        </w:rPr>
        <w:t xml:space="preserve">Figure 6 module </w:t>
      </w:r>
      <w:r w:rsidR="008128D5">
        <w:rPr>
          <w:rFonts w:ascii="Times New Roman" w:hAnsi="Times New Roman" w:cs="Times New Roman"/>
          <w:b/>
          <w:bCs/>
        </w:rPr>
        <w:t>2</w:t>
      </w:r>
      <w:r w:rsidR="0062163C">
        <w:rPr>
          <w:rFonts w:ascii="Times New Roman" w:hAnsi="Times New Roman" w:cs="Times New Roman"/>
        </w:rPr>
        <w:t>)</w:t>
      </w:r>
      <w:r w:rsidR="00104502">
        <w:rPr>
          <w:rFonts w:ascii="Times New Roman" w:hAnsi="Times New Roman" w:cs="Times New Roman"/>
        </w:rPr>
        <w:t xml:space="preserve">. Previous study showed that </w:t>
      </w:r>
      <w:r w:rsidR="00A84929">
        <w:rPr>
          <w:rFonts w:ascii="Times New Roman" w:hAnsi="Times New Roman" w:cs="Times New Roman"/>
        </w:rPr>
        <w:t>deplet</w:t>
      </w:r>
      <w:r w:rsidR="00076AB6">
        <w:rPr>
          <w:rFonts w:ascii="Times New Roman" w:hAnsi="Times New Roman" w:cs="Times New Roman"/>
        </w:rPr>
        <w:t xml:space="preserve">ion of </w:t>
      </w:r>
      <w:r w:rsidR="001350A8">
        <w:rPr>
          <w:rFonts w:ascii="Times New Roman" w:hAnsi="Times New Roman" w:cs="Times New Roman"/>
        </w:rPr>
        <w:t>wdr-46</w:t>
      </w:r>
      <w:r w:rsidR="00076AB6">
        <w:rPr>
          <w:rFonts w:ascii="Times New Roman" w:hAnsi="Times New Roman" w:cs="Times New Roman"/>
        </w:rPr>
        <w:t xml:space="preserve"> reduced the lifespan in ne</w:t>
      </w:r>
      <w:r w:rsidR="000B3780">
        <w:rPr>
          <w:rFonts w:ascii="Times New Roman" w:hAnsi="Times New Roman" w:cs="Times New Roman"/>
        </w:rPr>
        <w:t>matode</w:t>
      </w:r>
      <w:r w:rsidR="000258B0">
        <w:rPr>
          <w:rFonts w:ascii="Times New Roman" w:hAnsi="Times New Roman" w:cs="Times New Roman"/>
        </w:rPr>
        <w:fldChar w:fldCharType="begin">
          <w:fldData xml:space="preserve">PEVuZE5vdGU+PENpdGU+PEF1dGhvcj5MZXVuZzwvQXV0aG9yPjxZZWFyPjIwMTI8L1llYXI+PFJl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PEVuZE5vdGU+PENpdGU+PEF1dGhvcj5MZXVuZzwvQXV0aG9yPjxZZWFyPjIwMTI8L1llYXI+PFJl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58</w:t>
      </w:r>
      <w:r w:rsidR="000258B0">
        <w:rPr>
          <w:rFonts w:ascii="Times New Roman" w:hAnsi="Times New Roman" w:cs="Times New Roman"/>
        </w:rPr>
        <w:fldChar w:fldCharType="end"/>
      </w:r>
      <w:r w:rsidR="000B3780">
        <w:rPr>
          <w:rFonts w:ascii="Times New Roman" w:hAnsi="Times New Roman" w:cs="Times New Roman"/>
        </w:rPr>
        <w:t>.</w:t>
      </w:r>
      <w:r w:rsidR="001350A8">
        <w:rPr>
          <w:rFonts w:ascii="Times New Roman" w:hAnsi="Times New Roman" w:cs="Times New Roman"/>
        </w:rPr>
        <w:t xml:space="preserve"> </w:t>
      </w:r>
      <w:r w:rsidR="008160CD">
        <w:rPr>
          <w:rFonts w:ascii="Times New Roman" w:hAnsi="Times New Roman" w:cs="Times New Roman"/>
        </w:rPr>
        <w:t xml:space="preserve">So, WDR46 might </w:t>
      </w:r>
      <w:r w:rsidR="00D16440">
        <w:rPr>
          <w:rFonts w:ascii="Times New Roman" w:hAnsi="Times New Roman" w:cs="Times New Roman"/>
        </w:rPr>
        <w:t>also play an important role in regulation of l</w:t>
      </w:r>
      <w:r w:rsidR="008F39DD">
        <w:rPr>
          <w:rFonts w:ascii="Times New Roman" w:hAnsi="Times New Roman" w:cs="Times New Roman"/>
        </w:rPr>
        <w:t>ifespan</w:t>
      </w:r>
      <w:r w:rsidR="00D16440">
        <w:rPr>
          <w:rFonts w:ascii="Times New Roman" w:hAnsi="Times New Roman" w:cs="Times New Roman"/>
        </w:rPr>
        <w:t xml:space="preserve"> in mammals.</w:t>
      </w:r>
    </w:p>
    <w:p w:rsidR="00D1495F" w:rsidRDefault="008160CD" w:rsidP="00550DE0">
      <w:pPr>
        <w:spacing w:line="332" w:lineRule="exact"/>
        <w:rPr>
          <w:rFonts w:ascii="Times New Roman" w:hAnsi="Times New Roman" w:cs="Times New Roman"/>
        </w:rPr>
      </w:pPr>
      <w:r>
        <w:rPr>
          <w:rFonts w:ascii="Times New Roman" w:hAnsi="Times New Roman" w:cs="Times New Roman"/>
        </w:rPr>
        <w:t xml:space="preserve"> </w:t>
      </w:r>
    </w:p>
    <w:p w:rsidR="00AD0E31" w:rsidRDefault="00824BA3" w:rsidP="00550DE0">
      <w:pPr>
        <w:spacing w:line="332" w:lineRule="exact"/>
        <w:rPr>
          <w:rFonts w:ascii="Times New Roman" w:hAnsi="Times New Roman" w:cs="Times New Roman"/>
        </w:rPr>
      </w:pPr>
      <w:r>
        <w:rPr>
          <w:rFonts w:ascii="Times New Roman" w:hAnsi="Times New Roman" w:cs="Times New Roman"/>
        </w:rPr>
        <w:t xml:space="preserve">Genes in </w:t>
      </w:r>
      <w:del w:id="23" w:author="Administrator" w:date="2021-07-15T16:59:00Z">
        <w:r w:rsidDel="001B3875">
          <w:rPr>
            <w:rFonts w:ascii="Times New Roman" w:hAnsi="Times New Roman" w:cs="Times New Roman"/>
          </w:rPr>
          <w:delText xml:space="preserve">module </w:delText>
        </w:r>
      </w:del>
      <w:ins w:id="24" w:author="Administrator" w:date="2021-07-15T16:59:00Z">
        <w:r w:rsidR="001B3875">
          <w:rPr>
            <w:rFonts w:ascii="Times New Roman" w:hAnsi="Times New Roman" w:cs="Times New Roman" w:hint="eastAsia"/>
          </w:rPr>
          <w:t>M</w:t>
        </w:r>
        <w:r w:rsidR="001B3875">
          <w:rPr>
            <w:rFonts w:ascii="Times New Roman" w:hAnsi="Times New Roman" w:cs="Times New Roman"/>
          </w:rPr>
          <w:t xml:space="preserve">odule </w:t>
        </w:r>
      </w:ins>
      <w:r>
        <w:rPr>
          <w:rFonts w:ascii="Times New Roman" w:hAnsi="Times New Roman" w:cs="Times New Roman"/>
        </w:rPr>
        <w:t xml:space="preserve">3 involved in DNA </w:t>
      </w:r>
      <w:r w:rsidR="00AF60FA">
        <w:rPr>
          <w:rFonts w:ascii="Times New Roman" w:hAnsi="Times New Roman" w:cs="Times New Roman"/>
        </w:rPr>
        <w:t xml:space="preserve">metabolic </w:t>
      </w:r>
      <w:r w:rsidR="003917F5">
        <w:rPr>
          <w:rFonts w:ascii="Times New Roman" w:hAnsi="Times New Roman" w:cs="Times New Roman"/>
        </w:rPr>
        <w:t xml:space="preserve">and DNA </w:t>
      </w:r>
      <w:r>
        <w:rPr>
          <w:rFonts w:ascii="Times New Roman" w:hAnsi="Times New Roman" w:cs="Times New Roman"/>
        </w:rPr>
        <w:t>repair</w:t>
      </w:r>
      <w:r w:rsidR="00AF60FA">
        <w:rPr>
          <w:rFonts w:ascii="Times New Roman" w:hAnsi="Times New Roman" w:cs="Times New Roman"/>
        </w:rPr>
        <w:t xml:space="preserve">, 14 of 15 genes in this module were </w:t>
      </w:r>
      <w:r w:rsidR="00AA3B27">
        <w:rPr>
          <w:rFonts w:ascii="Times New Roman" w:hAnsi="Times New Roman" w:cs="Times New Roman"/>
        </w:rPr>
        <w:t>n</w:t>
      </w:r>
      <w:r w:rsidR="00382098">
        <w:rPr>
          <w:rFonts w:ascii="Times New Roman" w:hAnsi="Times New Roman" w:cs="Times New Roman"/>
        </w:rPr>
        <w:t>egatively correlative genes</w:t>
      </w:r>
      <w:r w:rsidR="00E1549D">
        <w:rPr>
          <w:rFonts w:ascii="Times New Roman" w:hAnsi="Times New Roman" w:cs="Times New Roman"/>
        </w:rPr>
        <w:t xml:space="preserve"> (</w:t>
      </w:r>
      <w:r w:rsidR="00E1549D" w:rsidRPr="00B844CA">
        <w:rPr>
          <w:rFonts w:ascii="Times New Roman" w:hAnsi="Times New Roman" w:cs="Times New Roman"/>
          <w:b/>
          <w:bCs/>
        </w:rPr>
        <w:t xml:space="preserve">Figure 6 module </w:t>
      </w:r>
      <w:r w:rsidR="00E1549D">
        <w:rPr>
          <w:rFonts w:ascii="Times New Roman" w:hAnsi="Times New Roman" w:cs="Times New Roman"/>
          <w:b/>
          <w:bCs/>
        </w:rPr>
        <w:t>3</w:t>
      </w:r>
      <w:r w:rsidR="00E1549D">
        <w:rPr>
          <w:rFonts w:ascii="Times New Roman" w:hAnsi="Times New Roman" w:cs="Times New Roman"/>
        </w:rPr>
        <w:t>)</w:t>
      </w:r>
      <w:r w:rsidR="00AF60FA">
        <w:rPr>
          <w:rFonts w:ascii="Times New Roman" w:hAnsi="Times New Roman" w:cs="Times New Roman"/>
        </w:rPr>
        <w:t xml:space="preserve">, which </w:t>
      </w:r>
      <w:r w:rsidR="000A432C">
        <w:rPr>
          <w:rFonts w:ascii="Times New Roman" w:hAnsi="Times New Roman" w:cs="Times New Roman"/>
        </w:rPr>
        <w:t>was consistent with our GO analyses</w:t>
      </w:r>
      <w:r w:rsidR="00E1549D">
        <w:rPr>
          <w:rFonts w:ascii="Times New Roman" w:hAnsi="Times New Roman" w:cs="Times New Roman"/>
        </w:rPr>
        <w:t xml:space="preserve"> (</w:t>
      </w:r>
      <w:r w:rsidR="00E1549D" w:rsidRPr="00E1549D">
        <w:rPr>
          <w:rFonts w:ascii="Times New Roman" w:hAnsi="Times New Roman" w:cs="Times New Roman"/>
          <w:b/>
          <w:bCs/>
        </w:rPr>
        <w:t>Figure 3a</w:t>
      </w:r>
      <w:r w:rsidR="00E1549D">
        <w:rPr>
          <w:rFonts w:ascii="Times New Roman" w:hAnsi="Times New Roman" w:cs="Times New Roman"/>
        </w:rPr>
        <w:t>)</w:t>
      </w:r>
      <w:r w:rsidR="000A432C">
        <w:rPr>
          <w:rFonts w:ascii="Times New Roman" w:hAnsi="Times New Roman" w:cs="Times New Roman"/>
        </w:rPr>
        <w:t>.</w:t>
      </w:r>
      <w:r w:rsidR="006C748F">
        <w:rPr>
          <w:rFonts w:ascii="Times New Roman" w:hAnsi="Times New Roman" w:cs="Times New Roman"/>
        </w:rPr>
        <w:t xml:space="preserve"> The </w:t>
      </w:r>
      <w:r w:rsidR="007D5E7C">
        <w:rPr>
          <w:rFonts w:ascii="Times New Roman" w:hAnsi="Times New Roman" w:cs="Times New Roman"/>
        </w:rPr>
        <w:t xml:space="preserve">important of DNA repair </w:t>
      </w:r>
      <w:r w:rsidR="004442F2">
        <w:rPr>
          <w:rFonts w:ascii="Times New Roman" w:hAnsi="Times New Roman" w:cs="Times New Roman"/>
        </w:rPr>
        <w:t>capability</w:t>
      </w:r>
      <w:r w:rsidR="007D5E7C">
        <w:rPr>
          <w:rFonts w:ascii="Times New Roman" w:hAnsi="Times New Roman" w:cs="Times New Roman"/>
        </w:rPr>
        <w:t xml:space="preserve"> in regulation of l</w:t>
      </w:r>
      <w:r w:rsidR="00600E79">
        <w:rPr>
          <w:rFonts w:ascii="Times New Roman" w:hAnsi="Times New Roman" w:cs="Times New Roman"/>
        </w:rPr>
        <w:t>ifespan</w:t>
      </w:r>
      <w:r w:rsidR="007D5E7C">
        <w:rPr>
          <w:rFonts w:ascii="Times New Roman" w:hAnsi="Times New Roman" w:cs="Times New Roman"/>
        </w:rPr>
        <w:t xml:space="preserve"> and aging in</w:t>
      </w:r>
      <w:r w:rsidR="000A7BD6">
        <w:rPr>
          <w:rFonts w:ascii="Times New Roman" w:hAnsi="Times New Roman" w:cs="Times New Roman"/>
        </w:rPr>
        <w:t xml:space="preserve"> </w:t>
      </w:r>
      <w:r w:rsidR="008F39DD">
        <w:rPr>
          <w:rFonts w:ascii="Times New Roman" w:hAnsi="Times New Roman" w:cs="Times New Roman"/>
        </w:rPr>
        <w:t xml:space="preserve">vertebrate and invertebrate is </w:t>
      </w:r>
      <w:r w:rsidR="008F39DD" w:rsidRPr="008F39DD">
        <w:rPr>
          <w:rFonts w:ascii="Times New Roman" w:hAnsi="Times New Roman" w:cs="Times New Roman"/>
        </w:rPr>
        <w:t>undoubtedly</w:t>
      </w:r>
      <w:r w:rsidR="000258B0" w:rsidRPr="00D17E62">
        <w:rPr>
          <w:rFonts w:ascii="Times New Roman" w:hAnsi="Times New Roman" w:cs="Times New Roman"/>
        </w:rPr>
        <w:fldChar w:fldCharType="begin">
          <w:fldData xml:space="preserve">PEVuZE5vdGU+PENpdGU+PEF1dGhvcj5UaWFuPC9BdXRob3I+PFllYXI+MjAxOTwvWWVhcj48UmVj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</w:fldData>
        </w:fldChar>
      </w:r>
      <w:r w:rsidR="007473CB">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PEVuZE5vdGU+PENpdGU+PEF1dGhvcj5UaWFuPC9BdXRob3I+PFllYXI+MjAxOTwvWWVhcj48UmVj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</w:fldData>
        </w:fldChar>
      </w:r>
      <w:r w:rsidR="007473CB">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sidRPr="00D17E62">
        <w:rPr>
          <w:rFonts w:ascii="Times New Roman" w:hAnsi="Times New Roman" w:cs="Times New Roman"/>
        </w:rPr>
      </w:r>
      <w:r w:rsidR="000258B0" w:rsidRPr="00D17E62">
        <w:rPr>
          <w:rFonts w:ascii="Times New Roman" w:hAnsi="Times New Roman" w:cs="Times New Roman"/>
        </w:rPr>
        <w:fldChar w:fldCharType="separate"/>
      </w:r>
      <w:r w:rsidR="007473CB" w:rsidRPr="00F24201">
        <w:rPr>
          <w:rFonts w:ascii="Times New Roman" w:hAnsi="Times New Roman" w:cs="Times New Roman"/>
          <w:noProof/>
          <w:vertAlign w:val="superscript"/>
        </w:rPr>
        <w:t>35</w:t>
      </w:r>
      <w:r w:rsidR="000258B0" w:rsidRPr="00D17E62">
        <w:rPr>
          <w:rFonts w:ascii="Times New Roman" w:hAnsi="Times New Roman" w:cs="Times New Roman"/>
        </w:rPr>
        <w:fldChar w:fldCharType="end"/>
      </w:r>
      <w:r w:rsidR="000A7BD6">
        <w:rPr>
          <w:rFonts w:ascii="Times New Roman" w:hAnsi="Times New Roman" w:cs="Times New Roman"/>
        </w:rPr>
        <w:t>.</w:t>
      </w:r>
      <w:r w:rsidR="00107B9E">
        <w:rPr>
          <w:rFonts w:ascii="Times New Roman" w:hAnsi="Times New Roman" w:cs="Times New Roman"/>
        </w:rPr>
        <w:t xml:space="preserve"> </w:t>
      </w:r>
      <w:r w:rsidR="0048608D">
        <w:rPr>
          <w:rFonts w:ascii="Times New Roman" w:hAnsi="Times New Roman" w:cs="Times New Roman"/>
        </w:rPr>
        <w:t xml:space="preserve">Here, we found </w:t>
      </w:r>
      <w:r w:rsidR="00C878D2">
        <w:rPr>
          <w:rFonts w:ascii="Times New Roman" w:hAnsi="Times New Roman" w:cs="Times New Roman"/>
        </w:rPr>
        <w:t>t</w:t>
      </w:r>
      <w:r w:rsidR="0048608D">
        <w:rPr>
          <w:rFonts w:ascii="Times New Roman" w:hAnsi="Times New Roman" w:cs="Times New Roman"/>
        </w:rPr>
        <w:t>hat the genes in this module mainly activate</w:t>
      </w:r>
      <w:r w:rsidR="00A211D8">
        <w:rPr>
          <w:rFonts w:ascii="Times New Roman" w:hAnsi="Times New Roman" w:cs="Times New Roman"/>
        </w:rPr>
        <w:t>d</w:t>
      </w:r>
      <w:r w:rsidR="0048608D">
        <w:rPr>
          <w:rFonts w:ascii="Times New Roman" w:hAnsi="Times New Roman" w:cs="Times New Roman"/>
        </w:rPr>
        <w:t xml:space="preserve"> FANCG, FANCC and PRIM1</w:t>
      </w:r>
      <w:r w:rsidR="005F3C9A">
        <w:rPr>
          <w:rFonts w:ascii="Times New Roman" w:hAnsi="Times New Roman" w:cs="Times New Roman"/>
        </w:rPr>
        <w:t>. Thus,</w:t>
      </w:r>
      <w:r w:rsidR="004F5584">
        <w:rPr>
          <w:rFonts w:ascii="Times New Roman" w:hAnsi="Times New Roman" w:cs="Times New Roman"/>
        </w:rPr>
        <w:t xml:space="preserve"> </w:t>
      </w:r>
      <w:r w:rsidR="00963C46">
        <w:rPr>
          <w:rFonts w:ascii="Times New Roman" w:hAnsi="Times New Roman" w:cs="Times New Roman"/>
        </w:rPr>
        <w:t xml:space="preserve">these 3 genes may </w:t>
      </w:r>
      <w:r w:rsidR="001033C0">
        <w:rPr>
          <w:rFonts w:ascii="Times New Roman" w:hAnsi="Times New Roman" w:cs="Times New Roman"/>
        </w:rPr>
        <w:t xml:space="preserve">play </w:t>
      </w:r>
      <w:r w:rsidR="008F1EFB">
        <w:rPr>
          <w:rFonts w:ascii="Times New Roman" w:hAnsi="Times New Roman" w:cs="Times New Roman"/>
        </w:rPr>
        <w:t>central role in</w:t>
      </w:r>
      <w:r w:rsidR="00963C46">
        <w:rPr>
          <w:rFonts w:ascii="Times New Roman" w:hAnsi="Times New Roman" w:cs="Times New Roman"/>
        </w:rPr>
        <w:t xml:space="preserve"> </w:t>
      </w:r>
      <w:r w:rsidR="001D06D6">
        <w:rPr>
          <w:rFonts w:ascii="Times New Roman" w:hAnsi="Times New Roman" w:cs="Times New Roman"/>
        </w:rPr>
        <w:t xml:space="preserve">mediation of </w:t>
      </w:r>
      <w:r w:rsidR="004F5584">
        <w:rPr>
          <w:rFonts w:ascii="Times New Roman" w:hAnsi="Times New Roman" w:cs="Times New Roman"/>
        </w:rPr>
        <w:t xml:space="preserve">DNA repair </w:t>
      </w:r>
      <w:r w:rsidR="00A211D8">
        <w:rPr>
          <w:rFonts w:ascii="Times New Roman" w:hAnsi="Times New Roman" w:cs="Times New Roman"/>
        </w:rPr>
        <w:t xml:space="preserve">pathway </w:t>
      </w:r>
      <w:r w:rsidR="00963C46">
        <w:rPr>
          <w:rFonts w:ascii="Times New Roman" w:hAnsi="Times New Roman" w:cs="Times New Roman"/>
        </w:rPr>
        <w:t xml:space="preserve">and </w:t>
      </w:r>
      <w:r w:rsidR="00A211D8">
        <w:rPr>
          <w:rFonts w:ascii="Times New Roman" w:hAnsi="Times New Roman" w:cs="Times New Roman"/>
        </w:rPr>
        <w:t xml:space="preserve">regulation of </w:t>
      </w:r>
      <w:r w:rsidR="00AF40C0">
        <w:rPr>
          <w:rFonts w:ascii="Times New Roman" w:hAnsi="Times New Roman" w:cs="Times New Roman"/>
        </w:rPr>
        <w:t>l</w:t>
      </w:r>
      <w:r w:rsidR="005F3C9A">
        <w:rPr>
          <w:rFonts w:ascii="Times New Roman" w:hAnsi="Times New Roman" w:cs="Times New Roman"/>
        </w:rPr>
        <w:t>ifespan</w:t>
      </w:r>
      <w:r w:rsidR="001D06D6">
        <w:rPr>
          <w:rFonts w:ascii="Times New Roman" w:hAnsi="Times New Roman" w:cs="Times New Roman"/>
        </w:rPr>
        <w:t xml:space="preserve"> and aging</w:t>
      </w:r>
      <w:r w:rsidR="002054D9">
        <w:rPr>
          <w:rFonts w:ascii="Times New Roman" w:hAnsi="Times New Roman" w:cs="Times New Roman"/>
        </w:rPr>
        <w:t xml:space="preserve"> </w:t>
      </w:r>
      <w:r w:rsidR="00A211D8">
        <w:rPr>
          <w:rFonts w:ascii="Times New Roman" w:hAnsi="Times New Roman" w:cs="Times New Roman"/>
        </w:rPr>
        <w:t>in mammals</w:t>
      </w:r>
      <w:r w:rsidR="002054D9">
        <w:rPr>
          <w:rFonts w:ascii="Times New Roman" w:hAnsi="Times New Roman" w:cs="Times New Roman"/>
        </w:rPr>
        <w:t xml:space="preserve"> (</w:t>
      </w:r>
      <w:r w:rsidR="002054D9" w:rsidRPr="00B844CA">
        <w:rPr>
          <w:rFonts w:ascii="Times New Roman" w:hAnsi="Times New Roman" w:cs="Times New Roman"/>
          <w:b/>
          <w:bCs/>
        </w:rPr>
        <w:t xml:space="preserve">Figure 6 module </w:t>
      </w:r>
      <w:r w:rsidR="002054D9">
        <w:rPr>
          <w:rFonts w:ascii="Times New Roman" w:hAnsi="Times New Roman" w:cs="Times New Roman"/>
          <w:b/>
          <w:bCs/>
        </w:rPr>
        <w:t>3</w:t>
      </w:r>
      <w:r w:rsidR="002054D9">
        <w:rPr>
          <w:rFonts w:ascii="Times New Roman" w:hAnsi="Times New Roman" w:cs="Times New Roman"/>
        </w:rPr>
        <w:t>)</w:t>
      </w:r>
      <w:r w:rsidR="00963C46">
        <w:rPr>
          <w:rFonts w:ascii="Times New Roman" w:hAnsi="Times New Roman" w:cs="Times New Roman"/>
        </w:rPr>
        <w:t>.</w:t>
      </w:r>
      <w:r w:rsidR="001D06D6">
        <w:rPr>
          <w:rFonts w:ascii="Times New Roman" w:hAnsi="Times New Roman" w:cs="Times New Roman"/>
        </w:rPr>
        <w:t xml:space="preserve"> </w:t>
      </w:r>
      <w:r w:rsidR="00E30701">
        <w:rPr>
          <w:rFonts w:ascii="Times New Roman" w:hAnsi="Times New Roman" w:cs="Times New Roman"/>
        </w:rPr>
        <w:t>Module 5</w:t>
      </w:r>
      <w:r w:rsidR="002F0C43">
        <w:rPr>
          <w:rFonts w:ascii="Times New Roman" w:hAnsi="Times New Roman" w:cs="Times New Roman"/>
        </w:rPr>
        <w:t xml:space="preserve"> </w:t>
      </w:r>
      <w:r w:rsidR="00AD6A70">
        <w:rPr>
          <w:rFonts w:ascii="Times New Roman" w:hAnsi="Times New Roman" w:cs="Times New Roman"/>
        </w:rPr>
        <w:t>like a protein complex</w:t>
      </w:r>
      <w:r w:rsidR="002A7D75">
        <w:rPr>
          <w:rFonts w:ascii="Times New Roman" w:hAnsi="Times New Roman" w:cs="Times New Roman"/>
        </w:rPr>
        <w:t xml:space="preserve"> and</w:t>
      </w:r>
      <w:r w:rsidR="00E30701">
        <w:rPr>
          <w:rFonts w:ascii="Times New Roman" w:hAnsi="Times New Roman" w:cs="Times New Roman"/>
        </w:rPr>
        <w:t xml:space="preserve"> mainly consist of </w:t>
      </w:r>
      <w:r w:rsidR="00AA3B27">
        <w:rPr>
          <w:rFonts w:ascii="Times New Roman" w:hAnsi="Times New Roman" w:cs="Times New Roman"/>
        </w:rPr>
        <w:t>n</w:t>
      </w:r>
      <w:r w:rsidR="00382098">
        <w:rPr>
          <w:rFonts w:ascii="Times New Roman" w:hAnsi="Times New Roman" w:cs="Times New Roman"/>
        </w:rPr>
        <w:t>egatively correlative genes</w:t>
      </w:r>
      <w:r w:rsidR="00A211D8">
        <w:rPr>
          <w:rFonts w:ascii="Times New Roman" w:hAnsi="Times New Roman" w:cs="Times New Roman"/>
        </w:rPr>
        <w:t xml:space="preserve"> and involved in cell division</w:t>
      </w:r>
      <w:r w:rsidR="002A7D75">
        <w:rPr>
          <w:rFonts w:ascii="Times New Roman" w:hAnsi="Times New Roman" w:cs="Times New Roman"/>
        </w:rPr>
        <w:t>.</w:t>
      </w:r>
      <w:r w:rsidR="00244518">
        <w:rPr>
          <w:rFonts w:ascii="Times New Roman" w:hAnsi="Times New Roman" w:cs="Times New Roman"/>
        </w:rPr>
        <w:t xml:space="preserve"> </w:t>
      </w:r>
      <w:r w:rsidR="005D11B0">
        <w:rPr>
          <w:rFonts w:ascii="Times New Roman" w:hAnsi="Times New Roman" w:cs="Times New Roman"/>
        </w:rPr>
        <w:t>Genes in t</w:t>
      </w:r>
      <w:r w:rsidR="00244518">
        <w:rPr>
          <w:rFonts w:ascii="Times New Roman" w:hAnsi="Times New Roman" w:cs="Times New Roman"/>
        </w:rPr>
        <w:t xml:space="preserve">his module may </w:t>
      </w:r>
      <w:r w:rsidR="00147BD8">
        <w:rPr>
          <w:rFonts w:ascii="Times New Roman" w:hAnsi="Times New Roman" w:cs="Times New Roman"/>
        </w:rPr>
        <w:t>combine</w:t>
      </w:r>
      <w:r w:rsidR="00377BEA">
        <w:rPr>
          <w:rFonts w:ascii="Times New Roman" w:hAnsi="Times New Roman" w:cs="Times New Roman"/>
        </w:rPr>
        <w:t xml:space="preserve"> other protein, such as NUP88 and NUP155 to activate CP</w:t>
      </w:r>
      <w:r w:rsidR="00EB23A3">
        <w:rPr>
          <w:rFonts w:ascii="Times New Roman" w:hAnsi="Times New Roman" w:cs="Times New Roman"/>
        </w:rPr>
        <w:t>S</w:t>
      </w:r>
      <w:r w:rsidR="00377BEA">
        <w:rPr>
          <w:rFonts w:ascii="Times New Roman" w:hAnsi="Times New Roman" w:cs="Times New Roman"/>
        </w:rPr>
        <w:t>F3 and NCBP</w:t>
      </w:r>
      <w:r w:rsidR="00FB6C6A">
        <w:rPr>
          <w:rFonts w:ascii="Times New Roman" w:hAnsi="Times New Roman" w:cs="Times New Roman"/>
        </w:rPr>
        <w:t>1</w:t>
      </w:r>
      <w:r w:rsidR="00E57141">
        <w:rPr>
          <w:rFonts w:ascii="Times New Roman" w:hAnsi="Times New Roman" w:cs="Times New Roman"/>
        </w:rPr>
        <w:t xml:space="preserve"> (</w:t>
      </w:r>
      <w:r w:rsidR="00E57141" w:rsidRPr="00B844CA">
        <w:rPr>
          <w:rFonts w:ascii="Times New Roman" w:hAnsi="Times New Roman" w:cs="Times New Roman"/>
          <w:b/>
          <w:bCs/>
        </w:rPr>
        <w:t xml:space="preserve">Figure 6 module </w:t>
      </w:r>
      <w:r w:rsidR="00E57141">
        <w:rPr>
          <w:rFonts w:ascii="Times New Roman" w:hAnsi="Times New Roman" w:cs="Times New Roman"/>
          <w:b/>
          <w:bCs/>
        </w:rPr>
        <w:t>5</w:t>
      </w:r>
      <w:r w:rsidR="00E57141">
        <w:rPr>
          <w:rFonts w:ascii="Times New Roman" w:hAnsi="Times New Roman" w:cs="Times New Roman"/>
        </w:rPr>
        <w:t>)</w:t>
      </w:r>
      <w:r w:rsidR="00062B35">
        <w:rPr>
          <w:rFonts w:ascii="Times New Roman" w:hAnsi="Times New Roman" w:cs="Times New Roman"/>
        </w:rPr>
        <w:t>.</w:t>
      </w:r>
    </w:p>
    <w:p w:rsidR="008B3108" w:rsidRDefault="00B941DA" w:rsidP="00550DE0">
      <w:pPr>
        <w:spacing w:line="332" w:lineRule="exact"/>
        <w:rPr>
          <w:rFonts w:ascii="Times New Roman" w:hAnsi="Times New Roman" w:cs="Times New Roman"/>
        </w:rPr>
      </w:pPr>
      <w:r>
        <w:rPr>
          <w:rFonts w:ascii="Times New Roman" w:hAnsi="Times New Roman" w:cs="Times New Roman"/>
        </w:rPr>
        <w:t xml:space="preserve"> </w:t>
      </w:r>
    </w:p>
    <w:p w:rsidR="00433322" w:rsidRDefault="0089608D" w:rsidP="00550DE0">
      <w:pPr>
        <w:spacing w:line="332" w:lineRule="exact"/>
        <w:rPr>
          <w:rFonts w:ascii="Times New Roman" w:hAnsi="Times New Roman" w:cs="Times New Roman"/>
        </w:rPr>
      </w:pPr>
      <w:r>
        <w:rPr>
          <w:rFonts w:ascii="Times New Roman" w:hAnsi="Times New Roman" w:cs="Times New Roman"/>
        </w:rPr>
        <w:t xml:space="preserve">Module 4 </w:t>
      </w:r>
      <w:r w:rsidR="006F289C">
        <w:rPr>
          <w:rFonts w:ascii="Times New Roman" w:hAnsi="Times New Roman" w:cs="Times New Roman"/>
        </w:rPr>
        <w:t>mainly</w:t>
      </w:r>
      <w:r>
        <w:rPr>
          <w:rFonts w:ascii="Times New Roman" w:hAnsi="Times New Roman" w:cs="Times New Roman"/>
        </w:rPr>
        <w:t xml:space="preserve"> consist</w:t>
      </w:r>
      <w:r w:rsidR="00292202">
        <w:rPr>
          <w:rFonts w:ascii="Times New Roman" w:hAnsi="Times New Roman" w:cs="Times New Roman"/>
        </w:rPr>
        <w:t>ed</w:t>
      </w:r>
      <w:r w:rsidR="006F289C">
        <w:rPr>
          <w:rFonts w:ascii="Times New Roman" w:hAnsi="Times New Roman" w:cs="Times New Roman"/>
        </w:rPr>
        <w:t xml:space="preserve"> of </w:t>
      </w:r>
      <w:r w:rsidR="002B7B9B">
        <w:rPr>
          <w:rFonts w:ascii="Times New Roman" w:hAnsi="Times New Roman" w:cs="Times New Roman"/>
        </w:rPr>
        <w:t>p</w:t>
      </w:r>
      <w:r w:rsidR="00382098">
        <w:rPr>
          <w:rFonts w:ascii="Times New Roman" w:hAnsi="Times New Roman" w:cs="Times New Roman"/>
        </w:rPr>
        <w:t>ositively correlative genes</w:t>
      </w:r>
      <w:r w:rsidR="008B3108">
        <w:rPr>
          <w:rFonts w:ascii="Times New Roman" w:hAnsi="Times New Roman" w:cs="Times New Roman"/>
        </w:rPr>
        <w:t xml:space="preserve"> and </w:t>
      </w:r>
      <w:r w:rsidR="00292202">
        <w:rPr>
          <w:rFonts w:ascii="Times New Roman" w:hAnsi="Times New Roman" w:cs="Times New Roman"/>
        </w:rPr>
        <w:t xml:space="preserve">these genes </w:t>
      </w:r>
      <w:r w:rsidR="005D11B0">
        <w:rPr>
          <w:rFonts w:ascii="Times New Roman" w:hAnsi="Times New Roman" w:cs="Times New Roman"/>
        </w:rPr>
        <w:t>were mainly</w:t>
      </w:r>
      <w:r w:rsidR="00292202">
        <w:rPr>
          <w:rFonts w:ascii="Times New Roman" w:hAnsi="Times New Roman" w:cs="Times New Roman"/>
        </w:rPr>
        <w:t xml:space="preserve"> </w:t>
      </w:r>
      <w:r w:rsidR="008B3108">
        <w:rPr>
          <w:rFonts w:ascii="Times New Roman" w:hAnsi="Times New Roman" w:cs="Times New Roman"/>
        </w:rPr>
        <w:t>involve</w:t>
      </w:r>
      <w:r w:rsidR="00292202">
        <w:rPr>
          <w:rFonts w:ascii="Times New Roman" w:hAnsi="Times New Roman" w:cs="Times New Roman"/>
        </w:rPr>
        <w:t>d</w:t>
      </w:r>
      <w:r w:rsidR="008B3108">
        <w:rPr>
          <w:rFonts w:ascii="Times New Roman" w:hAnsi="Times New Roman" w:cs="Times New Roman"/>
        </w:rPr>
        <w:t xml:space="preserve"> in </w:t>
      </w:r>
      <w:r w:rsidR="0099164C" w:rsidRPr="0099164C">
        <w:rPr>
          <w:rFonts w:ascii="Times New Roman" w:hAnsi="Times New Roman" w:cs="Times New Roman"/>
        </w:rPr>
        <w:t>cell adhesion</w:t>
      </w:r>
      <w:r w:rsidR="00404F1F">
        <w:rPr>
          <w:rFonts w:ascii="Times New Roman" w:hAnsi="Times New Roman" w:cs="Times New Roman"/>
        </w:rPr>
        <w:t>,</w:t>
      </w:r>
      <w:r w:rsidR="0099164C">
        <w:rPr>
          <w:rFonts w:ascii="Times New Roman" w:hAnsi="Times New Roman" w:cs="Times New Roman"/>
        </w:rPr>
        <w:t xml:space="preserve"> cell</w:t>
      </w:r>
      <w:r w:rsidR="00000603">
        <w:rPr>
          <w:rFonts w:ascii="Times New Roman" w:hAnsi="Times New Roman" w:cs="Times New Roman"/>
        </w:rPr>
        <w:t xml:space="preserve"> matrix interaction</w:t>
      </w:r>
      <w:r w:rsidR="00FC51A1">
        <w:rPr>
          <w:rFonts w:ascii="Times New Roman" w:hAnsi="Times New Roman" w:cs="Times New Roman"/>
        </w:rPr>
        <w:t xml:space="preserve">, </w:t>
      </w:r>
      <w:r w:rsidR="00FC51A1" w:rsidRPr="00FC51A1">
        <w:rPr>
          <w:rFonts w:ascii="Times New Roman" w:hAnsi="Times New Roman" w:cs="Times New Roman"/>
        </w:rPr>
        <w:t>extracellular matrix organization</w:t>
      </w:r>
      <w:r w:rsidR="00FC51A1">
        <w:rPr>
          <w:rFonts w:ascii="Times New Roman" w:hAnsi="Times New Roman" w:cs="Times New Roman"/>
        </w:rPr>
        <w:t xml:space="preserve"> and so on</w:t>
      </w:r>
      <w:r w:rsidR="00982ED6">
        <w:rPr>
          <w:rFonts w:ascii="Times New Roman" w:hAnsi="Times New Roman" w:cs="Times New Roman"/>
        </w:rPr>
        <w:t xml:space="preserve">. </w:t>
      </w:r>
      <w:r w:rsidR="005D11B0">
        <w:rPr>
          <w:rFonts w:ascii="Times New Roman" w:hAnsi="Times New Roman" w:cs="Times New Roman"/>
        </w:rPr>
        <w:t xml:space="preserve">This module might be regulated by insulin/IGF-1 signaling pathway </w:t>
      </w:r>
      <w:r w:rsidR="00A122E0">
        <w:rPr>
          <w:rFonts w:ascii="Times New Roman" w:hAnsi="Times New Roman" w:cs="Times New Roman"/>
        </w:rPr>
        <w:t>(</w:t>
      </w:r>
      <w:r w:rsidR="00A122E0" w:rsidRPr="00B844CA">
        <w:rPr>
          <w:rFonts w:ascii="Times New Roman" w:hAnsi="Times New Roman" w:cs="Times New Roman"/>
          <w:b/>
          <w:bCs/>
        </w:rPr>
        <w:t xml:space="preserve">Figure 6 module </w:t>
      </w:r>
      <w:r w:rsidR="00A122E0">
        <w:rPr>
          <w:rFonts w:ascii="Times New Roman" w:hAnsi="Times New Roman" w:cs="Times New Roman"/>
          <w:b/>
          <w:bCs/>
        </w:rPr>
        <w:t>4</w:t>
      </w:r>
      <w:r w:rsidR="00A122E0">
        <w:rPr>
          <w:rFonts w:ascii="Times New Roman" w:hAnsi="Times New Roman" w:cs="Times New Roman"/>
        </w:rPr>
        <w:t>)</w:t>
      </w:r>
      <w:r w:rsidR="005D11B0">
        <w:rPr>
          <w:rFonts w:ascii="Times New Roman" w:hAnsi="Times New Roman" w:cs="Times New Roman"/>
        </w:rPr>
        <w:t xml:space="preserve">. </w:t>
      </w:r>
      <w:r w:rsidR="00FA7CBA">
        <w:rPr>
          <w:rFonts w:ascii="Times New Roman" w:hAnsi="Times New Roman" w:cs="Times New Roman"/>
        </w:rPr>
        <w:t xml:space="preserve">In this module, </w:t>
      </w:r>
      <w:r w:rsidR="007809F8">
        <w:rPr>
          <w:rFonts w:ascii="Times New Roman" w:hAnsi="Times New Roman" w:cs="Times New Roman"/>
        </w:rPr>
        <w:t>P</w:t>
      </w:r>
      <w:r w:rsidR="007E3A79" w:rsidRPr="007E3A79">
        <w:rPr>
          <w:rFonts w:ascii="Times New Roman" w:hAnsi="Times New Roman" w:cs="Times New Roman"/>
        </w:rPr>
        <w:t xml:space="preserve">rotein Tyrosine Kinase 2 Beta </w:t>
      </w:r>
      <w:r w:rsidR="00B42DFF">
        <w:rPr>
          <w:rFonts w:ascii="Times New Roman" w:hAnsi="Times New Roman" w:cs="Times New Roman"/>
        </w:rPr>
        <w:t>(</w:t>
      </w:r>
      <w:r w:rsidR="00FA7CBA">
        <w:rPr>
          <w:rFonts w:ascii="Times New Roman" w:hAnsi="Times New Roman" w:cs="Times New Roman"/>
        </w:rPr>
        <w:t>P</w:t>
      </w:r>
      <w:r w:rsidR="00EA3B6F">
        <w:rPr>
          <w:rFonts w:ascii="Times New Roman" w:hAnsi="Times New Roman" w:cs="Times New Roman"/>
        </w:rPr>
        <w:t>TK2B</w:t>
      </w:r>
      <w:r w:rsidR="00B42DFF">
        <w:rPr>
          <w:rFonts w:ascii="Times New Roman" w:hAnsi="Times New Roman" w:cs="Times New Roman"/>
        </w:rPr>
        <w:t>)</w:t>
      </w:r>
      <w:r w:rsidR="00EA3B6F">
        <w:rPr>
          <w:rFonts w:ascii="Times New Roman" w:hAnsi="Times New Roman" w:cs="Times New Roman"/>
        </w:rPr>
        <w:t xml:space="preserve"> catalyze</w:t>
      </w:r>
      <w:r w:rsidR="008439CD">
        <w:rPr>
          <w:rFonts w:ascii="Times New Roman" w:hAnsi="Times New Roman" w:cs="Times New Roman"/>
        </w:rPr>
        <w:t>d</w:t>
      </w:r>
      <w:r w:rsidR="00EA3B6F">
        <w:rPr>
          <w:rFonts w:ascii="Times New Roman" w:hAnsi="Times New Roman" w:cs="Times New Roman"/>
        </w:rPr>
        <w:t xml:space="preserve"> 8 genes</w:t>
      </w:r>
      <w:r w:rsidR="00754EED">
        <w:rPr>
          <w:rFonts w:ascii="Times New Roman" w:hAnsi="Times New Roman" w:cs="Times New Roman"/>
        </w:rPr>
        <w:t xml:space="preserve">, which regulated </w:t>
      </w:r>
      <w:r w:rsidR="009324AF">
        <w:rPr>
          <w:rFonts w:ascii="Times New Roman" w:hAnsi="Times New Roman" w:cs="Times New Roman"/>
        </w:rPr>
        <w:t>largest</w:t>
      </w:r>
      <w:r w:rsidR="00754EED">
        <w:rPr>
          <w:rFonts w:ascii="Times New Roman" w:hAnsi="Times New Roman" w:cs="Times New Roman"/>
        </w:rPr>
        <w:t xml:space="preserve"> number of genes in our </w:t>
      </w:r>
      <w:r w:rsidR="00A122E0">
        <w:rPr>
          <w:rFonts w:ascii="Times New Roman" w:hAnsi="Times New Roman" w:cs="Times New Roman"/>
        </w:rPr>
        <w:t xml:space="preserve">signed </w:t>
      </w:r>
      <w:r w:rsidR="00754EED">
        <w:rPr>
          <w:rFonts w:ascii="Times New Roman" w:hAnsi="Times New Roman" w:cs="Times New Roman"/>
        </w:rPr>
        <w:t>network</w:t>
      </w:r>
      <w:r w:rsidR="009324AF">
        <w:rPr>
          <w:rFonts w:ascii="Times New Roman" w:hAnsi="Times New Roman" w:cs="Times New Roman"/>
        </w:rPr>
        <w:t xml:space="preserve">. </w:t>
      </w:r>
      <w:r w:rsidR="003B2347">
        <w:rPr>
          <w:rFonts w:ascii="Times New Roman" w:hAnsi="Times New Roman" w:cs="Times New Roman"/>
        </w:rPr>
        <w:t xml:space="preserve">ITGB7 was activated by four genes </w:t>
      </w:r>
      <w:r w:rsidR="00B64569">
        <w:rPr>
          <w:rFonts w:ascii="Times New Roman" w:hAnsi="Times New Roman" w:cs="Times New Roman"/>
        </w:rPr>
        <w:t xml:space="preserve">and was the major target of </w:t>
      </w:r>
      <w:r w:rsidR="003B2347">
        <w:rPr>
          <w:rFonts w:ascii="Times New Roman" w:hAnsi="Times New Roman" w:cs="Times New Roman"/>
        </w:rPr>
        <w:t>this module</w:t>
      </w:r>
      <w:r w:rsidR="005D5384">
        <w:rPr>
          <w:rFonts w:ascii="Times New Roman" w:hAnsi="Times New Roman" w:cs="Times New Roman"/>
        </w:rPr>
        <w:t xml:space="preserve"> (</w:t>
      </w:r>
      <w:r w:rsidR="005D5384" w:rsidRPr="00B844CA">
        <w:rPr>
          <w:rFonts w:ascii="Times New Roman" w:hAnsi="Times New Roman" w:cs="Times New Roman"/>
          <w:b/>
          <w:bCs/>
        </w:rPr>
        <w:t xml:space="preserve">Figure 6 module </w:t>
      </w:r>
      <w:r w:rsidR="005D5384">
        <w:rPr>
          <w:rFonts w:ascii="Times New Roman" w:hAnsi="Times New Roman" w:cs="Times New Roman"/>
          <w:b/>
          <w:bCs/>
        </w:rPr>
        <w:t>4</w:t>
      </w:r>
      <w:r w:rsidR="005D5384">
        <w:rPr>
          <w:rFonts w:ascii="Times New Roman" w:hAnsi="Times New Roman" w:cs="Times New Roman"/>
        </w:rPr>
        <w:t>)</w:t>
      </w:r>
      <w:r w:rsidR="00B64569">
        <w:rPr>
          <w:rFonts w:ascii="Times New Roman" w:hAnsi="Times New Roman" w:cs="Times New Roman"/>
        </w:rPr>
        <w:t xml:space="preserve">. </w:t>
      </w:r>
      <w:r w:rsidR="009F3FB7">
        <w:rPr>
          <w:rFonts w:ascii="Times New Roman" w:hAnsi="Times New Roman" w:cs="Times New Roman"/>
        </w:rPr>
        <w:t>Ho</w:t>
      </w:r>
      <w:r w:rsidR="00352902">
        <w:rPr>
          <w:rFonts w:ascii="Times New Roman" w:hAnsi="Times New Roman" w:cs="Times New Roman"/>
        </w:rPr>
        <w:t xml:space="preserve">wever, we </w:t>
      </w:r>
      <w:r w:rsidR="00A122E0">
        <w:rPr>
          <w:rFonts w:ascii="Times New Roman" w:hAnsi="Times New Roman" w:cs="Times New Roman"/>
        </w:rPr>
        <w:t>known</w:t>
      </w:r>
      <w:r w:rsidR="00352902">
        <w:rPr>
          <w:rFonts w:ascii="Times New Roman" w:hAnsi="Times New Roman" w:cs="Times New Roman"/>
        </w:rPr>
        <w:t xml:space="preserve"> little information about how PTK2B</w:t>
      </w:r>
      <w:r w:rsidR="007664BA">
        <w:rPr>
          <w:rFonts w:ascii="Times New Roman" w:hAnsi="Times New Roman" w:cs="Times New Roman"/>
        </w:rPr>
        <w:t xml:space="preserve"> and ITGB7</w:t>
      </w:r>
      <w:r w:rsidR="00352902">
        <w:rPr>
          <w:rFonts w:ascii="Times New Roman" w:hAnsi="Times New Roman" w:cs="Times New Roman"/>
        </w:rPr>
        <w:t xml:space="preserve"> affect l</w:t>
      </w:r>
      <w:r w:rsidR="00A122E0">
        <w:rPr>
          <w:rFonts w:ascii="Times New Roman" w:hAnsi="Times New Roman" w:cs="Times New Roman"/>
        </w:rPr>
        <w:t>ifespan or</w:t>
      </w:r>
      <w:r w:rsidR="00352902">
        <w:rPr>
          <w:rFonts w:ascii="Times New Roman" w:hAnsi="Times New Roman" w:cs="Times New Roman"/>
        </w:rPr>
        <w:t xml:space="preserve"> aging.</w:t>
      </w:r>
    </w:p>
    <w:p w:rsidR="00AD0E31" w:rsidRDefault="00AD0E31" w:rsidP="00550DE0">
      <w:pPr>
        <w:spacing w:line="332" w:lineRule="exact"/>
        <w:rPr>
          <w:rFonts w:ascii="Times New Roman" w:hAnsi="Times New Roman" w:cs="Times New Roman"/>
        </w:rPr>
      </w:pPr>
    </w:p>
    <w:p w:rsidR="00803FD1" w:rsidRDefault="00803FD1" w:rsidP="00550DE0">
      <w:pPr>
        <w:spacing w:line="332" w:lineRule="exac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eside five modules</w:t>
      </w:r>
      <w:r w:rsidR="0085322A">
        <w:rPr>
          <w:rFonts w:ascii="Times New Roman" w:hAnsi="Times New Roman" w:cs="Times New Roman"/>
        </w:rPr>
        <w:t xml:space="preserve"> above</w:t>
      </w:r>
      <w:r>
        <w:rPr>
          <w:rFonts w:ascii="Times New Roman" w:hAnsi="Times New Roman" w:cs="Times New Roman"/>
        </w:rPr>
        <w:t xml:space="preserve">, </w:t>
      </w:r>
      <w:r w:rsidR="00683D29">
        <w:rPr>
          <w:rFonts w:ascii="Times New Roman" w:hAnsi="Times New Roman" w:cs="Times New Roman"/>
        </w:rPr>
        <w:t>other</w:t>
      </w:r>
      <w:r w:rsidR="00E051C5">
        <w:rPr>
          <w:rFonts w:ascii="Times New Roman" w:hAnsi="Times New Roman" w:cs="Times New Roman"/>
        </w:rPr>
        <w:t xml:space="preserve"> genes </w:t>
      </w:r>
      <w:r w:rsidR="00683D29">
        <w:rPr>
          <w:rFonts w:ascii="Times New Roman" w:hAnsi="Times New Roman" w:cs="Times New Roman"/>
        </w:rPr>
        <w:t xml:space="preserve">might also </w:t>
      </w:r>
      <w:r w:rsidR="00E051C5">
        <w:rPr>
          <w:rFonts w:ascii="Times New Roman" w:hAnsi="Times New Roman" w:cs="Times New Roman"/>
        </w:rPr>
        <w:t xml:space="preserve">involve in </w:t>
      </w:r>
      <w:r w:rsidR="00183A34">
        <w:rPr>
          <w:rFonts w:ascii="Times New Roman" w:hAnsi="Times New Roman" w:cs="Times New Roman"/>
        </w:rPr>
        <w:t xml:space="preserve">regulation of </w:t>
      </w:r>
      <w:r w:rsidR="00E051C5">
        <w:rPr>
          <w:rFonts w:ascii="Times New Roman" w:hAnsi="Times New Roman" w:cs="Times New Roman"/>
        </w:rPr>
        <w:t>l</w:t>
      </w:r>
      <w:r w:rsidR="00C030B4">
        <w:rPr>
          <w:rFonts w:ascii="Times New Roman" w:hAnsi="Times New Roman" w:cs="Times New Roman"/>
        </w:rPr>
        <w:t>ifespan</w:t>
      </w:r>
      <w:r w:rsidR="00E051C5">
        <w:rPr>
          <w:rFonts w:ascii="Times New Roman" w:hAnsi="Times New Roman" w:cs="Times New Roman"/>
        </w:rPr>
        <w:t xml:space="preserve"> </w:t>
      </w:r>
      <w:r w:rsidR="00C030B4">
        <w:rPr>
          <w:rFonts w:ascii="Times New Roman" w:hAnsi="Times New Roman" w:cs="Times New Roman"/>
        </w:rPr>
        <w:t>or</w:t>
      </w:r>
      <w:r w:rsidR="00E051C5">
        <w:rPr>
          <w:rFonts w:ascii="Times New Roman" w:hAnsi="Times New Roman" w:cs="Times New Roman"/>
        </w:rPr>
        <w:t xml:space="preserve"> aging in </w:t>
      </w:r>
      <w:r w:rsidR="00E051C5">
        <w:rPr>
          <w:rFonts w:ascii="Times New Roman" w:hAnsi="Times New Roman" w:cs="Times New Roman"/>
        </w:rPr>
        <w:lastRenderedPageBreak/>
        <w:t xml:space="preserve">our network. For example, </w:t>
      </w:r>
      <w:r w:rsidR="00773862">
        <w:rPr>
          <w:rFonts w:ascii="Times New Roman" w:hAnsi="Times New Roman" w:cs="Times New Roman"/>
        </w:rPr>
        <w:t>c</w:t>
      </w:r>
      <w:r w:rsidR="00773862" w:rsidRPr="007244F0">
        <w:rPr>
          <w:rFonts w:ascii="Times New Roman" w:hAnsi="Times New Roman" w:cs="Times New Roman"/>
        </w:rPr>
        <w:t xml:space="preserve">yclin D1 </w:t>
      </w:r>
      <w:r w:rsidR="00773862">
        <w:rPr>
          <w:rFonts w:ascii="Times New Roman" w:hAnsi="Times New Roman" w:cs="Times New Roman"/>
        </w:rPr>
        <w:t xml:space="preserve">(CCND1) was regulated by largest number of genes in </w:t>
      </w:r>
      <w:r w:rsidR="00183A34">
        <w:rPr>
          <w:rFonts w:ascii="Times New Roman" w:hAnsi="Times New Roman" w:cs="Times New Roman"/>
        </w:rPr>
        <w:t>our signed</w:t>
      </w:r>
      <w:r w:rsidR="00773862">
        <w:rPr>
          <w:rFonts w:ascii="Times New Roman" w:hAnsi="Times New Roman" w:cs="Times New Roman"/>
        </w:rPr>
        <w:t xml:space="preserve"> network</w:t>
      </w:r>
      <w:r w:rsidR="00183A34">
        <w:rPr>
          <w:rFonts w:ascii="Times New Roman" w:hAnsi="Times New Roman" w:cs="Times New Roman"/>
        </w:rPr>
        <w:t xml:space="preserve"> (</w:t>
      </w:r>
      <w:r w:rsidR="00183A34" w:rsidRPr="00183A34">
        <w:rPr>
          <w:rFonts w:ascii="Times New Roman" w:hAnsi="Times New Roman" w:cs="Times New Roman"/>
          <w:b/>
          <w:bCs/>
        </w:rPr>
        <w:t>Figure 6</w:t>
      </w:r>
      <w:r w:rsidR="00183A34">
        <w:rPr>
          <w:rFonts w:ascii="Times New Roman" w:hAnsi="Times New Roman" w:cs="Times New Roman"/>
        </w:rPr>
        <w:t>)</w:t>
      </w:r>
      <w:r w:rsidR="00EB059C">
        <w:rPr>
          <w:rFonts w:ascii="Times New Roman" w:hAnsi="Times New Roman" w:cs="Times New Roman"/>
        </w:rPr>
        <w:t>.</w:t>
      </w:r>
      <w:r w:rsidR="00B80C63">
        <w:rPr>
          <w:rFonts w:ascii="Times New Roman" w:hAnsi="Times New Roman" w:cs="Times New Roman"/>
        </w:rPr>
        <w:t xml:space="preserve"> </w:t>
      </w:r>
      <w:r w:rsidR="00F84367">
        <w:rPr>
          <w:rFonts w:ascii="Times New Roman" w:hAnsi="Times New Roman" w:cs="Times New Roman"/>
        </w:rPr>
        <w:t xml:space="preserve">Overexpression of </w:t>
      </w:r>
      <w:r w:rsidR="006F3831">
        <w:rPr>
          <w:rFonts w:ascii="Times New Roman" w:hAnsi="Times New Roman" w:cs="Times New Roman"/>
        </w:rPr>
        <w:t xml:space="preserve">CCND1 </w:t>
      </w:r>
      <w:r w:rsidR="00F84367">
        <w:rPr>
          <w:rFonts w:ascii="Times New Roman" w:hAnsi="Times New Roman" w:cs="Times New Roman"/>
        </w:rPr>
        <w:t>will lead to cell senescence</w:t>
      </w:r>
      <w:r w:rsidR="000258B0">
        <w:rPr>
          <w:rFonts w:ascii="Times New Roman" w:hAnsi="Times New Roman" w:cs="Times New Roman"/>
        </w:rPr>
        <w:fldChar w:fldCharType="begin">
          <w:fldData xml:space="preserve">PEVuZE5vdGU+PENpdGU+PEF1dGhvcj5BdGFkamE8L0F1dGhvcj48WWVhcj4xOTk1PC9ZZWFyPjxS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PEVuZE5vdGU+PENpdGU+PEF1dGhvcj5BdGFkamE8L0F1dGhvcj48WWVhcj4xOTk1PC9ZZWFyPjxS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59</w:t>
      </w:r>
      <w:r w:rsidR="000258B0">
        <w:rPr>
          <w:rFonts w:ascii="Times New Roman" w:hAnsi="Times New Roman" w:cs="Times New Roman"/>
        </w:rPr>
        <w:fldChar w:fldCharType="end"/>
      </w:r>
      <w:r w:rsidR="00F84367">
        <w:rPr>
          <w:rFonts w:ascii="Times New Roman" w:hAnsi="Times New Roman" w:cs="Times New Roman"/>
        </w:rPr>
        <w:t>.</w:t>
      </w:r>
      <w:r w:rsidR="006C5664">
        <w:rPr>
          <w:rFonts w:ascii="Times New Roman" w:hAnsi="Times New Roman" w:cs="Times New Roman"/>
        </w:rPr>
        <w:t xml:space="preserve"> </w:t>
      </w:r>
      <w:r w:rsidR="00C7173E">
        <w:rPr>
          <w:rFonts w:ascii="Times New Roman" w:hAnsi="Times New Roman" w:cs="Times New Roman"/>
        </w:rPr>
        <w:t xml:space="preserve">Another </w:t>
      </w:r>
      <w:r w:rsidR="00650A34">
        <w:rPr>
          <w:rFonts w:ascii="Times New Roman" w:hAnsi="Times New Roman" w:cs="Times New Roman"/>
        </w:rPr>
        <w:t xml:space="preserve">most </w:t>
      </w:r>
      <w:r w:rsidR="00C00B9C">
        <w:rPr>
          <w:rFonts w:ascii="Times New Roman" w:hAnsi="Times New Roman" w:cs="Times New Roman"/>
        </w:rPr>
        <w:t xml:space="preserve">targeted </w:t>
      </w:r>
      <w:r w:rsidR="00C7173E">
        <w:rPr>
          <w:rFonts w:ascii="Times New Roman" w:hAnsi="Times New Roman" w:cs="Times New Roman"/>
        </w:rPr>
        <w:t>gene was</w:t>
      </w:r>
      <w:r w:rsidR="005A1113">
        <w:rPr>
          <w:rFonts w:ascii="Times New Roman" w:hAnsi="Times New Roman" w:cs="Times New Roman"/>
        </w:rPr>
        <w:t xml:space="preserve"> a</w:t>
      </w:r>
      <w:r w:rsidR="005A1113" w:rsidRPr="005A1113">
        <w:rPr>
          <w:rFonts w:ascii="Times New Roman" w:hAnsi="Times New Roman" w:cs="Times New Roman"/>
        </w:rPr>
        <w:t xml:space="preserve">poptosis </w:t>
      </w:r>
      <w:r w:rsidR="005A1113">
        <w:rPr>
          <w:rFonts w:ascii="Times New Roman" w:hAnsi="Times New Roman" w:cs="Times New Roman"/>
        </w:rPr>
        <w:t>r</w:t>
      </w:r>
      <w:r w:rsidR="005A1113" w:rsidRPr="005A1113">
        <w:rPr>
          <w:rFonts w:ascii="Times New Roman" w:hAnsi="Times New Roman" w:cs="Times New Roman"/>
        </w:rPr>
        <w:t>egulator</w:t>
      </w:r>
      <w:r w:rsidR="005A1113">
        <w:rPr>
          <w:rFonts w:ascii="Times New Roman" w:hAnsi="Times New Roman" w:cs="Times New Roman"/>
        </w:rPr>
        <w:t xml:space="preserve"> (</w:t>
      </w:r>
      <w:r w:rsidR="00C7173E">
        <w:rPr>
          <w:rFonts w:ascii="Times New Roman" w:hAnsi="Times New Roman" w:cs="Times New Roman"/>
        </w:rPr>
        <w:t>BCL2</w:t>
      </w:r>
      <w:r w:rsidR="005A1113">
        <w:rPr>
          <w:rFonts w:ascii="Times New Roman" w:hAnsi="Times New Roman" w:cs="Times New Roman"/>
        </w:rPr>
        <w:t>)</w:t>
      </w:r>
      <w:r w:rsidR="00C7173E">
        <w:rPr>
          <w:rFonts w:ascii="Times New Roman" w:hAnsi="Times New Roman" w:cs="Times New Roman"/>
        </w:rPr>
        <w:t>,</w:t>
      </w:r>
      <w:r w:rsidR="00323D8B">
        <w:rPr>
          <w:rFonts w:ascii="Times New Roman" w:hAnsi="Times New Roman" w:cs="Times New Roman"/>
        </w:rPr>
        <w:t xml:space="preserve"> </w:t>
      </w:r>
      <w:r w:rsidR="005B0A45">
        <w:rPr>
          <w:rFonts w:ascii="Times New Roman" w:hAnsi="Times New Roman" w:cs="Times New Roman"/>
        </w:rPr>
        <w:t xml:space="preserve">which was regulated by </w:t>
      </w:r>
      <w:r w:rsidR="00323D8B">
        <w:rPr>
          <w:rFonts w:ascii="Times New Roman" w:hAnsi="Times New Roman" w:cs="Times New Roman"/>
        </w:rPr>
        <w:t>4 gene</w:t>
      </w:r>
      <w:r w:rsidR="00EE5152">
        <w:rPr>
          <w:rFonts w:ascii="Times New Roman" w:hAnsi="Times New Roman" w:cs="Times New Roman"/>
        </w:rPr>
        <w:t>s</w:t>
      </w:r>
      <w:r w:rsidR="00323D8B">
        <w:rPr>
          <w:rFonts w:ascii="Times New Roman" w:hAnsi="Times New Roman" w:cs="Times New Roman"/>
        </w:rPr>
        <w:t>.</w:t>
      </w:r>
      <w:r w:rsidR="00C7173E">
        <w:rPr>
          <w:rFonts w:ascii="Times New Roman" w:hAnsi="Times New Roman" w:cs="Times New Roman"/>
        </w:rPr>
        <w:t xml:space="preserve"> BCL2</w:t>
      </w:r>
      <w:r w:rsidR="00323D8B">
        <w:rPr>
          <w:rFonts w:ascii="Times New Roman" w:hAnsi="Times New Roman" w:cs="Times New Roman"/>
        </w:rPr>
        <w:t xml:space="preserve"> is</w:t>
      </w:r>
      <w:r w:rsidR="00C7173E">
        <w:rPr>
          <w:rFonts w:ascii="Times New Roman" w:hAnsi="Times New Roman" w:cs="Times New Roman"/>
        </w:rPr>
        <w:t xml:space="preserve"> a negative </w:t>
      </w:r>
      <w:r w:rsidR="00C37ED9">
        <w:rPr>
          <w:rFonts w:ascii="Times New Roman" w:hAnsi="Times New Roman" w:cs="Times New Roman"/>
        </w:rPr>
        <w:t xml:space="preserve">regulator of autophagy, </w:t>
      </w:r>
      <w:r w:rsidR="00EC29B0">
        <w:rPr>
          <w:rFonts w:ascii="Times New Roman" w:hAnsi="Times New Roman" w:cs="Times New Roman"/>
        </w:rPr>
        <w:t>d</w:t>
      </w:r>
      <w:r w:rsidR="00EC29B0" w:rsidRPr="00EC29B0">
        <w:rPr>
          <w:rFonts w:ascii="Times New Roman" w:hAnsi="Times New Roman" w:cs="Times New Roman"/>
        </w:rPr>
        <w:t>isruption of the beclin 1-B</w:t>
      </w:r>
      <w:r w:rsidR="00EC08C2">
        <w:rPr>
          <w:rFonts w:ascii="Times New Roman" w:hAnsi="Times New Roman" w:cs="Times New Roman"/>
        </w:rPr>
        <w:t>cl</w:t>
      </w:r>
      <w:r w:rsidR="00EC29B0" w:rsidRPr="00EC29B0">
        <w:rPr>
          <w:rFonts w:ascii="Times New Roman" w:hAnsi="Times New Roman" w:cs="Times New Roman"/>
        </w:rPr>
        <w:t>2 autophagy regulatory complex promotes longevity in mice</w:t>
      </w:r>
      <w:r w:rsidR="000258B0">
        <w:rPr>
          <w:rFonts w:ascii="Times New Roman" w:hAnsi="Times New Roman" w:cs="Times New Roman"/>
        </w:rPr>
        <w:fldChar w:fldCharType="begin">
          <w:fldData xml:space="preserve">PEVuZE5vdGU+PENpdGU+PEF1dGhvcj5GZXJuYW5kZXo8L0F1dGhvcj48WWVhcj4yMDE4PC9ZZWFy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=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PEVuZE5vdGU+PENpdGU+PEF1dGhvcj5GZXJuYW5kZXo8L0F1dGhvcj48WWVhcj4yMDE4PC9ZZWFy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=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60</w:t>
      </w:r>
      <w:r w:rsidR="000258B0">
        <w:rPr>
          <w:rFonts w:ascii="Times New Roman" w:hAnsi="Times New Roman" w:cs="Times New Roman"/>
        </w:rPr>
        <w:fldChar w:fldCharType="end"/>
      </w:r>
      <w:r w:rsidR="000639D7">
        <w:rPr>
          <w:rFonts w:ascii="Times New Roman" w:hAnsi="Times New Roman" w:cs="Times New Roman"/>
        </w:rPr>
        <w:t xml:space="preserve"> and </w:t>
      </w:r>
      <w:r w:rsidR="000639D7" w:rsidRPr="000639D7">
        <w:rPr>
          <w:rFonts w:ascii="Times New Roman" w:hAnsi="Times New Roman" w:cs="Times New Roman"/>
        </w:rPr>
        <w:t xml:space="preserve">down-regulation of Bcl-2 </w:t>
      </w:r>
      <w:r w:rsidR="00313632">
        <w:rPr>
          <w:rFonts w:ascii="Times New Roman" w:hAnsi="Times New Roman" w:cs="Times New Roman"/>
        </w:rPr>
        <w:t xml:space="preserve">expression </w:t>
      </w:r>
      <w:r w:rsidR="000639D7" w:rsidRPr="000639D7">
        <w:rPr>
          <w:rFonts w:ascii="Times New Roman" w:hAnsi="Times New Roman" w:cs="Times New Roman"/>
        </w:rPr>
        <w:t xml:space="preserve">controls </w:t>
      </w:r>
      <w:r w:rsidR="003C6BEA">
        <w:rPr>
          <w:rFonts w:ascii="Times New Roman" w:hAnsi="Times New Roman" w:cs="Times New Roman"/>
        </w:rPr>
        <w:t>murine</w:t>
      </w:r>
      <w:r w:rsidR="00C0638C">
        <w:rPr>
          <w:rFonts w:ascii="Times New Roman" w:hAnsi="Times New Roman" w:cs="Times New Roman"/>
        </w:rPr>
        <w:t xml:space="preserve"> </w:t>
      </w:r>
      <w:r w:rsidR="00C62328">
        <w:rPr>
          <w:rFonts w:ascii="Times New Roman" w:hAnsi="Times New Roman" w:cs="Times New Roman"/>
        </w:rPr>
        <w:t>dendritic cell</w:t>
      </w:r>
      <w:r w:rsidR="000639D7" w:rsidRPr="000639D7">
        <w:rPr>
          <w:rFonts w:ascii="Times New Roman" w:hAnsi="Times New Roman" w:cs="Times New Roman"/>
        </w:rPr>
        <w:t xml:space="preserve"> longevity</w:t>
      </w:r>
      <w:r w:rsidR="000258B0">
        <w:rPr>
          <w:rFonts w:ascii="Times New Roman" w:hAnsi="Times New Roman" w:cs="Times New Roman"/>
        </w:rPr>
        <w:fldChar w:fldCharType="begin">
          <w:fldData xml:space="preserve">PEVuZE5vdGU+PENpdGU+PEF1dGhvcj5Ob3BvcmE8L0F1dGhvcj48WWVhcj4yMDAyPC9ZZWFyPjxS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</w:fldData>
        </w:fldChar>
      </w:r>
      <w:r w:rsidR="00113AC0">
        <w:rPr>
          <w:rFonts w:ascii="Times New Roman" w:hAnsi="Times New Roman" w:cs="Times New Roman"/>
        </w:rPr>
        <w:instrText xml:space="preserve"> ADDIN EN.CITE </w:instrText>
      </w:r>
      <w:r w:rsidR="000258B0">
        <w:rPr>
          <w:rFonts w:ascii="Times New Roman" w:hAnsi="Times New Roman" w:cs="Times New Roman"/>
        </w:rPr>
        <w:fldChar w:fldCharType="begin">
          <w:fldData xml:space="preserve">PEVuZE5vdGU+PENpdGU+PEF1dGhvcj5Ob3BvcmE8L0F1dGhvcj48WWVhcj4yMDAyPC9ZZWFyPjxS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</w:fldData>
        </w:fldChar>
      </w:r>
      <w:r w:rsidR="00113AC0">
        <w:rPr>
          <w:rFonts w:ascii="Times New Roman" w:hAnsi="Times New Roman" w:cs="Times New Roman"/>
        </w:rPr>
        <w:instrText xml:space="preserve"> ADDIN EN.CITE.DATA </w:instrText>
      </w:r>
      <w:r w:rsidR="000258B0">
        <w:rPr>
          <w:rFonts w:ascii="Times New Roman" w:hAnsi="Times New Roman" w:cs="Times New Roman"/>
        </w:rPr>
      </w:r>
      <w:r w:rsidR="000258B0">
        <w:rPr>
          <w:rFonts w:ascii="Times New Roman" w:hAnsi="Times New Roman" w:cs="Times New Roman"/>
        </w:rPr>
        <w:fldChar w:fldCharType="end"/>
      </w:r>
      <w:r w:rsidR="000258B0">
        <w:rPr>
          <w:rFonts w:ascii="Times New Roman" w:hAnsi="Times New Roman" w:cs="Times New Roman"/>
        </w:rPr>
      </w:r>
      <w:r w:rsidR="000258B0">
        <w:rPr>
          <w:rFonts w:ascii="Times New Roman" w:hAnsi="Times New Roman" w:cs="Times New Roman"/>
        </w:rPr>
        <w:fldChar w:fldCharType="separate"/>
      </w:r>
      <w:r w:rsidR="00113AC0" w:rsidRPr="00113AC0">
        <w:rPr>
          <w:rFonts w:ascii="Times New Roman" w:hAnsi="Times New Roman" w:cs="Times New Roman"/>
          <w:noProof/>
          <w:vertAlign w:val="superscript"/>
        </w:rPr>
        <w:t>61</w:t>
      </w:r>
      <w:r w:rsidR="000258B0">
        <w:rPr>
          <w:rFonts w:ascii="Times New Roman" w:hAnsi="Times New Roman" w:cs="Times New Roman"/>
        </w:rPr>
        <w:fldChar w:fldCharType="end"/>
      </w:r>
      <w:r w:rsidR="00C0638C">
        <w:rPr>
          <w:rFonts w:ascii="Times New Roman" w:hAnsi="Times New Roman" w:cs="Times New Roman"/>
        </w:rPr>
        <w:t>.</w:t>
      </w:r>
    </w:p>
    <w:p w:rsidR="00C0638C" w:rsidRPr="00B64569" w:rsidRDefault="00C0638C" w:rsidP="00550DE0">
      <w:pPr>
        <w:spacing w:line="332" w:lineRule="exact"/>
        <w:rPr>
          <w:rFonts w:ascii="Times New Roman" w:hAnsi="Times New Roman" w:cs="Times New Roman"/>
        </w:rPr>
      </w:pPr>
    </w:p>
    <w:p w:rsidR="00787941" w:rsidRPr="00D17E62" w:rsidRDefault="00787941" w:rsidP="00E62ADE">
      <w:pPr>
        <w:widowControl/>
        <w:shd w:val="clear" w:color="auto" w:fill="FFFFFF"/>
        <w:spacing w:before="150" w:line="332" w:lineRule="exact"/>
        <w:jc w:val="left"/>
        <w:outlineLvl w:val="2"/>
        <w:rPr>
          <w:rFonts w:ascii="Times New Roman" w:eastAsia="宋体" w:hAnsi="Times New Roman" w:cs="Times New Roman"/>
          <w:b/>
          <w:bCs/>
          <w:color w:val="333333"/>
          <w:kern w:val="0"/>
          <w:sz w:val="30"/>
          <w:szCs w:val="30"/>
          <w:shd w:val="clear" w:color="auto" w:fill="FFFFFF"/>
        </w:rPr>
      </w:pPr>
      <w:r w:rsidRPr="00D17E62">
        <w:rPr>
          <w:rFonts w:ascii="Times New Roman" w:eastAsia="宋体" w:hAnsi="Times New Roman" w:cs="Times New Roman"/>
          <w:b/>
          <w:bCs/>
          <w:color w:val="333333"/>
          <w:kern w:val="0"/>
          <w:sz w:val="30"/>
          <w:szCs w:val="30"/>
          <w:shd w:val="clear" w:color="auto" w:fill="FFFFFF"/>
        </w:rPr>
        <w:t>CONCLUSIONS</w:t>
      </w:r>
    </w:p>
    <w:p w:rsidR="00F51104" w:rsidRPr="00D17E62" w:rsidRDefault="00E25007" w:rsidP="00061187">
      <w:pPr>
        <w:spacing w:line="332" w:lineRule="exact"/>
        <w:rPr>
          <w:rFonts w:ascii="Times New Roman" w:hAnsi="Times New Roman" w:cs="Times New Roman"/>
        </w:rPr>
      </w:pPr>
      <w:r w:rsidRPr="00D17E62">
        <w:rPr>
          <w:rFonts w:ascii="Times New Roman" w:hAnsi="Times New Roman" w:cs="Times New Roman"/>
        </w:rPr>
        <w:t xml:space="preserve">Our study </w:t>
      </w:r>
      <w:r w:rsidR="00193D17" w:rsidRPr="00D17E62">
        <w:rPr>
          <w:rFonts w:ascii="Times New Roman" w:hAnsi="Times New Roman" w:cs="Times New Roman"/>
        </w:rPr>
        <w:t>collected</w:t>
      </w:r>
      <w:r w:rsidR="00961B8A" w:rsidRPr="00D17E62">
        <w:rPr>
          <w:rFonts w:ascii="Times New Roman" w:hAnsi="Times New Roman" w:cs="Times New Roman"/>
        </w:rPr>
        <w:t xml:space="preserve"> </w:t>
      </w:r>
      <w:r w:rsidR="00A11FEB" w:rsidRPr="00D17E62">
        <w:rPr>
          <w:rFonts w:ascii="Times New Roman" w:hAnsi="Times New Roman" w:cs="Times New Roman"/>
        </w:rPr>
        <w:t>the largest genomic data</w:t>
      </w:r>
      <w:r w:rsidR="000D726F">
        <w:rPr>
          <w:rFonts w:ascii="Times New Roman" w:hAnsi="Times New Roman" w:cs="Times New Roman"/>
        </w:rPr>
        <w:t xml:space="preserve"> ever</w:t>
      </w:r>
      <w:r w:rsidR="00DF2124" w:rsidRPr="00D17E62">
        <w:rPr>
          <w:rFonts w:ascii="Times New Roman" w:hAnsi="Times New Roman" w:cs="Times New Roman"/>
        </w:rPr>
        <w:t xml:space="preserve"> </w:t>
      </w:r>
      <w:r w:rsidR="00823667" w:rsidRPr="00D17E62">
        <w:rPr>
          <w:rFonts w:ascii="Times New Roman" w:hAnsi="Times New Roman" w:cs="Times New Roman"/>
        </w:rPr>
        <w:t>to</w:t>
      </w:r>
      <w:r w:rsidR="00430DB9" w:rsidRPr="00D17E62">
        <w:rPr>
          <w:rFonts w:ascii="Times New Roman" w:hAnsi="Times New Roman" w:cs="Times New Roman"/>
        </w:rPr>
        <w:t xml:space="preserve"> </w:t>
      </w:r>
      <w:r w:rsidR="00C97010" w:rsidRPr="00D17E62">
        <w:rPr>
          <w:rFonts w:ascii="Times New Roman" w:hAnsi="Times New Roman" w:cs="Times New Roman"/>
        </w:rPr>
        <w:t xml:space="preserve">systematically </w:t>
      </w:r>
      <w:r w:rsidR="00476FAF" w:rsidRPr="00D17E62">
        <w:rPr>
          <w:rFonts w:ascii="Times New Roman" w:hAnsi="Times New Roman" w:cs="Times New Roman"/>
        </w:rPr>
        <w:t xml:space="preserve">uncover the universal molecular mechanisms </w:t>
      </w:r>
      <w:r w:rsidR="00295331">
        <w:rPr>
          <w:rFonts w:ascii="Times New Roman" w:hAnsi="Times New Roman" w:cs="Times New Roman"/>
        </w:rPr>
        <w:t>underlying</w:t>
      </w:r>
      <w:r w:rsidR="00476FAF" w:rsidRPr="00D17E62">
        <w:rPr>
          <w:rFonts w:ascii="Times New Roman" w:hAnsi="Times New Roman" w:cs="Times New Roman"/>
        </w:rPr>
        <w:t xml:space="preserve"> </w:t>
      </w:r>
      <w:r w:rsidR="00D75450">
        <w:rPr>
          <w:rFonts w:ascii="Times New Roman" w:hAnsi="Times New Roman" w:cs="Times New Roman"/>
        </w:rPr>
        <w:t xml:space="preserve">the evolution of mammalian </w:t>
      </w:r>
      <w:r w:rsidR="00256064">
        <w:rPr>
          <w:rFonts w:ascii="Times New Roman" w:hAnsi="Times New Roman" w:cs="Times New Roman"/>
        </w:rPr>
        <w:t>lifespan</w:t>
      </w:r>
      <w:r w:rsidR="00476FAF" w:rsidRPr="00D17E62">
        <w:rPr>
          <w:rFonts w:ascii="Times New Roman" w:hAnsi="Times New Roman" w:cs="Times New Roman"/>
        </w:rPr>
        <w:t xml:space="preserve">. </w:t>
      </w:r>
      <w:r w:rsidR="000E144E">
        <w:rPr>
          <w:rFonts w:ascii="Times New Roman" w:hAnsi="Times New Roman" w:cs="Times New Roman"/>
        </w:rPr>
        <w:t>We</w:t>
      </w:r>
      <w:r w:rsidR="00FA155C">
        <w:rPr>
          <w:rFonts w:ascii="Times New Roman" w:hAnsi="Times New Roman" w:cs="Times New Roman"/>
        </w:rPr>
        <w:t xml:space="preserve"> identified 370 negative</w:t>
      </w:r>
      <w:r w:rsidR="001A6829">
        <w:rPr>
          <w:rFonts w:ascii="Times New Roman" w:hAnsi="Times New Roman" w:cs="Times New Roman"/>
        </w:rPr>
        <w:t>ly</w:t>
      </w:r>
      <w:r w:rsidR="00FA155C">
        <w:rPr>
          <w:rFonts w:ascii="Times New Roman" w:hAnsi="Times New Roman" w:cs="Times New Roman"/>
        </w:rPr>
        <w:t xml:space="preserve"> correlative genes and 300 positive</w:t>
      </w:r>
      <w:r w:rsidR="001A6829">
        <w:rPr>
          <w:rFonts w:ascii="Times New Roman" w:hAnsi="Times New Roman" w:cs="Times New Roman"/>
        </w:rPr>
        <w:t>ly</w:t>
      </w:r>
      <w:r w:rsidR="00FA155C">
        <w:rPr>
          <w:rFonts w:ascii="Times New Roman" w:hAnsi="Times New Roman" w:cs="Times New Roman"/>
        </w:rPr>
        <w:t xml:space="preserve"> correlative genes</w:t>
      </w:r>
      <w:r w:rsidR="000E144E">
        <w:rPr>
          <w:rFonts w:ascii="Times New Roman" w:hAnsi="Times New Roman" w:cs="Times New Roman"/>
        </w:rPr>
        <w:t xml:space="preserve"> </w:t>
      </w:r>
      <w:r w:rsidR="00000630">
        <w:rPr>
          <w:rFonts w:ascii="Times New Roman" w:hAnsi="Times New Roman" w:cs="Times New Roman"/>
        </w:rPr>
        <w:t xml:space="preserve">which showed convergent shift </w:t>
      </w:r>
      <w:r w:rsidR="00CF24CD">
        <w:rPr>
          <w:rFonts w:ascii="Times New Roman" w:hAnsi="Times New Roman" w:cs="Times New Roman"/>
        </w:rPr>
        <w:t>between</w:t>
      </w:r>
      <w:r w:rsidR="000E144E">
        <w:rPr>
          <w:rFonts w:ascii="Times New Roman" w:hAnsi="Times New Roman" w:cs="Times New Roman"/>
        </w:rPr>
        <w:t xml:space="preserve"> </w:t>
      </w:r>
      <w:r w:rsidR="00EF0CCF">
        <w:rPr>
          <w:rFonts w:ascii="Times New Roman" w:hAnsi="Times New Roman" w:cs="Times New Roman"/>
        </w:rPr>
        <w:t>protein evolutionary rate and</w:t>
      </w:r>
      <w:r w:rsidR="00CF24CD">
        <w:rPr>
          <w:rFonts w:ascii="Times New Roman" w:hAnsi="Times New Roman" w:cs="Times New Roman"/>
        </w:rPr>
        <w:t xml:space="preserve"> </w:t>
      </w:r>
      <w:r w:rsidR="00E56967">
        <w:rPr>
          <w:rFonts w:ascii="Times New Roman" w:hAnsi="Times New Roman" w:cs="Times New Roman"/>
        </w:rPr>
        <w:t>maximum lifespan</w:t>
      </w:r>
      <w:r w:rsidR="00FA155C">
        <w:rPr>
          <w:rFonts w:ascii="Times New Roman" w:hAnsi="Times New Roman" w:cs="Times New Roman"/>
        </w:rPr>
        <w:t>. Enrichment analyses</w:t>
      </w:r>
      <w:r w:rsidR="003106AF">
        <w:rPr>
          <w:rFonts w:ascii="Times New Roman" w:hAnsi="Times New Roman" w:cs="Times New Roman"/>
        </w:rPr>
        <w:t xml:space="preserve"> </w:t>
      </w:r>
      <w:r w:rsidR="00A05741" w:rsidRPr="00D17E62">
        <w:rPr>
          <w:rFonts w:ascii="Times New Roman" w:hAnsi="Times New Roman" w:cs="Times New Roman"/>
        </w:rPr>
        <w:t>not o</w:t>
      </w:r>
      <w:r w:rsidR="00DB1630" w:rsidRPr="00D17E62">
        <w:rPr>
          <w:rFonts w:ascii="Times New Roman" w:hAnsi="Times New Roman" w:cs="Times New Roman"/>
        </w:rPr>
        <w:t xml:space="preserve">nly </w:t>
      </w:r>
      <w:r w:rsidR="00F21630" w:rsidRPr="00D17E62">
        <w:rPr>
          <w:rFonts w:ascii="Times New Roman" w:hAnsi="Times New Roman" w:cs="Times New Roman"/>
        </w:rPr>
        <w:t>confirm</w:t>
      </w:r>
      <w:r w:rsidR="00DF2124" w:rsidRPr="00D17E62">
        <w:rPr>
          <w:rFonts w:ascii="Times New Roman" w:hAnsi="Times New Roman" w:cs="Times New Roman"/>
        </w:rPr>
        <w:t>ed</w:t>
      </w:r>
      <w:r w:rsidR="00CE5A52" w:rsidRPr="00D17E62">
        <w:rPr>
          <w:rFonts w:ascii="Times New Roman" w:hAnsi="Times New Roman" w:cs="Times New Roman"/>
        </w:rPr>
        <w:t xml:space="preserve"> </w:t>
      </w:r>
      <w:r w:rsidR="004876EC" w:rsidRPr="00D17E62">
        <w:rPr>
          <w:rFonts w:ascii="Times New Roman" w:hAnsi="Times New Roman" w:cs="Times New Roman"/>
        </w:rPr>
        <w:t>many c</w:t>
      </w:r>
      <w:r w:rsidR="00EF2E64" w:rsidRPr="00EF2E64">
        <w:rPr>
          <w:rFonts w:ascii="Times New Roman" w:hAnsi="Times New Roman" w:cs="Times New Roman"/>
        </w:rPr>
        <w:t>anonical</w:t>
      </w:r>
      <w:r w:rsidR="00FF5E40" w:rsidRPr="00D17E62">
        <w:rPr>
          <w:rFonts w:ascii="Times New Roman" w:hAnsi="Times New Roman" w:cs="Times New Roman"/>
        </w:rPr>
        <w:t xml:space="preserve"> pathways </w:t>
      </w:r>
      <w:r w:rsidR="00876E64">
        <w:rPr>
          <w:rFonts w:ascii="Times New Roman" w:hAnsi="Times New Roman" w:cs="Times New Roman"/>
        </w:rPr>
        <w:t>known</w:t>
      </w:r>
      <w:r w:rsidR="002A5DBA">
        <w:rPr>
          <w:rFonts w:ascii="Times New Roman" w:hAnsi="Times New Roman" w:cs="Times New Roman"/>
        </w:rPr>
        <w:t xml:space="preserve"> to</w:t>
      </w:r>
      <w:r w:rsidR="004876EC" w:rsidRPr="00D17E62">
        <w:rPr>
          <w:rFonts w:ascii="Times New Roman" w:hAnsi="Times New Roman" w:cs="Times New Roman"/>
        </w:rPr>
        <w:t xml:space="preserve"> regulation of longevity and aging</w:t>
      </w:r>
      <w:r w:rsidR="00C47F76" w:rsidRPr="00D17E62">
        <w:rPr>
          <w:rFonts w:ascii="Times New Roman" w:hAnsi="Times New Roman" w:cs="Times New Roman"/>
        </w:rPr>
        <w:t xml:space="preserve">, but also </w:t>
      </w:r>
      <w:r w:rsidR="00B619E8">
        <w:rPr>
          <w:rFonts w:ascii="Times New Roman" w:hAnsi="Times New Roman" w:cs="Times New Roman"/>
        </w:rPr>
        <w:t>found</w:t>
      </w:r>
      <w:r w:rsidR="00D86BF3" w:rsidRPr="00D17E62">
        <w:rPr>
          <w:rFonts w:ascii="Times New Roman" w:hAnsi="Times New Roman" w:cs="Times New Roman"/>
        </w:rPr>
        <w:t xml:space="preserve"> </w:t>
      </w:r>
      <w:r w:rsidR="00061187" w:rsidRPr="00D17E62">
        <w:rPr>
          <w:rFonts w:ascii="Times New Roman" w:hAnsi="Times New Roman" w:cs="Times New Roman"/>
        </w:rPr>
        <w:t xml:space="preserve">many </w:t>
      </w:r>
      <w:r w:rsidR="004D4433" w:rsidRPr="00D17E62">
        <w:rPr>
          <w:rFonts w:ascii="Times New Roman" w:hAnsi="Times New Roman" w:cs="Times New Roman"/>
        </w:rPr>
        <w:t xml:space="preserve">other </w:t>
      </w:r>
      <w:r w:rsidR="00C83274" w:rsidRPr="00D17E62">
        <w:rPr>
          <w:rFonts w:ascii="Times New Roman" w:hAnsi="Times New Roman" w:cs="Times New Roman"/>
        </w:rPr>
        <w:t xml:space="preserve">pathways </w:t>
      </w:r>
      <w:r w:rsidR="00266C2B" w:rsidRPr="00D17E62">
        <w:rPr>
          <w:rFonts w:ascii="Times New Roman" w:hAnsi="Times New Roman" w:cs="Times New Roman"/>
        </w:rPr>
        <w:t>might also play</w:t>
      </w:r>
      <w:r w:rsidR="004D4433" w:rsidRPr="00D17E62">
        <w:rPr>
          <w:rFonts w:ascii="Times New Roman" w:hAnsi="Times New Roman" w:cs="Times New Roman"/>
        </w:rPr>
        <w:t xml:space="preserve"> </w:t>
      </w:r>
      <w:r w:rsidR="00266C2B" w:rsidRPr="00D17E62">
        <w:rPr>
          <w:rFonts w:ascii="Times New Roman" w:hAnsi="Times New Roman" w:cs="Times New Roman"/>
        </w:rPr>
        <w:t>important role</w:t>
      </w:r>
      <w:r w:rsidR="00B331ED">
        <w:rPr>
          <w:rFonts w:ascii="Times New Roman" w:hAnsi="Times New Roman" w:cs="Times New Roman"/>
        </w:rPr>
        <w:t>s</w:t>
      </w:r>
      <w:r w:rsidR="00266C2B" w:rsidRPr="00D17E62">
        <w:rPr>
          <w:rFonts w:ascii="Times New Roman" w:hAnsi="Times New Roman" w:cs="Times New Roman"/>
        </w:rPr>
        <w:t xml:space="preserve">, such as </w:t>
      </w:r>
      <w:r w:rsidR="0027100A" w:rsidRPr="00D17E62">
        <w:rPr>
          <w:rFonts w:ascii="Times New Roman" w:hAnsi="Times New Roman" w:cs="Times New Roman"/>
        </w:rPr>
        <w:t>synaptic transmission</w:t>
      </w:r>
      <w:r w:rsidR="004732E3" w:rsidRPr="00D17E62">
        <w:rPr>
          <w:rFonts w:ascii="Times New Roman" w:hAnsi="Times New Roman" w:cs="Times New Roman"/>
        </w:rPr>
        <w:t xml:space="preserve">, </w:t>
      </w:r>
      <w:r w:rsidR="00F9182E" w:rsidRPr="00D17E62">
        <w:rPr>
          <w:rFonts w:ascii="Times New Roman" w:eastAsiaTheme="minorHAnsi" w:hAnsi="Times New Roman" w:cs="Times New Roman"/>
        </w:rPr>
        <w:t>ubiquitin-dependent</w:t>
      </w:r>
      <w:r w:rsidR="00F9182E" w:rsidRPr="00D17E62">
        <w:rPr>
          <w:rFonts w:ascii="Times New Roman" w:hAnsi="Times New Roman" w:cs="Times New Roman"/>
        </w:rPr>
        <w:t xml:space="preserve"> proteolysis</w:t>
      </w:r>
      <w:r w:rsidR="004732E3" w:rsidRPr="00D17E62">
        <w:rPr>
          <w:rFonts w:ascii="Times New Roman" w:hAnsi="Times New Roman" w:cs="Times New Roman"/>
        </w:rPr>
        <w:t xml:space="preserve">, </w:t>
      </w:r>
      <w:r w:rsidR="00266C2B" w:rsidRPr="00D17E62">
        <w:rPr>
          <w:rFonts w:ascii="Times New Roman" w:hAnsi="Times New Roman" w:cs="Times New Roman"/>
        </w:rPr>
        <w:t>oxygen</w:t>
      </w:r>
      <w:r w:rsidR="00197F23" w:rsidRPr="00D17E62">
        <w:rPr>
          <w:rFonts w:ascii="Times New Roman" w:hAnsi="Times New Roman" w:cs="Times New Roman"/>
        </w:rPr>
        <w:t xml:space="preserve"> utilization</w:t>
      </w:r>
      <w:r w:rsidR="00266C2B" w:rsidRPr="00D17E62">
        <w:rPr>
          <w:rFonts w:ascii="Times New Roman" w:hAnsi="Times New Roman" w:cs="Times New Roman"/>
        </w:rPr>
        <w:t>, purine</w:t>
      </w:r>
      <w:r w:rsidR="003F6BB1" w:rsidRPr="00D17E62">
        <w:rPr>
          <w:rFonts w:ascii="Times New Roman" w:hAnsi="Times New Roman" w:cs="Times New Roman"/>
        </w:rPr>
        <w:t xml:space="preserve"> metabolism</w:t>
      </w:r>
      <w:r w:rsidR="00206CE9">
        <w:rPr>
          <w:rFonts w:ascii="Times New Roman" w:hAnsi="Times New Roman" w:cs="Times New Roman"/>
        </w:rPr>
        <w:t>s</w:t>
      </w:r>
      <w:r w:rsidR="003F6BB1" w:rsidRPr="00D17E62">
        <w:rPr>
          <w:rFonts w:ascii="Times New Roman" w:hAnsi="Times New Roman" w:cs="Times New Roman"/>
        </w:rPr>
        <w:t xml:space="preserve"> and </w:t>
      </w:r>
      <w:r w:rsidR="00367E49" w:rsidRPr="00367E49">
        <w:rPr>
          <w:rFonts w:ascii="Times New Roman" w:hAnsi="Times New Roman" w:cs="Times New Roman"/>
        </w:rPr>
        <w:t xml:space="preserve">purinergic nucleotide receptor </w:t>
      </w:r>
      <w:r w:rsidR="00B85F56">
        <w:rPr>
          <w:rFonts w:ascii="Times New Roman" w:hAnsi="Times New Roman" w:cs="Times New Roman"/>
        </w:rPr>
        <w:t>signaling pathway</w:t>
      </w:r>
      <w:r w:rsidR="00367E49" w:rsidRPr="00367E49">
        <w:rPr>
          <w:rFonts w:ascii="Times New Roman" w:hAnsi="Times New Roman" w:cs="Times New Roman"/>
        </w:rPr>
        <w:t xml:space="preserve"> </w:t>
      </w:r>
      <w:r w:rsidR="00206CE9">
        <w:rPr>
          <w:rFonts w:ascii="Times New Roman" w:hAnsi="Times New Roman" w:cs="Times New Roman"/>
        </w:rPr>
        <w:t>and so on</w:t>
      </w:r>
      <w:r w:rsidR="001B2D47" w:rsidRPr="00D17E62">
        <w:rPr>
          <w:rFonts w:ascii="Times New Roman" w:hAnsi="Times New Roman" w:cs="Times New Roman"/>
        </w:rPr>
        <w:t xml:space="preserve">. </w:t>
      </w:r>
      <w:r w:rsidR="00976D4A">
        <w:rPr>
          <w:rFonts w:ascii="Times New Roman" w:hAnsi="Times New Roman" w:cs="Times New Roman"/>
        </w:rPr>
        <w:t>Further our e</w:t>
      </w:r>
      <w:r w:rsidR="001F1C67">
        <w:rPr>
          <w:rFonts w:ascii="Times New Roman" w:hAnsi="Times New Roman" w:cs="Times New Roman"/>
        </w:rPr>
        <w:t>volution</w:t>
      </w:r>
      <w:r w:rsidR="005A2127">
        <w:rPr>
          <w:rFonts w:ascii="Times New Roman" w:hAnsi="Times New Roman" w:cs="Times New Roman"/>
        </w:rPr>
        <w:t>ary analyses</w:t>
      </w:r>
      <w:r w:rsidR="00AC4FCA" w:rsidRPr="00D17E62">
        <w:rPr>
          <w:rFonts w:ascii="Times New Roman" w:hAnsi="Times New Roman" w:cs="Times New Roman"/>
        </w:rPr>
        <w:t xml:space="preserve"> </w:t>
      </w:r>
      <w:r w:rsidR="00764C4B" w:rsidRPr="00D17E62">
        <w:rPr>
          <w:rFonts w:ascii="Times New Roman" w:hAnsi="Times New Roman" w:cs="Times New Roman"/>
        </w:rPr>
        <w:t>suggest</w:t>
      </w:r>
      <w:r w:rsidR="005A2127">
        <w:rPr>
          <w:rFonts w:ascii="Times New Roman" w:hAnsi="Times New Roman" w:cs="Times New Roman"/>
        </w:rPr>
        <w:t>ed</w:t>
      </w:r>
      <w:r w:rsidR="00576589" w:rsidRPr="00D17E62">
        <w:rPr>
          <w:rFonts w:ascii="Times New Roman" w:hAnsi="Times New Roman" w:cs="Times New Roman"/>
        </w:rPr>
        <w:t xml:space="preserve"> </w:t>
      </w:r>
      <w:r w:rsidR="004823C1">
        <w:rPr>
          <w:rFonts w:ascii="Times New Roman" w:hAnsi="Times New Roman" w:cs="Times New Roman"/>
        </w:rPr>
        <w:t xml:space="preserve">that </w:t>
      </w:r>
      <w:r w:rsidR="00576589" w:rsidRPr="00D17E62">
        <w:rPr>
          <w:rFonts w:ascii="Times New Roman" w:hAnsi="Times New Roman" w:cs="Times New Roman"/>
        </w:rPr>
        <w:t>most</w:t>
      </w:r>
      <w:r w:rsidR="005A2127">
        <w:rPr>
          <w:rFonts w:ascii="Times New Roman" w:hAnsi="Times New Roman" w:cs="Times New Roman"/>
        </w:rPr>
        <w:t xml:space="preserve"> of</w:t>
      </w:r>
      <w:r w:rsidR="00576589" w:rsidRPr="00D17E62">
        <w:rPr>
          <w:rFonts w:ascii="Times New Roman" w:hAnsi="Times New Roman" w:cs="Times New Roman"/>
        </w:rPr>
        <w:t xml:space="preserve"> </w:t>
      </w:r>
      <w:r w:rsidR="002B7B9B">
        <w:rPr>
          <w:rFonts w:ascii="Times New Roman" w:hAnsi="Times New Roman" w:cs="Times New Roman"/>
        </w:rPr>
        <w:t>p</w:t>
      </w:r>
      <w:r w:rsidR="00382098">
        <w:rPr>
          <w:rFonts w:ascii="Times New Roman" w:hAnsi="Times New Roman" w:cs="Times New Roman"/>
        </w:rPr>
        <w:t>ositively correlative genes</w:t>
      </w:r>
      <w:r w:rsidR="00576589" w:rsidRPr="00D17E62">
        <w:rPr>
          <w:rFonts w:ascii="Times New Roman" w:hAnsi="Times New Roman" w:cs="Times New Roman"/>
        </w:rPr>
        <w:t xml:space="preserve"> </w:t>
      </w:r>
      <w:r w:rsidR="005A2127">
        <w:rPr>
          <w:rFonts w:ascii="Times New Roman" w:hAnsi="Times New Roman" w:cs="Times New Roman"/>
        </w:rPr>
        <w:t>were</w:t>
      </w:r>
      <w:r w:rsidR="00576589" w:rsidRPr="00D17E62">
        <w:rPr>
          <w:rFonts w:ascii="Times New Roman" w:hAnsi="Times New Roman" w:cs="Times New Roman"/>
        </w:rPr>
        <w:t xml:space="preserve"> driven by relaxed selection</w:t>
      </w:r>
      <w:r w:rsidR="00FE4289">
        <w:rPr>
          <w:rFonts w:ascii="Times New Roman" w:hAnsi="Times New Roman" w:cs="Times New Roman"/>
        </w:rPr>
        <w:t xml:space="preserve">. </w:t>
      </w:r>
      <w:r w:rsidR="0009177F">
        <w:rPr>
          <w:rFonts w:ascii="Times New Roman" w:hAnsi="Times New Roman" w:cs="Times New Roman"/>
        </w:rPr>
        <w:t>Finally, o</w:t>
      </w:r>
      <w:r w:rsidR="00690BF2">
        <w:rPr>
          <w:rFonts w:ascii="Times New Roman" w:hAnsi="Times New Roman" w:cs="Times New Roman"/>
        </w:rPr>
        <w:t>ur</w:t>
      </w:r>
      <w:r w:rsidR="004823C1">
        <w:rPr>
          <w:rFonts w:ascii="Times New Roman" w:hAnsi="Times New Roman" w:cs="Times New Roman"/>
        </w:rPr>
        <w:t xml:space="preserve"> </w:t>
      </w:r>
      <w:r w:rsidR="009F42E5">
        <w:rPr>
          <w:rFonts w:ascii="Times New Roman" w:hAnsi="Times New Roman" w:cs="Times New Roman"/>
        </w:rPr>
        <w:t xml:space="preserve">signed </w:t>
      </w:r>
      <w:ins w:id="25" w:author="Administrator" w:date="2021-07-15T17:02:00Z">
        <w:r w:rsidR="00AD5724" w:rsidRPr="007919FC">
          <w:rPr>
            <w:rFonts w:ascii="Times New Roman" w:hAnsi="Times New Roman" w:cs="Times New Roman"/>
          </w:rPr>
          <w:t>functional interaction</w:t>
        </w:r>
        <w:r w:rsidR="00AD5724">
          <w:rPr>
            <w:rFonts w:ascii="Times New Roman" w:hAnsi="Times New Roman" w:cs="Times New Roman" w:hint="eastAsia"/>
          </w:rPr>
          <w:t xml:space="preserve"> </w:t>
        </w:r>
      </w:ins>
      <w:r w:rsidR="004823C1">
        <w:rPr>
          <w:rFonts w:ascii="Times New Roman" w:hAnsi="Times New Roman" w:cs="Times New Roman"/>
        </w:rPr>
        <w:t xml:space="preserve">network analyses </w:t>
      </w:r>
      <w:r w:rsidR="00C814BC">
        <w:rPr>
          <w:rFonts w:ascii="Times New Roman" w:hAnsi="Times New Roman" w:cs="Times New Roman"/>
        </w:rPr>
        <w:t>of significantly correlative genes and their evolutionary forces</w:t>
      </w:r>
      <w:r w:rsidR="004823C1">
        <w:rPr>
          <w:rFonts w:ascii="Times New Roman" w:hAnsi="Times New Roman" w:cs="Times New Roman"/>
        </w:rPr>
        <w:t xml:space="preserve"> </w:t>
      </w:r>
      <w:r w:rsidR="00BB56B9">
        <w:rPr>
          <w:rFonts w:ascii="Times New Roman" w:hAnsi="Times New Roman" w:cs="Times New Roman"/>
        </w:rPr>
        <w:t xml:space="preserve">highlighted </w:t>
      </w:r>
      <w:r w:rsidR="009D68F4">
        <w:rPr>
          <w:rFonts w:ascii="Times New Roman" w:hAnsi="Times New Roman" w:cs="Times New Roman"/>
        </w:rPr>
        <w:t>several modules and their</w:t>
      </w:r>
      <w:r w:rsidR="00BB56B9">
        <w:rPr>
          <w:rFonts w:ascii="Times New Roman" w:hAnsi="Times New Roman" w:cs="Times New Roman"/>
        </w:rPr>
        <w:t xml:space="preserve"> </w:t>
      </w:r>
      <w:r w:rsidR="00173BCA">
        <w:rPr>
          <w:rFonts w:ascii="Times New Roman" w:hAnsi="Times New Roman" w:cs="Times New Roman"/>
        </w:rPr>
        <w:t xml:space="preserve">core </w:t>
      </w:r>
      <w:r w:rsidR="00BB56B9">
        <w:rPr>
          <w:rFonts w:ascii="Times New Roman" w:hAnsi="Times New Roman" w:cs="Times New Roman"/>
        </w:rPr>
        <w:t xml:space="preserve">genes </w:t>
      </w:r>
      <w:r w:rsidR="00393AF5">
        <w:rPr>
          <w:rFonts w:ascii="Times New Roman" w:hAnsi="Times New Roman" w:cs="Times New Roman"/>
        </w:rPr>
        <w:t xml:space="preserve">in each </w:t>
      </w:r>
      <w:r w:rsidR="00C814BC">
        <w:rPr>
          <w:rFonts w:ascii="Times New Roman" w:hAnsi="Times New Roman" w:cs="Times New Roman"/>
        </w:rPr>
        <w:t>module</w:t>
      </w:r>
      <w:r w:rsidR="00D10AFD">
        <w:rPr>
          <w:rFonts w:ascii="Times New Roman" w:hAnsi="Times New Roman" w:cs="Times New Roman"/>
        </w:rPr>
        <w:t>.</w:t>
      </w:r>
      <w:r w:rsidR="00B5183D">
        <w:rPr>
          <w:rFonts w:ascii="Times New Roman" w:hAnsi="Times New Roman" w:cs="Times New Roman"/>
        </w:rPr>
        <w:t xml:space="preserve"> Our study </w:t>
      </w:r>
      <w:r w:rsidR="002F1B9C">
        <w:rPr>
          <w:rFonts w:ascii="Times New Roman" w:hAnsi="Times New Roman" w:cs="Times New Roman"/>
        </w:rPr>
        <w:t>uncover</w:t>
      </w:r>
      <w:r w:rsidR="00FB6A13">
        <w:rPr>
          <w:rFonts w:ascii="Times New Roman" w:hAnsi="Times New Roman" w:cs="Times New Roman"/>
        </w:rPr>
        <w:t>ed</w:t>
      </w:r>
      <w:r w:rsidR="002F1B9C">
        <w:rPr>
          <w:rFonts w:ascii="Times New Roman" w:hAnsi="Times New Roman" w:cs="Times New Roman"/>
        </w:rPr>
        <w:t xml:space="preserve"> many </w:t>
      </w:r>
      <w:r w:rsidR="00A40C72">
        <w:rPr>
          <w:rFonts w:ascii="Times New Roman" w:hAnsi="Times New Roman" w:cs="Times New Roman"/>
        </w:rPr>
        <w:t>important</w:t>
      </w:r>
      <w:r w:rsidR="00C35651">
        <w:rPr>
          <w:rFonts w:ascii="Times New Roman" w:hAnsi="Times New Roman" w:cs="Times New Roman"/>
        </w:rPr>
        <w:t xml:space="preserve"> pathways and genes that might </w:t>
      </w:r>
      <w:r w:rsidR="00A40C72">
        <w:rPr>
          <w:rFonts w:ascii="Times New Roman" w:hAnsi="Times New Roman" w:cs="Times New Roman"/>
        </w:rPr>
        <w:t xml:space="preserve">universal regulation of </w:t>
      </w:r>
      <w:r w:rsidR="00071CE9">
        <w:rPr>
          <w:rFonts w:ascii="Times New Roman" w:hAnsi="Times New Roman" w:cs="Times New Roman"/>
        </w:rPr>
        <w:t>longevity and aging across mammals</w:t>
      </w:r>
      <w:r w:rsidR="00665067">
        <w:rPr>
          <w:rFonts w:ascii="Times New Roman" w:hAnsi="Times New Roman" w:cs="Times New Roman"/>
        </w:rPr>
        <w:t xml:space="preserve">. </w:t>
      </w:r>
      <w:r w:rsidR="00DD10C9" w:rsidRPr="00D17E62">
        <w:rPr>
          <w:rFonts w:ascii="Times New Roman" w:hAnsi="Times New Roman" w:cs="Times New Roman"/>
        </w:rPr>
        <w:t>Deepen</w:t>
      </w:r>
      <w:r w:rsidR="00E8220E" w:rsidRPr="00D17E62">
        <w:rPr>
          <w:rFonts w:ascii="Times New Roman" w:hAnsi="Times New Roman" w:cs="Times New Roman"/>
        </w:rPr>
        <w:t xml:space="preserve"> studies of the </w:t>
      </w:r>
      <w:r w:rsidR="00DD10C9" w:rsidRPr="00D17E62">
        <w:rPr>
          <w:rFonts w:ascii="Times New Roman" w:hAnsi="Times New Roman" w:cs="Times New Roman"/>
        </w:rPr>
        <w:t xml:space="preserve">molecular </w:t>
      </w:r>
      <w:r w:rsidR="00E8220E" w:rsidRPr="00D17E62">
        <w:rPr>
          <w:rFonts w:ascii="Times New Roman" w:hAnsi="Times New Roman" w:cs="Times New Roman"/>
        </w:rPr>
        <w:t>mechanisms of these genes</w:t>
      </w:r>
      <w:r w:rsidR="00CB4615">
        <w:rPr>
          <w:rFonts w:ascii="Times New Roman" w:hAnsi="Times New Roman" w:cs="Times New Roman"/>
        </w:rPr>
        <w:t xml:space="preserve"> </w:t>
      </w:r>
      <w:r w:rsidR="00C8692E">
        <w:rPr>
          <w:rFonts w:ascii="Times New Roman" w:hAnsi="Times New Roman" w:cs="Times New Roman"/>
        </w:rPr>
        <w:t>and pathway</w:t>
      </w:r>
      <w:r w:rsidR="005414DB">
        <w:rPr>
          <w:rFonts w:ascii="Times New Roman" w:hAnsi="Times New Roman" w:cs="Times New Roman"/>
        </w:rPr>
        <w:t>s</w:t>
      </w:r>
      <w:r w:rsidR="00C8692E">
        <w:rPr>
          <w:rFonts w:ascii="Times New Roman" w:hAnsi="Times New Roman" w:cs="Times New Roman"/>
        </w:rPr>
        <w:t xml:space="preserve"> </w:t>
      </w:r>
      <w:r w:rsidR="00BF63BE">
        <w:rPr>
          <w:rFonts w:ascii="Times New Roman" w:hAnsi="Times New Roman" w:cs="Times New Roman"/>
        </w:rPr>
        <w:t>might</w:t>
      </w:r>
      <w:r w:rsidR="00E8220E" w:rsidRPr="00D17E62">
        <w:rPr>
          <w:rFonts w:ascii="Times New Roman" w:hAnsi="Times New Roman" w:cs="Times New Roman"/>
        </w:rPr>
        <w:t xml:space="preserve"> contribute </w:t>
      </w:r>
      <w:r w:rsidR="00423233">
        <w:rPr>
          <w:rFonts w:ascii="Times New Roman" w:hAnsi="Times New Roman" w:cs="Times New Roman"/>
        </w:rPr>
        <w:t xml:space="preserve">us </w:t>
      </w:r>
      <w:r w:rsidR="00E8220E" w:rsidRPr="00D17E62">
        <w:rPr>
          <w:rFonts w:ascii="Times New Roman" w:hAnsi="Times New Roman" w:cs="Times New Roman"/>
        </w:rPr>
        <w:t>to</w:t>
      </w:r>
      <w:r w:rsidR="00764C4B" w:rsidRPr="00D17E62">
        <w:rPr>
          <w:rFonts w:ascii="Times New Roman" w:hAnsi="Times New Roman" w:cs="Times New Roman"/>
        </w:rPr>
        <w:t xml:space="preserve"> </w:t>
      </w:r>
      <w:r w:rsidR="00546315">
        <w:rPr>
          <w:rFonts w:ascii="Times New Roman" w:hAnsi="Times New Roman" w:cs="Times New Roman"/>
        </w:rPr>
        <w:t>meet</w:t>
      </w:r>
      <w:r w:rsidR="00C54701" w:rsidRPr="00D17E62">
        <w:rPr>
          <w:rFonts w:ascii="Times New Roman" w:hAnsi="Times New Roman" w:cs="Times New Roman"/>
        </w:rPr>
        <w:t xml:space="preserve"> the</w:t>
      </w:r>
      <w:r w:rsidR="002A4E12" w:rsidRPr="00D17E62">
        <w:rPr>
          <w:rFonts w:ascii="Times New Roman" w:hAnsi="Times New Roman" w:cs="Times New Roman"/>
        </w:rPr>
        <w:t xml:space="preserve"> </w:t>
      </w:r>
      <w:r w:rsidR="00546315">
        <w:rPr>
          <w:rFonts w:ascii="Times New Roman" w:hAnsi="Times New Roman" w:cs="Times New Roman"/>
        </w:rPr>
        <w:t>cha</w:t>
      </w:r>
      <w:r w:rsidR="00EC18B8">
        <w:rPr>
          <w:rFonts w:ascii="Times New Roman" w:hAnsi="Times New Roman" w:cs="Times New Roman"/>
        </w:rPr>
        <w:t>llenges</w:t>
      </w:r>
      <w:r w:rsidR="00C54701" w:rsidRPr="00D17E62">
        <w:rPr>
          <w:rFonts w:ascii="Times New Roman" w:hAnsi="Times New Roman" w:cs="Times New Roman"/>
        </w:rPr>
        <w:t xml:space="preserve"> of aging and aging</w:t>
      </w:r>
      <w:r w:rsidR="00C8692E">
        <w:rPr>
          <w:rFonts w:ascii="Times New Roman" w:hAnsi="Times New Roman" w:cs="Times New Roman"/>
        </w:rPr>
        <w:t>-</w:t>
      </w:r>
      <w:r w:rsidR="00C54701" w:rsidRPr="00D17E62">
        <w:rPr>
          <w:rFonts w:ascii="Times New Roman" w:hAnsi="Times New Roman" w:cs="Times New Roman"/>
        </w:rPr>
        <w:t>accompanied diseases.</w:t>
      </w:r>
    </w:p>
    <w:p w:rsidR="00F51104" w:rsidRPr="00D17E62" w:rsidRDefault="00F51104" w:rsidP="00E62ADE">
      <w:pPr>
        <w:spacing w:line="332" w:lineRule="exact"/>
        <w:rPr>
          <w:rFonts w:ascii="Times New Roman" w:hAnsi="Times New Roman" w:cs="Times New Roman"/>
        </w:rPr>
      </w:pPr>
    </w:p>
    <w:p w:rsidR="00D17E62" w:rsidRPr="00D17E62" w:rsidRDefault="00D17E62" w:rsidP="00D17E62">
      <w:pPr>
        <w:spacing w:line="360" w:lineRule="auto"/>
        <w:jc w:val="left"/>
        <w:rPr>
          <w:rFonts w:ascii="Times New Roman" w:hAnsi="Times New Roman" w:cs="Times New Roman"/>
          <w:b/>
        </w:rPr>
      </w:pPr>
      <w:r w:rsidRPr="00D17E62">
        <w:rPr>
          <w:rFonts w:ascii="Times New Roman" w:hAnsi="Times New Roman" w:cs="Times New Roman"/>
          <w:b/>
        </w:rPr>
        <w:t xml:space="preserve">ACKNOWLEDGMENTS </w:t>
      </w:r>
    </w:p>
    <w:p w:rsidR="00D17E62" w:rsidRDefault="00D17E62" w:rsidP="00DB6BE2">
      <w:pPr>
        <w:jc w:val="left"/>
        <w:rPr>
          <w:rFonts w:ascii="Times New Roman" w:hAnsi="Times New Roman" w:cs="Times New Roman"/>
        </w:rPr>
      </w:pPr>
      <w:r w:rsidRPr="00D17E62">
        <w:rPr>
          <w:rFonts w:ascii="Times New Roman" w:hAnsi="Times New Roman" w:cs="Times New Roman"/>
        </w:rPr>
        <w:t>This work was supported b</w:t>
      </w:r>
      <w:r w:rsidR="005461B6" w:rsidRPr="005461B6">
        <w:rPr>
          <w:rFonts w:ascii="Times New Roman" w:hAnsi="Times New Roman" w:cs="Times New Roman"/>
        </w:rPr>
        <w:t>y the China Postdoctoral Science Foundation</w:t>
      </w:r>
      <w:r w:rsidRPr="00D17E62">
        <w:rPr>
          <w:rFonts w:ascii="Times New Roman" w:hAnsi="Times New Roman" w:cs="Times New Roman"/>
        </w:rPr>
        <w:t xml:space="preserve"> (No.</w:t>
      </w:r>
      <w:r w:rsidR="0040192F">
        <w:rPr>
          <w:rFonts w:ascii="Times New Roman" w:hAnsi="Times New Roman" w:cs="Times New Roman"/>
        </w:rPr>
        <w:t xml:space="preserve"> </w:t>
      </w:r>
      <w:r w:rsidR="00420D62" w:rsidRPr="00420D62">
        <w:rPr>
          <w:rFonts w:ascii="Times New Roman" w:hAnsi="Times New Roman" w:cs="Times New Roman"/>
        </w:rPr>
        <w:t>2019M652951</w:t>
      </w:r>
      <w:r w:rsidRPr="00D17E62">
        <w:rPr>
          <w:rFonts w:ascii="Times New Roman" w:hAnsi="Times New Roman" w:cs="Times New Roman"/>
        </w:rPr>
        <w:t>)</w:t>
      </w:r>
      <w:r w:rsidR="001F5F2A">
        <w:rPr>
          <w:rFonts w:ascii="Times New Roman" w:hAnsi="Times New Roman" w:cs="Times New Roman"/>
        </w:rPr>
        <w:t>.</w:t>
      </w:r>
    </w:p>
    <w:p w:rsidR="001F5F2A" w:rsidRDefault="001F5F2A" w:rsidP="00DB6BE2">
      <w:pPr>
        <w:jc w:val="left"/>
        <w:rPr>
          <w:rFonts w:ascii="Times New Roman" w:hAnsi="Times New Roman" w:cs="Times New Roman"/>
        </w:rPr>
      </w:pPr>
    </w:p>
    <w:p w:rsidR="002F0996" w:rsidRPr="002F0996" w:rsidRDefault="002F0996" w:rsidP="002F0996">
      <w:pPr>
        <w:jc w:val="left"/>
        <w:rPr>
          <w:rFonts w:ascii="Times New Roman" w:hAnsi="Times New Roman" w:cs="Times New Roman"/>
          <w:b/>
          <w:bCs/>
        </w:rPr>
      </w:pPr>
      <w:r w:rsidRPr="002F0996">
        <w:rPr>
          <w:rFonts w:ascii="Times New Roman" w:hAnsi="Times New Roman" w:cs="Times New Roman"/>
          <w:b/>
          <w:bCs/>
        </w:rPr>
        <w:t xml:space="preserve">AUTHOR CONTRIBUTIONS </w:t>
      </w:r>
    </w:p>
    <w:p w:rsidR="001F5F2A" w:rsidRPr="00D17E62" w:rsidRDefault="007A5381" w:rsidP="002F0996">
      <w:pPr>
        <w:jc w:val="left"/>
        <w:rPr>
          <w:rFonts w:ascii="Times New Roman" w:hAnsi="Times New Roman" w:cs="Times New Roman"/>
        </w:rPr>
      </w:pPr>
      <w:r>
        <w:rPr>
          <w:rFonts w:ascii="Times New Roman" w:hAnsi="Times New Roman" w:cs="Times New Roman"/>
        </w:rPr>
        <w:t>D.-M.X</w:t>
      </w:r>
      <w:r w:rsidR="006B4C54">
        <w:rPr>
          <w:rFonts w:ascii="Times New Roman" w:hAnsi="Times New Roman" w:cs="Times New Roman"/>
        </w:rPr>
        <w:t>.</w:t>
      </w:r>
      <w:r w:rsidR="002F0996" w:rsidRPr="002F0996">
        <w:rPr>
          <w:rFonts w:ascii="Times New Roman" w:hAnsi="Times New Roman" w:cs="Times New Roman"/>
        </w:rPr>
        <w:t xml:space="preserve"> designed the project. </w:t>
      </w:r>
      <w:r w:rsidR="00952FFB">
        <w:rPr>
          <w:rFonts w:ascii="Times New Roman" w:hAnsi="Times New Roman" w:cs="Times New Roman"/>
        </w:rPr>
        <w:t>S.-G.Q.</w:t>
      </w:r>
      <w:r w:rsidR="003108C7" w:rsidRPr="002F0996">
        <w:rPr>
          <w:rFonts w:ascii="Times New Roman" w:hAnsi="Times New Roman" w:cs="Times New Roman"/>
        </w:rPr>
        <w:t xml:space="preserve"> supervised the project</w:t>
      </w:r>
      <w:r w:rsidR="003108C7">
        <w:rPr>
          <w:rFonts w:ascii="Times New Roman" w:hAnsi="Times New Roman" w:cs="Times New Roman"/>
        </w:rPr>
        <w:t xml:space="preserve">. </w:t>
      </w:r>
      <w:r w:rsidR="002F0996" w:rsidRPr="002F0996">
        <w:rPr>
          <w:rFonts w:ascii="Times New Roman" w:hAnsi="Times New Roman" w:cs="Times New Roman"/>
        </w:rPr>
        <w:t xml:space="preserve">D.-M.X. performed </w:t>
      </w:r>
      <w:r w:rsidR="00EB0DC4">
        <w:rPr>
          <w:rFonts w:ascii="Times New Roman" w:hAnsi="Times New Roman" w:cs="Times New Roman"/>
        </w:rPr>
        <w:t xml:space="preserve">the </w:t>
      </w:r>
      <w:r w:rsidR="002F0996" w:rsidRPr="002F0996">
        <w:rPr>
          <w:rFonts w:ascii="Times New Roman" w:hAnsi="Times New Roman" w:cs="Times New Roman"/>
        </w:rPr>
        <w:t>genom</w:t>
      </w:r>
      <w:r w:rsidR="003108C7">
        <w:rPr>
          <w:rFonts w:ascii="Times New Roman" w:hAnsi="Times New Roman" w:cs="Times New Roman"/>
        </w:rPr>
        <w:t>ic analyses</w:t>
      </w:r>
      <w:r w:rsidR="00613FBE">
        <w:rPr>
          <w:rFonts w:ascii="Times New Roman" w:hAnsi="Times New Roman" w:cs="Times New Roman"/>
        </w:rPr>
        <w:t xml:space="preserve"> and</w:t>
      </w:r>
      <w:r w:rsidR="003108C7">
        <w:rPr>
          <w:rFonts w:ascii="Times New Roman" w:hAnsi="Times New Roman" w:cs="Times New Roman"/>
        </w:rPr>
        <w:t xml:space="preserve"> </w:t>
      </w:r>
      <w:r w:rsidR="002F0996" w:rsidRPr="002F0996">
        <w:rPr>
          <w:rFonts w:ascii="Times New Roman" w:hAnsi="Times New Roman" w:cs="Times New Roman"/>
        </w:rPr>
        <w:t>wrote the paper.</w:t>
      </w:r>
    </w:p>
    <w:p w:rsidR="00D45836" w:rsidRDefault="00D45836" w:rsidP="00E62ADE">
      <w:pPr>
        <w:spacing w:line="332" w:lineRule="exact"/>
        <w:rPr>
          <w:rFonts w:ascii="Times New Roman" w:hAnsi="Times New Roman" w:cs="Times New Roman"/>
        </w:rPr>
      </w:pPr>
    </w:p>
    <w:p w:rsidR="009D52AF" w:rsidRDefault="009D52AF" w:rsidP="009D52AF">
      <w:pPr>
        <w:spacing w:line="360" w:lineRule="auto"/>
        <w:jc w:val="left"/>
        <w:rPr>
          <w:rFonts w:ascii="Times New Roman" w:hAnsi="Times New Roman"/>
        </w:rPr>
      </w:pPr>
      <w:r>
        <w:rPr>
          <w:rFonts w:ascii="Times New Roman" w:hAnsi="Times New Roman" w:hint="eastAsia"/>
          <w:b/>
          <w:bCs/>
        </w:rPr>
        <w:t>Com</w:t>
      </w:r>
      <w:r>
        <w:rPr>
          <w:rFonts w:ascii="Times New Roman" w:hAnsi="Times New Roman"/>
          <w:b/>
          <w:bCs/>
        </w:rPr>
        <w:t>peting interests</w:t>
      </w:r>
      <w:r>
        <w:rPr>
          <w:rFonts w:ascii="Times New Roman" w:hAnsi="Times New Roman"/>
        </w:rPr>
        <w:t>: The authors declare no competing interests.</w:t>
      </w:r>
    </w:p>
    <w:p w:rsidR="00D45836" w:rsidRPr="00D17E62" w:rsidRDefault="00E31309" w:rsidP="00E62ADE">
      <w:pPr>
        <w:spacing w:line="332" w:lineRule="exac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w:t>
      </w:r>
    </w:p>
    <w:p w:rsidR="006E4FCB" w:rsidRPr="006E4FCB" w:rsidRDefault="000258B0" w:rsidP="006E4FCB">
      <w:pPr>
        <w:pStyle w:val="EndNoteBibliography"/>
      </w:pPr>
      <w:r w:rsidRPr="000258B0">
        <w:rPr>
          <w:rFonts w:ascii="Times New Roman" w:hAnsi="Times New Roman" w:cs="Times New Roman"/>
        </w:rPr>
        <w:fldChar w:fldCharType="begin"/>
      </w:r>
      <w:r w:rsidR="00F51104" w:rsidRPr="00D17E62">
        <w:rPr>
          <w:rFonts w:ascii="Times New Roman" w:hAnsi="Times New Roman" w:cs="Times New Roman"/>
        </w:rPr>
        <w:instrText xml:space="preserve"> ADDIN EN.REFLIST </w:instrText>
      </w:r>
      <w:r w:rsidRPr="000258B0">
        <w:rPr>
          <w:rFonts w:ascii="Times New Roman" w:hAnsi="Times New Roman" w:cs="Times New Roman"/>
        </w:rPr>
        <w:fldChar w:fldCharType="separate"/>
      </w:r>
      <w:r w:rsidR="006E4FCB" w:rsidRPr="006E4FCB">
        <w:t>1 Jin K</w:t>
      </w:r>
      <w:r w:rsidR="006E4FCB" w:rsidRPr="006E4FCB">
        <w:rPr>
          <w:i/>
        </w:rPr>
        <w:t xml:space="preserve"> et al.</w:t>
      </w:r>
      <w:r w:rsidR="006E4FCB" w:rsidRPr="006E4FCB">
        <w:t xml:space="preserve"> </w:t>
      </w:r>
      <w:r w:rsidR="006E4FCB" w:rsidRPr="006E4FCB">
        <w:rPr>
          <w:i/>
        </w:rPr>
        <w:t>Aging Dis</w:t>
      </w:r>
      <w:r w:rsidR="006E4FCB" w:rsidRPr="006E4FCB">
        <w:t xml:space="preserve"> </w:t>
      </w:r>
      <w:r w:rsidR="006E4FCB" w:rsidRPr="006E4FCB">
        <w:rPr>
          <w:b/>
        </w:rPr>
        <w:t>6</w:t>
      </w:r>
      <w:r w:rsidR="006E4FCB" w:rsidRPr="006E4FCB">
        <w:t>:1-5 (2015).</w:t>
      </w:r>
    </w:p>
    <w:p w:rsidR="006E4FCB" w:rsidRPr="006E4FCB" w:rsidRDefault="006E4FCB" w:rsidP="006E4FCB">
      <w:pPr>
        <w:pStyle w:val="EndNoteBibliography"/>
      </w:pPr>
      <w:r w:rsidRPr="006E4FCB">
        <w:t>2 Tian X</w:t>
      </w:r>
      <w:r w:rsidRPr="006E4FCB">
        <w:rPr>
          <w:i/>
        </w:rPr>
        <w:t xml:space="preserve"> et al.</w:t>
      </w:r>
      <w:r w:rsidRPr="006E4FCB">
        <w:t xml:space="preserve"> </w:t>
      </w:r>
      <w:r w:rsidRPr="006E4FCB">
        <w:rPr>
          <w:i/>
        </w:rPr>
        <w:t>Trends Endocrinol Metab</w:t>
      </w:r>
      <w:r w:rsidRPr="006E4FCB">
        <w:t xml:space="preserve"> </w:t>
      </w:r>
      <w:r w:rsidRPr="006E4FCB">
        <w:rPr>
          <w:b/>
        </w:rPr>
        <w:t>28</w:t>
      </w:r>
      <w:r w:rsidRPr="006E4FCB">
        <w:t>:722-734 (2017).</w:t>
      </w:r>
    </w:p>
    <w:p w:rsidR="006E4FCB" w:rsidRPr="006E4FCB" w:rsidRDefault="006E4FCB" w:rsidP="006E4FCB">
      <w:pPr>
        <w:pStyle w:val="EndNoteBibliography"/>
      </w:pPr>
      <w:r w:rsidRPr="006E4FCB">
        <w:t>3 Sahm A</w:t>
      </w:r>
      <w:r w:rsidRPr="006E4FCB">
        <w:rPr>
          <w:i/>
        </w:rPr>
        <w:t xml:space="preserve"> et al.</w:t>
      </w:r>
      <w:r w:rsidRPr="006E4FCB">
        <w:t xml:space="preserve"> </w:t>
      </w:r>
      <w:r w:rsidRPr="006E4FCB">
        <w:rPr>
          <w:i/>
        </w:rPr>
        <w:t>PLoS Genet</w:t>
      </w:r>
      <w:r w:rsidRPr="006E4FCB">
        <w:t xml:space="preserve"> </w:t>
      </w:r>
      <w:r w:rsidRPr="006E4FCB">
        <w:rPr>
          <w:b/>
        </w:rPr>
        <w:t>14</w:t>
      </w:r>
      <w:r w:rsidRPr="006E4FCB">
        <w:t>:e1007272 (2018).</w:t>
      </w:r>
    </w:p>
    <w:p w:rsidR="006E4FCB" w:rsidRPr="006E4FCB" w:rsidRDefault="006E4FCB" w:rsidP="006E4FCB">
      <w:pPr>
        <w:pStyle w:val="EndNoteBibliography"/>
      </w:pPr>
      <w:r w:rsidRPr="006E4FCB">
        <w:t>4 Folgueras AR</w:t>
      </w:r>
      <w:r w:rsidRPr="006E4FCB">
        <w:rPr>
          <w:i/>
        </w:rPr>
        <w:t xml:space="preserve"> et al.</w:t>
      </w:r>
      <w:r w:rsidRPr="006E4FCB">
        <w:t xml:space="preserve"> </w:t>
      </w:r>
      <w:r w:rsidRPr="006E4FCB">
        <w:rPr>
          <w:i/>
        </w:rPr>
        <w:t>Circ Res</w:t>
      </w:r>
      <w:r w:rsidRPr="006E4FCB">
        <w:t xml:space="preserve"> </w:t>
      </w:r>
      <w:r w:rsidRPr="006E4FCB">
        <w:rPr>
          <w:b/>
        </w:rPr>
        <w:t>123</w:t>
      </w:r>
      <w:r w:rsidRPr="006E4FCB">
        <w:t>:905-924 (2018).</w:t>
      </w:r>
    </w:p>
    <w:p w:rsidR="006E4FCB" w:rsidRPr="006E4FCB" w:rsidRDefault="006E4FCB" w:rsidP="006E4FCB">
      <w:pPr>
        <w:pStyle w:val="EndNoteBibliography"/>
      </w:pPr>
      <w:r w:rsidRPr="006E4FCB">
        <w:t xml:space="preserve">5 Austad SN. </w:t>
      </w:r>
      <w:r w:rsidRPr="006E4FCB">
        <w:rPr>
          <w:i/>
        </w:rPr>
        <w:t>J Gerontol A Biol Sci Med Sci</w:t>
      </w:r>
      <w:r w:rsidRPr="006E4FCB">
        <w:t xml:space="preserve"> </w:t>
      </w:r>
      <w:r w:rsidRPr="006E4FCB">
        <w:rPr>
          <w:b/>
        </w:rPr>
        <w:t>64</w:t>
      </w:r>
      <w:r w:rsidRPr="006E4FCB">
        <w:t>:199-201 (2009).</w:t>
      </w:r>
    </w:p>
    <w:p w:rsidR="006E4FCB" w:rsidRPr="006E4FCB" w:rsidRDefault="006E4FCB" w:rsidP="006E4FCB">
      <w:pPr>
        <w:pStyle w:val="EndNoteBibliography"/>
      </w:pPr>
      <w:r w:rsidRPr="006E4FCB">
        <w:lastRenderedPageBreak/>
        <w:t>6 Kowalczyk A</w:t>
      </w:r>
      <w:r w:rsidRPr="006E4FCB">
        <w:rPr>
          <w:i/>
        </w:rPr>
        <w:t xml:space="preserve"> et al.</w:t>
      </w:r>
      <w:r w:rsidRPr="006E4FCB">
        <w:t xml:space="preserve"> </w:t>
      </w:r>
      <w:r w:rsidRPr="006E4FCB">
        <w:rPr>
          <w:i/>
        </w:rPr>
        <w:t>Elife</w:t>
      </w:r>
      <w:r w:rsidRPr="006E4FCB">
        <w:t xml:space="preserve"> </w:t>
      </w:r>
      <w:r w:rsidRPr="006E4FCB">
        <w:rPr>
          <w:b/>
        </w:rPr>
        <w:t>9</w:t>
      </w:r>
      <w:r w:rsidRPr="006E4FCB">
        <w:t>(2020).</w:t>
      </w:r>
    </w:p>
    <w:p w:rsidR="006E4FCB" w:rsidRPr="006E4FCB" w:rsidRDefault="006E4FCB" w:rsidP="006E4FCB">
      <w:pPr>
        <w:pStyle w:val="EndNoteBibliography"/>
      </w:pPr>
      <w:r w:rsidRPr="006E4FCB">
        <w:t>7 Ma S</w:t>
      </w:r>
      <w:r w:rsidRPr="006E4FCB">
        <w:rPr>
          <w:i/>
        </w:rPr>
        <w:t xml:space="preserve"> et al.</w:t>
      </w:r>
      <w:r w:rsidRPr="006E4FCB">
        <w:t xml:space="preserve"> </w:t>
      </w:r>
      <w:r w:rsidRPr="006E4FCB">
        <w:rPr>
          <w:i/>
        </w:rPr>
        <w:t>Semin Cell Dev Biol</w:t>
      </w:r>
      <w:r w:rsidRPr="006E4FCB">
        <w:t xml:space="preserve"> </w:t>
      </w:r>
      <w:r w:rsidRPr="006E4FCB">
        <w:rPr>
          <w:b/>
        </w:rPr>
        <w:t>70</w:t>
      </w:r>
      <w:r w:rsidRPr="006E4FCB">
        <w:t>:190-203 (2017).</w:t>
      </w:r>
    </w:p>
    <w:p w:rsidR="006E4FCB" w:rsidRPr="006E4FCB" w:rsidRDefault="006E4FCB" w:rsidP="006E4FCB">
      <w:pPr>
        <w:pStyle w:val="EndNoteBibliography"/>
      </w:pPr>
      <w:r w:rsidRPr="006E4FCB">
        <w:t xml:space="preserve">8 Austad SN. </w:t>
      </w:r>
      <w:r w:rsidRPr="006E4FCB">
        <w:rPr>
          <w:i/>
        </w:rPr>
        <w:t>Exp Gerontol</w:t>
      </w:r>
      <w:r w:rsidRPr="006E4FCB">
        <w:t xml:space="preserve"> </w:t>
      </w:r>
      <w:r w:rsidRPr="006E4FCB">
        <w:rPr>
          <w:b/>
        </w:rPr>
        <w:t>36</w:t>
      </w:r>
      <w:r w:rsidRPr="006E4FCB">
        <w:t>:599-605 (2001).</w:t>
      </w:r>
    </w:p>
    <w:p w:rsidR="006E4FCB" w:rsidRPr="006E4FCB" w:rsidRDefault="006E4FCB" w:rsidP="006E4FCB">
      <w:pPr>
        <w:pStyle w:val="EndNoteBibliography"/>
      </w:pPr>
      <w:r w:rsidRPr="006E4FCB">
        <w:t>9 JE B. Living Longer, in Good Health to the End. The New York Times 25 August 2008:p. D7.</w:t>
      </w:r>
    </w:p>
    <w:p w:rsidR="006E4FCB" w:rsidRPr="006E4FCB" w:rsidRDefault="006E4FCB" w:rsidP="006E4FCB">
      <w:pPr>
        <w:pStyle w:val="EndNoteBibliography"/>
      </w:pPr>
      <w:r w:rsidRPr="006E4FCB">
        <w:t>10 de Magalhaes JP</w:t>
      </w:r>
      <w:r w:rsidRPr="006E4FCB">
        <w:rPr>
          <w:i/>
        </w:rPr>
        <w:t xml:space="preserve"> et al.</w:t>
      </w:r>
      <w:r w:rsidRPr="006E4FCB">
        <w:t xml:space="preserve"> </w:t>
      </w:r>
      <w:r w:rsidRPr="006E4FCB">
        <w:rPr>
          <w:i/>
        </w:rPr>
        <w:t>Journals of Gerontology Series a-Biological Sciences and Medical Sciences</w:t>
      </w:r>
      <w:r w:rsidRPr="006E4FCB">
        <w:t xml:space="preserve"> </w:t>
      </w:r>
      <w:r w:rsidRPr="006E4FCB">
        <w:rPr>
          <w:b/>
        </w:rPr>
        <w:t>62</w:t>
      </w:r>
      <w:r w:rsidRPr="006E4FCB">
        <w:t>:149-160 (2007).</w:t>
      </w:r>
    </w:p>
    <w:p w:rsidR="006E4FCB" w:rsidRPr="006E4FCB" w:rsidRDefault="006E4FCB" w:rsidP="006E4FCB">
      <w:pPr>
        <w:pStyle w:val="EndNoteBibliography"/>
      </w:pPr>
      <w:r w:rsidRPr="006E4FCB">
        <w:t>11 Nowak RM</w:t>
      </w:r>
      <w:r w:rsidRPr="006E4FCB">
        <w:rPr>
          <w:i/>
        </w:rPr>
        <w:t xml:space="preserve"> et al.</w:t>
      </w:r>
      <w:r w:rsidRPr="006E4FCB">
        <w:t xml:space="preserve"> Walker's Mammals of the World: JHU press (1999).</w:t>
      </w:r>
    </w:p>
    <w:p w:rsidR="006E4FCB" w:rsidRPr="006E4FCB" w:rsidRDefault="006E4FCB" w:rsidP="006E4FCB">
      <w:pPr>
        <w:pStyle w:val="EndNoteBibliography"/>
      </w:pPr>
      <w:r w:rsidRPr="006E4FCB">
        <w:t>12 Tacutu R</w:t>
      </w:r>
      <w:r w:rsidRPr="006E4FCB">
        <w:rPr>
          <w:i/>
        </w:rPr>
        <w:t xml:space="preserve"> et al.</w:t>
      </w:r>
      <w:r w:rsidRPr="006E4FCB">
        <w:t xml:space="preserve"> </w:t>
      </w:r>
      <w:r w:rsidRPr="006E4FCB">
        <w:rPr>
          <w:i/>
        </w:rPr>
        <w:t>Nucleic Acids Res</w:t>
      </w:r>
      <w:r w:rsidRPr="006E4FCB">
        <w:t xml:space="preserve"> </w:t>
      </w:r>
      <w:r w:rsidRPr="006E4FCB">
        <w:rPr>
          <w:b/>
        </w:rPr>
        <w:t>46</w:t>
      </w:r>
      <w:r w:rsidRPr="006E4FCB">
        <w:t>:D1083-D1090 (2018).</w:t>
      </w:r>
    </w:p>
    <w:p w:rsidR="006E4FCB" w:rsidRPr="006E4FCB" w:rsidRDefault="006E4FCB" w:rsidP="006E4FCB">
      <w:pPr>
        <w:pStyle w:val="EndNoteBibliography"/>
      </w:pPr>
      <w:r w:rsidRPr="006E4FCB">
        <w:t xml:space="preserve">13 Buffenstein R. </w:t>
      </w:r>
      <w:r w:rsidRPr="006E4FCB">
        <w:rPr>
          <w:i/>
        </w:rPr>
        <w:t>J Comp Physiol B</w:t>
      </w:r>
      <w:r w:rsidRPr="006E4FCB">
        <w:t xml:space="preserve"> </w:t>
      </w:r>
      <w:r w:rsidRPr="006E4FCB">
        <w:rPr>
          <w:b/>
        </w:rPr>
        <w:t>178</w:t>
      </w:r>
      <w:r w:rsidRPr="006E4FCB">
        <w:t>:439-445 (2008).</w:t>
      </w:r>
    </w:p>
    <w:p w:rsidR="006E4FCB" w:rsidRPr="006E4FCB" w:rsidRDefault="006E4FCB" w:rsidP="006E4FCB">
      <w:pPr>
        <w:pStyle w:val="EndNoteBibliography"/>
      </w:pPr>
      <w:r w:rsidRPr="006E4FCB">
        <w:t>14 Foley NM</w:t>
      </w:r>
      <w:r w:rsidRPr="006E4FCB">
        <w:rPr>
          <w:i/>
        </w:rPr>
        <w:t xml:space="preserve"> et al.</w:t>
      </w:r>
      <w:r w:rsidRPr="006E4FCB">
        <w:t xml:space="preserve"> </w:t>
      </w:r>
      <w:r w:rsidRPr="006E4FCB">
        <w:rPr>
          <w:i/>
        </w:rPr>
        <w:t>Sci Adv</w:t>
      </w:r>
      <w:r w:rsidRPr="006E4FCB">
        <w:t xml:space="preserve"> </w:t>
      </w:r>
      <w:r w:rsidRPr="006E4FCB">
        <w:rPr>
          <w:b/>
        </w:rPr>
        <w:t>4</w:t>
      </w:r>
      <w:r w:rsidRPr="006E4FCB">
        <w:t>:eaao0926 (2018).</w:t>
      </w:r>
    </w:p>
    <w:p w:rsidR="006E4FCB" w:rsidRPr="006E4FCB" w:rsidRDefault="006E4FCB" w:rsidP="006E4FCB">
      <w:pPr>
        <w:pStyle w:val="EndNoteBibliography"/>
      </w:pPr>
      <w:r w:rsidRPr="006E4FCB">
        <w:t>15 Lipman R</w:t>
      </w:r>
      <w:r w:rsidRPr="006E4FCB">
        <w:rPr>
          <w:i/>
        </w:rPr>
        <w:t xml:space="preserve"> et al.</w:t>
      </w:r>
      <w:r w:rsidRPr="006E4FCB">
        <w:t xml:space="preserve"> </w:t>
      </w:r>
      <w:r w:rsidRPr="006E4FCB">
        <w:rPr>
          <w:i/>
        </w:rPr>
        <w:t>The Journals of Gerontology Series A: Biological Sciences and Medical Sciences</w:t>
      </w:r>
      <w:r w:rsidRPr="006E4FCB">
        <w:t xml:space="preserve"> </w:t>
      </w:r>
      <w:r w:rsidRPr="006E4FCB">
        <w:rPr>
          <w:b/>
        </w:rPr>
        <w:t>59</w:t>
      </w:r>
      <w:r w:rsidRPr="006E4FCB">
        <w:t>:B977-B983 (2004).</w:t>
      </w:r>
    </w:p>
    <w:p w:rsidR="006E4FCB" w:rsidRPr="006E4FCB" w:rsidRDefault="006E4FCB" w:rsidP="006E4FCB">
      <w:pPr>
        <w:pStyle w:val="EndNoteBibliography"/>
      </w:pPr>
      <w:r w:rsidRPr="006E4FCB">
        <w:t>16 Muntane G</w:t>
      </w:r>
      <w:r w:rsidRPr="006E4FCB">
        <w:rPr>
          <w:i/>
        </w:rPr>
        <w:t xml:space="preserve"> et al.</w:t>
      </w:r>
      <w:r w:rsidRPr="006E4FCB">
        <w:t xml:space="preserve"> </w:t>
      </w:r>
      <w:r w:rsidRPr="006E4FCB">
        <w:rPr>
          <w:i/>
        </w:rPr>
        <w:t>Mol Biol Evol</w:t>
      </w:r>
      <w:r w:rsidRPr="006E4FCB">
        <w:t xml:space="preserve"> (2018).</w:t>
      </w:r>
    </w:p>
    <w:p w:rsidR="006E4FCB" w:rsidRPr="006E4FCB" w:rsidRDefault="006E4FCB" w:rsidP="006E4FCB">
      <w:pPr>
        <w:pStyle w:val="EndNoteBibliography"/>
      </w:pPr>
      <w:r w:rsidRPr="006E4FCB">
        <w:t>17 Partha R</w:t>
      </w:r>
      <w:r w:rsidRPr="006E4FCB">
        <w:rPr>
          <w:i/>
        </w:rPr>
        <w:t xml:space="preserve"> et al.</w:t>
      </w:r>
      <w:r w:rsidRPr="006E4FCB">
        <w:t xml:space="preserve"> </w:t>
      </w:r>
      <w:r w:rsidRPr="006E4FCB">
        <w:rPr>
          <w:i/>
        </w:rPr>
        <w:t>Mol Biol Evol</w:t>
      </w:r>
      <w:r w:rsidRPr="006E4FCB">
        <w:t xml:space="preserve"> </w:t>
      </w:r>
      <w:r w:rsidRPr="006E4FCB">
        <w:rPr>
          <w:b/>
        </w:rPr>
        <w:t>36</w:t>
      </w:r>
      <w:r w:rsidRPr="006E4FCB">
        <w:t>:1817-1830 (2019).</w:t>
      </w:r>
    </w:p>
    <w:p w:rsidR="006E4FCB" w:rsidRPr="006E4FCB" w:rsidRDefault="006E4FCB" w:rsidP="006E4FCB">
      <w:pPr>
        <w:pStyle w:val="EndNoteBibliography"/>
      </w:pPr>
      <w:r w:rsidRPr="006E4FCB">
        <w:t>18 Kowalczyk A</w:t>
      </w:r>
      <w:r w:rsidRPr="006E4FCB">
        <w:rPr>
          <w:i/>
        </w:rPr>
        <w:t xml:space="preserve"> et al.</w:t>
      </w:r>
      <w:r w:rsidRPr="006E4FCB">
        <w:t xml:space="preserve"> </w:t>
      </w:r>
      <w:r w:rsidRPr="006E4FCB">
        <w:rPr>
          <w:i/>
        </w:rPr>
        <w:t>Bioinformatics</w:t>
      </w:r>
      <w:r w:rsidRPr="006E4FCB">
        <w:t xml:space="preserve"> (2019).</w:t>
      </w:r>
    </w:p>
    <w:p w:rsidR="006E4FCB" w:rsidRPr="006E4FCB" w:rsidRDefault="006E4FCB" w:rsidP="006E4FCB">
      <w:pPr>
        <w:pStyle w:val="EndNoteBibliography"/>
      </w:pPr>
      <w:r w:rsidRPr="006E4FCB">
        <w:t>19 Wertheim JO</w:t>
      </w:r>
      <w:r w:rsidRPr="006E4FCB">
        <w:rPr>
          <w:i/>
        </w:rPr>
        <w:t xml:space="preserve"> et al.</w:t>
      </w:r>
      <w:r w:rsidRPr="006E4FCB">
        <w:t xml:space="preserve"> </w:t>
      </w:r>
      <w:r w:rsidRPr="006E4FCB">
        <w:rPr>
          <w:i/>
        </w:rPr>
        <w:t>Mol Biol Evol</w:t>
      </w:r>
      <w:r w:rsidRPr="006E4FCB">
        <w:t xml:space="preserve"> </w:t>
      </w:r>
      <w:r w:rsidRPr="006E4FCB">
        <w:rPr>
          <w:b/>
        </w:rPr>
        <w:t>32</w:t>
      </w:r>
      <w:r w:rsidRPr="006E4FCB">
        <w:t>:820-832 (2015).</w:t>
      </w:r>
    </w:p>
    <w:p w:rsidR="006E4FCB" w:rsidRPr="006E4FCB" w:rsidRDefault="006E4FCB" w:rsidP="006E4FCB">
      <w:pPr>
        <w:pStyle w:val="EndNoteBibliography"/>
      </w:pPr>
      <w:r w:rsidRPr="006E4FCB">
        <w:t>20 Zhang J</w:t>
      </w:r>
      <w:r w:rsidRPr="006E4FCB">
        <w:rPr>
          <w:i/>
        </w:rPr>
        <w:t xml:space="preserve"> et al.</w:t>
      </w:r>
      <w:r w:rsidRPr="006E4FCB">
        <w:t xml:space="preserve"> </w:t>
      </w:r>
      <w:r w:rsidRPr="006E4FCB">
        <w:rPr>
          <w:i/>
        </w:rPr>
        <w:t>Mol Biol Evol</w:t>
      </w:r>
      <w:r w:rsidRPr="006E4FCB">
        <w:t xml:space="preserve"> </w:t>
      </w:r>
      <w:r w:rsidRPr="006E4FCB">
        <w:rPr>
          <w:b/>
        </w:rPr>
        <w:t>22</w:t>
      </w:r>
      <w:r w:rsidRPr="006E4FCB">
        <w:t>:2472-2479 (2005).</w:t>
      </w:r>
    </w:p>
    <w:p w:rsidR="006E4FCB" w:rsidRPr="006E4FCB" w:rsidRDefault="006E4FCB" w:rsidP="006E4FCB">
      <w:pPr>
        <w:pStyle w:val="EndNoteBibliography"/>
      </w:pPr>
      <w:r w:rsidRPr="006E4FCB">
        <w:t>21 Scornavacca C</w:t>
      </w:r>
      <w:r w:rsidRPr="006E4FCB">
        <w:rPr>
          <w:i/>
        </w:rPr>
        <w:t xml:space="preserve"> et al.</w:t>
      </w:r>
      <w:r w:rsidRPr="006E4FCB">
        <w:t xml:space="preserve"> </w:t>
      </w:r>
      <w:r w:rsidRPr="006E4FCB">
        <w:rPr>
          <w:i/>
        </w:rPr>
        <w:t>Mol Biol Evol</w:t>
      </w:r>
      <w:r w:rsidRPr="006E4FCB">
        <w:t xml:space="preserve"> </w:t>
      </w:r>
      <w:r w:rsidRPr="006E4FCB">
        <w:rPr>
          <w:b/>
        </w:rPr>
        <w:t>36</w:t>
      </w:r>
      <w:r w:rsidRPr="006E4FCB">
        <w:t>:861-862 (2019).</w:t>
      </w:r>
    </w:p>
    <w:p w:rsidR="006E4FCB" w:rsidRPr="006E4FCB" w:rsidRDefault="006E4FCB" w:rsidP="006E4FCB">
      <w:pPr>
        <w:pStyle w:val="EndNoteBibliography"/>
      </w:pPr>
      <w:r w:rsidRPr="006E4FCB">
        <w:t>22 Capella-Gutierrez S</w:t>
      </w:r>
      <w:r w:rsidRPr="006E4FCB">
        <w:rPr>
          <w:i/>
        </w:rPr>
        <w:t xml:space="preserve"> et al.</w:t>
      </w:r>
      <w:r w:rsidRPr="006E4FCB">
        <w:t xml:space="preserve"> </w:t>
      </w:r>
      <w:r w:rsidRPr="006E4FCB">
        <w:rPr>
          <w:i/>
        </w:rPr>
        <w:t>Bioinformatics</w:t>
      </w:r>
      <w:r w:rsidRPr="006E4FCB">
        <w:t xml:space="preserve"> </w:t>
      </w:r>
      <w:r w:rsidRPr="006E4FCB">
        <w:rPr>
          <w:b/>
        </w:rPr>
        <w:t>25</w:t>
      </w:r>
      <w:r w:rsidRPr="006E4FCB">
        <w:t>:1972-1973 (2009).</w:t>
      </w:r>
    </w:p>
    <w:p w:rsidR="006E4FCB" w:rsidRPr="006E4FCB" w:rsidRDefault="006E4FCB" w:rsidP="006E4FCB">
      <w:pPr>
        <w:pStyle w:val="EndNoteBibliography"/>
      </w:pPr>
      <w:r w:rsidRPr="006E4FCB">
        <w:t>23 Junier T</w:t>
      </w:r>
      <w:r w:rsidRPr="006E4FCB">
        <w:rPr>
          <w:i/>
        </w:rPr>
        <w:t xml:space="preserve"> et al.</w:t>
      </w:r>
      <w:r w:rsidRPr="006E4FCB">
        <w:t xml:space="preserve"> </w:t>
      </w:r>
      <w:r w:rsidRPr="006E4FCB">
        <w:rPr>
          <w:i/>
        </w:rPr>
        <w:t>Bioinformatics</w:t>
      </w:r>
      <w:r w:rsidRPr="006E4FCB">
        <w:t xml:space="preserve"> </w:t>
      </w:r>
      <w:r w:rsidRPr="006E4FCB">
        <w:rPr>
          <w:b/>
        </w:rPr>
        <w:t>26</w:t>
      </w:r>
      <w:r w:rsidRPr="006E4FCB">
        <w:t>:1669-1670 (2010).</w:t>
      </w:r>
    </w:p>
    <w:p w:rsidR="006E4FCB" w:rsidRPr="006E4FCB" w:rsidRDefault="006E4FCB" w:rsidP="006E4FCB">
      <w:pPr>
        <w:pStyle w:val="EndNoteBibliography"/>
      </w:pPr>
      <w:r w:rsidRPr="006E4FCB">
        <w:t xml:space="preserve">24 Yang ZH. </w:t>
      </w:r>
      <w:r w:rsidRPr="006E4FCB">
        <w:rPr>
          <w:i/>
        </w:rPr>
        <w:t>Mol Biol Evol</w:t>
      </w:r>
      <w:r w:rsidRPr="006E4FCB">
        <w:t xml:space="preserve"> </w:t>
      </w:r>
      <w:r w:rsidRPr="006E4FCB">
        <w:rPr>
          <w:b/>
        </w:rPr>
        <w:t>24</w:t>
      </w:r>
      <w:r w:rsidRPr="006E4FCB">
        <w:t>:1586-1591 (2007).</w:t>
      </w:r>
    </w:p>
    <w:p w:rsidR="006E4FCB" w:rsidRPr="006E4FCB" w:rsidRDefault="006E4FCB" w:rsidP="006E4FCB">
      <w:pPr>
        <w:pStyle w:val="EndNoteBibliography"/>
      </w:pPr>
      <w:r w:rsidRPr="006E4FCB">
        <w:lastRenderedPageBreak/>
        <w:t>25 Yu GC</w:t>
      </w:r>
      <w:r w:rsidRPr="006E4FCB">
        <w:rPr>
          <w:i/>
        </w:rPr>
        <w:t xml:space="preserve"> et al.</w:t>
      </w:r>
      <w:r w:rsidRPr="006E4FCB">
        <w:t xml:space="preserve"> </w:t>
      </w:r>
      <w:r w:rsidRPr="006E4FCB">
        <w:rPr>
          <w:i/>
        </w:rPr>
        <w:t>Omics-a Journal of Integrative Biology</w:t>
      </w:r>
      <w:r w:rsidRPr="006E4FCB">
        <w:t xml:space="preserve"> </w:t>
      </w:r>
      <w:r w:rsidRPr="006E4FCB">
        <w:rPr>
          <w:b/>
        </w:rPr>
        <w:t>16</w:t>
      </w:r>
      <w:r w:rsidRPr="006E4FCB">
        <w:t>:284-287 (2012).</w:t>
      </w:r>
    </w:p>
    <w:p w:rsidR="006E4FCB" w:rsidRPr="006E4FCB" w:rsidRDefault="006E4FCB" w:rsidP="006E4FCB">
      <w:pPr>
        <w:pStyle w:val="EndNoteBibliography"/>
      </w:pPr>
      <w:r w:rsidRPr="006E4FCB">
        <w:t>26 Supek F</w:t>
      </w:r>
      <w:r w:rsidRPr="006E4FCB">
        <w:rPr>
          <w:i/>
        </w:rPr>
        <w:t xml:space="preserve"> et al.</w:t>
      </w:r>
      <w:r w:rsidRPr="006E4FCB">
        <w:t xml:space="preserve"> </w:t>
      </w:r>
      <w:r w:rsidRPr="006E4FCB">
        <w:rPr>
          <w:i/>
        </w:rPr>
        <w:t>PLoS One</w:t>
      </w:r>
      <w:r w:rsidRPr="006E4FCB">
        <w:t xml:space="preserve"> </w:t>
      </w:r>
      <w:r w:rsidRPr="006E4FCB">
        <w:rPr>
          <w:b/>
        </w:rPr>
        <w:t>6</w:t>
      </w:r>
      <w:r w:rsidRPr="006E4FCB">
        <w:t>:e21800 (2011).</w:t>
      </w:r>
    </w:p>
    <w:p w:rsidR="006E4FCB" w:rsidRPr="006E4FCB" w:rsidRDefault="006E4FCB" w:rsidP="006E4FCB">
      <w:pPr>
        <w:pStyle w:val="EndNoteBibliography"/>
      </w:pPr>
      <w:r w:rsidRPr="006E4FCB">
        <w:t>27 Zhang J</w:t>
      </w:r>
      <w:r w:rsidRPr="006E4FCB">
        <w:rPr>
          <w:i/>
        </w:rPr>
        <w:t xml:space="preserve"> et al.</w:t>
      </w:r>
      <w:r w:rsidRPr="006E4FCB">
        <w:t xml:space="preserve"> </w:t>
      </w:r>
      <w:r w:rsidRPr="006E4FCB">
        <w:rPr>
          <w:i/>
        </w:rPr>
        <w:t>Mol Biol Evol</w:t>
      </w:r>
      <w:r w:rsidRPr="006E4FCB">
        <w:t xml:space="preserve"> </w:t>
      </w:r>
      <w:r w:rsidRPr="006E4FCB">
        <w:rPr>
          <w:b/>
        </w:rPr>
        <w:t>22</w:t>
      </w:r>
      <w:r w:rsidRPr="006E4FCB">
        <w:t>:2472-2479 (2005).</w:t>
      </w:r>
    </w:p>
    <w:p w:rsidR="006E4FCB" w:rsidRPr="006E4FCB" w:rsidRDefault="006E4FCB" w:rsidP="006E4FCB">
      <w:pPr>
        <w:pStyle w:val="EndNoteBibliography"/>
      </w:pPr>
      <w:r w:rsidRPr="006E4FCB">
        <w:t>28 Wu G</w:t>
      </w:r>
      <w:r w:rsidRPr="006E4FCB">
        <w:rPr>
          <w:i/>
        </w:rPr>
        <w:t xml:space="preserve"> et al.</w:t>
      </w:r>
      <w:r w:rsidRPr="006E4FCB">
        <w:t xml:space="preserve"> </w:t>
      </w:r>
      <w:r w:rsidRPr="006E4FCB">
        <w:rPr>
          <w:i/>
        </w:rPr>
        <w:t>Genome Biol</w:t>
      </w:r>
      <w:r w:rsidRPr="006E4FCB">
        <w:t xml:space="preserve"> </w:t>
      </w:r>
      <w:r w:rsidRPr="006E4FCB">
        <w:rPr>
          <w:b/>
        </w:rPr>
        <w:t>11</w:t>
      </w:r>
      <w:r w:rsidRPr="006E4FCB">
        <w:t>:R53 (2010).</w:t>
      </w:r>
    </w:p>
    <w:p w:rsidR="006E4FCB" w:rsidRPr="006E4FCB" w:rsidRDefault="006E4FCB" w:rsidP="006E4FCB">
      <w:pPr>
        <w:pStyle w:val="EndNoteBibliography"/>
      </w:pPr>
      <w:r w:rsidRPr="006E4FCB">
        <w:t>29 Shannon P</w:t>
      </w:r>
      <w:r w:rsidRPr="006E4FCB">
        <w:rPr>
          <w:i/>
        </w:rPr>
        <w:t xml:space="preserve"> et al.</w:t>
      </w:r>
      <w:r w:rsidRPr="006E4FCB">
        <w:t xml:space="preserve"> </w:t>
      </w:r>
      <w:r w:rsidRPr="006E4FCB">
        <w:rPr>
          <w:i/>
        </w:rPr>
        <w:t>Genome Res</w:t>
      </w:r>
      <w:r w:rsidRPr="006E4FCB">
        <w:t xml:space="preserve"> </w:t>
      </w:r>
      <w:r w:rsidRPr="006E4FCB">
        <w:rPr>
          <w:b/>
        </w:rPr>
        <w:t>13</w:t>
      </w:r>
      <w:r w:rsidRPr="006E4FCB">
        <w:t>:2498-2504 (2003).</w:t>
      </w:r>
    </w:p>
    <w:p w:rsidR="006E4FCB" w:rsidRPr="006E4FCB" w:rsidRDefault="006E4FCB" w:rsidP="006E4FCB">
      <w:pPr>
        <w:pStyle w:val="EndNoteBibliography"/>
      </w:pPr>
      <w:r w:rsidRPr="006E4FCB">
        <w:t>30 Shi H</w:t>
      </w:r>
      <w:r w:rsidRPr="006E4FCB">
        <w:rPr>
          <w:i/>
        </w:rPr>
        <w:t xml:space="preserve"> et al.</w:t>
      </w:r>
      <w:r w:rsidRPr="006E4FCB">
        <w:t xml:space="preserve"> </w:t>
      </w:r>
      <w:r w:rsidRPr="006E4FCB">
        <w:rPr>
          <w:i/>
        </w:rPr>
        <w:t>Neurobiol Aging</w:t>
      </w:r>
      <w:r w:rsidRPr="006E4FCB">
        <w:t xml:space="preserve"> </w:t>
      </w:r>
      <w:r w:rsidRPr="006E4FCB">
        <w:rPr>
          <w:b/>
        </w:rPr>
        <w:t>33</w:t>
      </w:r>
      <w:r w:rsidRPr="006E4FCB">
        <w:t>:1849 e1845-1818 (2012).</w:t>
      </w:r>
    </w:p>
    <w:p w:rsidR="006E4FCB" w:rsidRPr="006E4FCB" w:rsidRDefault="006E4FCB" w:rsidP="006E4FCB">
      <w:pPr>
        <w:pStyle w:val="EndNoteBibliography"/>
      </w:pPr>
      <w:r w:rsidRPr="006E4FCB">
        <w:t>31 Zeng Y</w:t>
      </w:r>
      <w:r w:rsidRPr="006E4FCB">
        <w:rPr>
          <w:i/>
        </w:rPr>
        <w:t xml:space="preserve"> et al.</w:t>
      </w:r>
      <w:r w:rsidRPr="006E4FCB">
        <w:t xml:space="preserve"> </w:t>
      </w:r>
      <w:r w:rsidRPr="006E4FCB">
        <w:rPr>
          <w:i/>
        </w:rPr>
        <w:t>JAMA Netw Open</w:t>
      </w:r>
      <w:r w:rsidRPr="006E4FCB">
        <w:t xml:space="preserve"> </w:t>
      </w:r>
      <w:r w:rsidRPr="006E4FCB">
        <w:rPr>
          <w:b/>
        </w:rPr>
        <w:t>1</w:t>
      </w:r>
      <w:r w:rsidRPr="006E4FCB">
        <w:t>:e181670 (2018).</w:t>
      </w:r>
    </w:p>
    <w:p w:rsidR="006E4FCB" w:rsidRPr="006E4FCB" w:rsidRDefault="006E4FCB" w:rsidP="006E4FCB">
      <w:pPr>
        <w:pStyle w:val="EndNoteBibliography"/>
      </w:pPr>
      <w:r w:rsidRPr="006E4FCB">
        <w:t>32 Yin L</w:t>
      </w:r>
      <w:r w:rsidRPr="006E4FCB">
        <w:rPr>
          <w:i/>
        </w:rPr>
        <w:t xml:space="preserve"> et al.</w:t>
      </w:r>
      <w:r w:rsidRPr="006E4FCB">
        <w:t xml:space="preserve"> </w:t>
      </w:r>
      <w:r w:rsidRPr="006E4FCB">
        <w:rPr>
          <w:i/>
        </w:rPr>
        <w:t>mBio</w:t>
      </w:r>
      <w:r w:rsidRPr="006E4FCB">
        <w:t xml:space="preserve"> </w:t>
      </w:r>
      <w:r w:rsidRPr="006E4FCB">
        <w:rPr>
          <w:b/>
        </w:rPr>
        <w:t>10</w:t>
      </w:r>
      <w:r w:rsidRPr="006E4FCB">
        <w:t>(2019).</w:t>
      </w:r>
    </w:p>
    <w:p w:rsidR="006E4FCB" w:rsidRPr="006E4FCB" w:rsidRDefault="006E4FCB" w:rsidP="006E4FCB">
      <w:pPr>
        <w:pStyle w:val="EndNoteBibliography"/>
      </w:pPr>
      <w:r w:rsidRPr="006E4FCB">
        <w:t>33 Reynolds LM</w:t>
      </w:r>
      <w:r w:rsidRPr="006E4FCB">
        <w:rPr>
          <w:i/>
        </w:rPr>
        <w:t xml:space="preserve"> et al.</w:t>
      </w:r>
      <w:r w:rsidRPr="006E4FCB">
        <w:t xml:space="preserve"> </w:t>
      </w:r>
      <w:r w:rsidRPr="006E4FCB">
        <w:rPr>
          <w:i/>
        </w:rPr>
        <w:t>Nat Commun</w:t>
      </w:r>
      <w:r w:rsidRPr="006E4FCB">
        <w:t xml:space="preserve"> </w:t>
      </w:r>
      <w:r w:rsidRPr="006E4FCB">
        <w:rPr>
          <w:b/>
        </w:rPr>
        <w:t>5</w:t>
      </w:r>
      <w:r w:rsidRPr="006E4FCB">
        <w:t>:5366 (2014).</w:t>
      </w:r>
    </w:p>
    <w:p w:rsidR="006E4FCB" w:rsidRPr="006E4FCB" w:rsidRDefault="006E4FCB" w:rsidP="006E4FCB">
      <w:pPr>
        <w:pStyle w:val="EndNoteBibliography"/>
      </w:pPr>
      <w:r w:rsidRPr="006E4FCB">
        <w:t>34 Shokhirev MN</w:t>
      </w:r>
      <w:r w:rsidRPr="006E4FCB">
        <w:rPr>
          <w:i/>
        </w:rPr>
        <w:t xml:space="preserve"> et al.</w:t>
      </w:r>
      <w:r w:rsidRPr="006E4FCB">
        <w:t xml:space="preserve"> </w:t>
      </w:r>
      <w:r w:rsidRPr="006E4FCB">
        <w:rPr>
          <w:i/>
        </w:rPr>
        <w:t>Aging Cell</w:t>
      </w:r>
      <w:r w:rsidRPr="006E4FCB">
        <w:t xml:space="preserve"> </w:t>
      </w:r>
      <w:r w:rsidRPr="006E4FCB">
        <w:rPr>
          <w:b/>
        </w:rPr>
        <w:t>20</w:t>
      </w:r>
      <w:r w:rsidRPr="006E4FCB">
        <w:t>:e13280 (2021).</w:t>
      </w:r>
    </w:p>
    <w:p w:rsidR="006E4FCB" w:rsidRPr="006E4FCB" w:rsidRDefault="006E4FCB" w:rsidP="006E4FCB">
      <w:pPr>
        <w:pStyle w:val="EndNoteBibliography"/>
      </w:pPr>
      <w:r w:rsidRPr="006E4FCB">
        <w:t>35 Tian X</w:t>
      </w:r>
      <w:r w:rsidRPr="006E4FCB">
        <w:rPr>
          <w:i/>
        </w:rPr>
        <w:t xml:space="preserve"> et al.</w:t>
      </w:r>
      <w:r w:rsidRPr="006E4FCB">
        <w:t xml:space="preserve"> </w:t>
      </w:r>
      <w:r w:rsidRPr="006E4FCB">
        <w:rPr>
          <w:i/>
        </w:rPr>
        <w:t>Cell</w:t>
      </w:r>
      <w:r w:rsidRPr="006E4FCB">
        <w:t xml:space="preserve"> </w:t>
      </w:r>
      <w:r w:rsidRPr="006E4FCB">
        <w:rPr>
          <w:b/>
        </w:rPr>
        <w:t>177</w:t>
      </w:r>
      <w:r w:rsidRPr="006E4FCB">
        <w:t>:622-638 e622 (2019).</w:t>
      </w:r>
    </w:p>
    <w:p w:rsidR="006E4FCB" w:rsidRPr="006E4FCB" w:rsidRDefault="006E4FCB" w:rsidP="006E4FCB">
      <w:pPr>
        <w:pStyle w:val="EndNoteBibliography"/>
      </w:pPr>
      <w:r w:rsidRPr="006E4FCB">
        <w:t>36 MacRae SL</w:t>
      </w:r>
      <w:r w:rsidRPr="006E4FCB">
        <w:rPr>
          <w:i/>
        </w:rPr>
        <w:t xml:space="preserve"> et al.</w:t>
      </w:r>
      <w:r w:rsidRPr="006E4FCB">
        <w:t xml:space="preserve"> </w:t>
      </w:r>
      <w:r w:rsidRPr="006E4FCB">
        <w:rPr>
          <w:i/>
        </w:rPr>
        <w:t>Aging (Albany NY)</w:t>
      </w:r>
      <w:r w:rsidRPr="006E4FCB">
        <w:t xml:space="preserve"> </w:t>
      </w:r>
      <w:r w:rsidRPr="006E4FCB">
        <w:rPr>
          <w:b/>
        </w:rPr>
        <w:t>7</w:t>
      </w:r>
      <w:r w:rsidRPr="006E4FCB">
        <w:t>:1171-1184 (2015).</w:t>
      </w:r>
    </w:p>
    <w:p w:rsidR="006E4FCB" w:rsidRPr="006E4FCB" w:rsidRDefault="006E4FCB" w:rsidP="006E4FCB">
      <w:pPr>
        <w:pStyle w:val="EndNoteBibliography"/>
      </w:pPr>
      <w:r w:rsidRPr="006E4FCB">
        <w:t>37 Huang Z</w:t>
      </w:r>
      <w:r w:rsidRPr="006E4FCB">
        <w:rPr>
          <w:i/>
        </w:rPr>
        <w:t xml:space="preserve"> et al.</w:t>
      </w:r>
      <w:r w:rsidRPr="006E4FCB">
        <w:t xml:space="preserve"> </w:t>
      </w:r>
      <w:r w:rsidRPr="006E4FCB">
        <w:rPr>
          <w:i/>
        </w:rPr>
        <w:t>BMC Genomics</w:t>
      </w:r>
      <w:r w:rsidRPr="006E4FCB">
        <w:t xml:space="preserve"> </w:t>
      </w:r>
      <w:r w:rsidRPr="006E4FCB">
        <w:rPr>
          <w:b/>
        </w:rPr>
        <w:t>17</w:t>
      </w:r>
      <w:r w:rsidRPr="006E4FCB">
        <w:t>:906 (2016).</w:t>
      </w:r>
    </w:p>
    <w:p w:rsidR="006E4FCB" w:rsidRPr="006E4FCB" w:rsidRDefault="006E4FCB" w:rsidP="006E4FCB">
      <w:pPr>
        <w:pStyle w:val="EndNoteBibliography"/>
      </w:pPr>
      <w:r w:rsidRPr="006E4FCB">
        <w:t>38 Feng Z</w:t>
      </w:r>
      <w:r w:rsidRPr="006E4FCB">
        <w:rPr>
          <w:i/>
        </w:rPr>
        <w:t xml:space="preserve"> et al.</w:t>
      </w:r>
      <w:r w:rsidRPr="006E4FCB">
        <w:t xml:space="preserve"> </w:t>
      </w:r>
      <w:r w:rsidRPr="006E4FCB">
        <w:rPr>
          <w:i/>
        </w:rPr>
        <w:t>Genes Cancer</w:t>
      </w:r>
      <w:r w:rsidRPr="006E4FCB">
        <w:t xml:space="preserve"> </w:t>
      </w:r>
      <w:r w:rsidRPr="006E4FCB">
        <w:rPr>
          <w:b/>
        </w:rPr>
        <w:t>2</w:t>
      </w:r>
      <w:r w:rsidRPr="006E4FCB">
        <w:t>:443-452 (2011).</w:t>
      </w:r>
    </w:p>
    <w:p w:rsidR="006E4FCB" w:rsidRPr="006E4FCB" w:rsidRDefault="006E4FCB" w:rsidP="006E4FCB">
      <w:pPr>
        <w:pStyle w:val="EndNoteBibliography"/>
      </w:pPr>
      <w:r w:rsidRPr="006E4FCB">
        <w:t>39 Seim I</w:t>
      </w:r>
      <w:r w:rsidRPr="006E4FCB">
        <w:rPr>
          <w:i/>
        </w:rPr>
        <w:t xml:space="preserve"> et al.</w:t>
      </w:r>
      <w:r w:rsidRPr="006E4FCB">
        <w:t xml:space="preserve"> </w:t>
      </w:r>
      <w:r w:rsidRPr="006E4FCB">
        <w:rPr>
          <w:i/>
        </w:rPr>
        <w:t>NPJ Aging Mech Dis</w:t>
      </w:r>
      <w:r w:rsidRPr="006E4FCB">
        <w:t xml:space="preserve"> </w:t>
      </w:r>
      <w:r w:rsidRPr="006E4FCB">
        <w:rPr>
          <w:b/>
        </w:rPr>
        <w:t>2</w:t>
      </w:r>
      <w:r w:rsidRPr="006E4FCB">
        <w:t>:16014 (2016).</w:t>
      </w:r>
    </w:p>
    <w:p w:rsidR="006E4FCB" w:rsidRPr="006E4FCB" w:rsidRDefault="006E4FCB" w:rsidP="006E4FCB">
      <w:pPr>
        <w:pStyle w:val="EndNoteBibliography"/>
      </w:pPr>
      <w:r w:rsidRPr="006E4FCB">
        <w:t xml:space="preserve">40 van Heemst D. </w:t>
      </w:r>
      <w:r w:rsidRPr="006E4FCB">
        <w:rPr>
          <w:i/>
        </w:rPr>
        <w:t>Aging Dis</w:t>
      </w:r>
      <w:r w:rsidRPr="006E4FCB">
        <w:t xml:space="preserve"> </w:t>
      </w:r>
      <w:r w:rsidRPr="006E4FCB">
        <w:rPr>
          <w:b/>
        </w:rPr>
        <w:t>1</w:t>
      </w:r>
      <w:r w:rsidRPr="006E4FCB">
        <w:t>:147-157 (2010).</w:t>
      </w:r>
    </w:p>
    <w:p w:rsidR="006E4FCB" w:rsidRPr="006E4FCB" w:rsidRDefault="006E4FCB" w:rsidP="006E4FCB">
      <w:pPr>
        <w:pStyle w:val="EndNoteBibliography"/>
      </w:pPr>
      <w:r w:rsidRPr="006E4FCB">
        <w:t>41 Barbieri M</w:t>
      </w:r>
      <w:r w:rsidRPr="006E4FCB">
        <w:rPr>
          <w:i/>
        </w:rPr>
        <w:t xml:space="preserve"> et al.</w:t>
      </w:r>
      <w:r w:rsidRPr="006E4FCB">
        <w:t xml:space="preserve"> </w:t>
      </w:r>
      <w:r w:rsidRPr="006E4FCB">
        <w:rPr>
          <w:i/>
        </w:rPr>
        <w:t>Am J Physiol Endocrinol Metab</w:t>
      </w:r>
      <w:r w:rsidRPr="006E4FCB">
        <w:t xml:space="preserve"> </w:t>
      </w:r>
      <w:r w:rsidRPr="006E4FCB">
        <w:rPr>
          <w:b/>
        </w:rPr>
        <w:t>285</w:t>
      </w:r>
      <w:r w:rsidRPr="006E4FCB">
        <w:t>:E1064-1071 (2003).</w:t>
      </w:r>
    </w:p>
    <w:p w:rsidR="006E4FCB" w:rsidRPr="006E4FCB" w:rsidRDefault="006E4FCB" w:rsidP="006E4FCB">
      <w:pPr>
        <w:pStyle w:val="EndNoteBibliography"/>
      </w:pPr>
      <w:r w:rsidRPr="006E4FCB">
        <w:t>42 Zullo JM</w:t>
      </w:r>
      <w:r w:rsidRPr="006E4FCB">
        <w:rPr>
          <w:i/>
        </w:rPr>
        <w:t xml:space="preserve"> et al.</w:t>
      </w:r>
      <w:r w:rsidRPr="006E4FCB">
        <w:t xml:space="preserve"> </w:t>
      </w:r>
      <w:r w:rsidRPr="006E4FCB">
        <w:rPr>
          <w:i/>
        </w:rPr>
        <w:t>Nature</w:t>
      </w:r>
      <w:r w:rsidRPr="006E4FCB">
        <w:t xml:space="preserve"> </w:t>
      </w:r>
      <w:r w:rsidRPr="006E4FCB">
        <w:rPr>
          <w:b/>
        </w:rPr>
        <w:t>574</w:t>
      </w:r>
      <w:r w:rsidRPr="006E4FCB">
        <w:t>:359-364 (2019).</w:t>
      </w:r>
    </w:p>
    <w:p w:rsidR="006E4FCB" w:rsidRPr="006E4FCB" w:rsidRDefault="006E4FCB" w:rsidP="006E4FCB">
      <w:pPr>
        <w:pStyle w:val="EndNoteBibliography"/>
      </w:pPr>
      <w:r w:rsidRPr="006E4FCB">
        <w:t>43 Xiao FH</w:t>
      </w:r>
      <w:r w:rsidRPr="006E4FCB">
        <w:rPr>
          <w:i/>
        </w:rPr>
        <w:t xml:space="preserve"> et al.</w:t>
      </w:r>
      <w:r w:rsidRPr="006E4FCB">
        <w:t xml:space="preserve"> </w:t>
      </w:r>
      <w:r w:rsidRPr="006E4FCB">
        <w:rPr>
          <w:i/>
        </w:rPr>
        <w:t>Genome Res</w:t>
      </w:r>
      <w:r w:rsidRPr="006E4FCB">
        <w:t xml:space="preserve"> </w:t>
      </w:r>
      <w:r w:rsidRPr="006E4FCB">
        <w:rPr>
          <w:b/>
        </w:rPr>
        <w:t>28</w:t>
      </w:r>
      <w:r w:rsidRPr="006E4FCB">
        <w:t>:1601-1610 (2018).</w:t>
      </w:r>
    </w:p>
    <w:p w:rsidR="006E4FCB" w:rsidRPr="006E4FCB" w:rsidRDefault="006E4FCB" w:rsidP="006E4FCB">
      <w:pPr>
        <w:pStyle w:val="EndNoteBibliography"/>
      </w:pPr>
      <w:r w:rsidRPr="006E4FCB">
        <w:t>44 Fushan AA</w:t>
      </w:r>
      <w:r w:rsidRPr="006E4FCB">
        <w:rPr>
          <w:i/>
        </w:rPr>
        <w:t xml:space="preserve"> et al.</w:t>
      </w:r>
      <w:r w:rsidRPr="006E4FCB">
        <w:t xml:space="preserve"> </w:t>
      </w:r>
      <w:r w:rsidRPr="006E4FCB">
        <w:rPr>
          <w:i/>
        </w:rPr>
        <w:t>Aging Cell</w:t>
      </w:r>
      <w:r w:rsidRPr="006E4FCB">
        <w:t xml:space="preserve"> </w:t>
      </w:r>
      <w:r w:rsidRPr="006E4FCB">
        <w:rPr>
          <w:b/>
        </w:rPr>
        <w:t>14</w:t>
      </w:r>
      <w:r w:rsidRPr="006E4FCB">
        <w:t>:352-365 (2015).</w:t>
      </w:r>
    </w:p>
    <w:p w:rsidR="006E4FCB" w:rsidRPr="006E4FCB" w:rsidRDefault="006E4FCB" w:rsidP="006E4FCB">
      <w:pPr>
        <w:pStyle w:val="EndNoteBibliography"/>
      </w:pPr>
      <w:r w:rsidRPr="006E4FCB">
        <w:t>45 Ajit D</w:t>
      </w:r>
      <w:r w:rsidRPr="006E4FCB">
        <w:rPr>
          <w:i/>
        </w:rPr>
        <w:t xml:space="preserve"> et al.</w:t>
      </w:r>
      <w:r w:rsidRPr="006E4FCB">
        <w:t xml:space="preserve"> </w:t>
      </w:r>
      <w:r w:rsidRPr="006E4FCB">
        <w:rPr>
          <w:i/>
        </w:rPr>
        <w:t>Mol Neurobiol</w:t>
      </w:r>
      <w:r w:rsidRPr="006E4FCB">
        <w:t xml:space="preserve"> </w:t>
      </w:r>
      <w:r w:rsidRPr="006E4FCB">
        <w:rPr>
          <w:b/>
        </w:rPr>
        <w:t>49</w:t>
      </w:r>
      <w:r w:rsidRPr="006E4FCB">
        <w:t>:1031-1042 (2014).</w:t>
      </w:r>
    </w:p>
    <w:p w:rsidR="006E4FCB" w:rsidRPr="006E4FCB" w:rsidRDefault="006E4FCB" w:rsidP="006E4FCB">
      <w:pPr>
        <w:pStyle w:val="EndNoteBibliography"/>
      </w:pPr>
      <w:r w:rsidRPr="006E4FCB">
        <w:t>46 Erb L</w:t>
      </w:r>
      <w:r w:rsidRPr="006E4FCB">
        <w:rPr>
          <w:i/>
        </w:rPr>
        <w:t xml:space="preserve"> et al.</w:t>
      </w:r>
      <w:r w:rsidRPr="006E4FCB">
        <w:t xml:space="preserve"> </w:t>
      </w:r>
      <w:r w:rsidRPr="006E4FCB">
        <w:rPr>
          <w:i/>
        </w:rPr>
        <w:t>Biol Cell</w:t>
      </w:r>
      <w:r w:rsidRPr="006E4FCB">
        <w:t xml:space="preserve"> </w:t>
      </w:r>
      <w:r w:rsidRPr="006E4FCB">
        <w:rPr>
          <w:b/>
        </w:rPr>
        <w:t>107</w:t>
      </w:r>
      <w:r w:rsidRPr="006E4FCB">
        <w:t>:1-21 (2015).</w:t>
      </w:r>
    </w:p>
    <w:p w:rsidR="006E4FCB" w:rsidRPr="006E4FCB" w:rsidRDefault="006E4FCB" w:rsidP="006E4FCB">
      <w:pPr>
        <w:pStyle w:val="EndNoteBibliography"/>
      </w:pPr>
      <w:r w:rsidRPr="006E4FCB">
        <w:lastRenderedPageBreak/>
        <w:t>47 Lang S</w:t>
      </w:r>
      <w:r w:rsidRPr="006E4FCB">
        <w:rPr>
          <w:i/>
        </w:rPr>
        <w:t xml:space="preserve"> et al.</w:t>
      </w:r>
      <w:r w:rsidRPr="006E4FCB">
        <w:t xml:space="preserve"> </w:t>
      </w:r>
      <w:r w:rsidRPr="006E4FCB">
        <w:rPr>
          <w:i/>
        </w:rPr>
        <w:t>PLoS Genet</w:t>
      </w:r>
      <w:r w:rsidRPr="006E4FCB">
        <w:t xml:space="preserve"> </w:t>
      </w:r>
      <w:r w:rsidRPr="006E4FCB">
        <w:rPr>
          <w:b/>
        </w:rPr>
        <w:t>15</w:t>
      </w:r>
      <w:r w:rsidRPr="006E4FCB">
        <w:t>:e1008318 (2019).</w:t>
      </w:r>
    </w:p>
    <w:p w:rsidR="006E4FCB" w:rsidRPr="006E4FCB" w:rsidRDefault="006E4FCB" w:rsidP="006E4FCB">
      <w:pPr>
        <w:pStyle w:val="EndNoteBibliography"/>
      </w:pPr>
      <w:r w:rsidRPr="006E4FCB">
        <w:t>48 Stenesen D</w:t>
      </w:r>
      <w:r w:rsidRPr="006E4FCB">
        <w:rPr>
          <w:i/>
        </w:rPr>
        <w:t xml:space="preserve"> et al.</w:t>
      </w:r>
      <w:r w:rsidRPr="006E4FCB">
        <w:t xml:space="preserve"> </w:t>
      </w:r>
      <w:r w:rsidRPr="006E4FCB">
        <w:rPr>
          <w:i/>
        </w:rPr>
        <w:t>Cell Metab</w:t>
      </w:r>
      <w:r w:rsidRPr="006E4FCB">
        <w:t xml:space="preserve"> </w:t>
      </w:r>
      <w:r w:rsidRPr="006E4FCB">
        <w:rPr>
          <w:b/>
        </w:rPr>
        <w:t>17</w:t>
      </w:r>
      <w:r w:rsidRPr="006E4FCB">
        <w:t>:101-112 (2013).</w:t>
      </w:r>
    </w:p>
    <w:p w:rsidR="006E4FCB" w:rsidRPr="006E4FCB" w:rsidRDefault="006E4FCB" w:rsidP="006E4FCB">
      <w:pPr>
        <w:pStyle w:val="EndNoteBibliography"/>
      </w:pPr>
      <w:r w:rsidRPr="006E4FCB">
        <w:t>49 Harrison JF</w:t>
      </w:r>
      <w:r w:rsidRPr="006E4FCB">
        <w:rPr>
          <w:i/>
        </w:rPr>
        <w:t xml:space="preserve"> et al.</w:t>
      </w:r>
      <w:r w:rsidRPr="006E4FCB">
        <w:t xml:space="preserve"> Moderate hypoxia (10 kPa) extends lifespan with adult but not juvenile exposure in the fruitfly, Drosophila melanogaster. Wiley Online Library 2008.</w:t>
      </w:r>
    </w:p>
    <w:p w:rsidR="006E4FCB" w:rsidRPr="006E4FCB" w:rsidRDefault="006E4FCB" w:rsidP="006E4FCB">
      <w:pPr>
        <w:pStyle w:val="EndNoteBibliography"/>
      </w:pPr>
      <w:r w:rsidRPr="006E4FCB">
        <w:t>50 Mehta R</w:t>
      </w:r>
      <w:r w:rsidRPr="006E4FCB">
        <w:rPr>
          <w:i/>
        </w:rPr>
        <w:t xml:space="preserve"> et al.</w:t>
      </w:r>
      <w:r w:rsidRPr="006E4FCB">
        <w:t xml:space="preserve"> </w:t>
      </w:r>
      <w:r w:rsidRPr="006E4FCB">
        <w:rPr>
          <w:i/>
        </w:rPr>
        <w:t>Science</w:t>
      </w:r>
      <w:r w:rsidRPr="006E4FCB">
        <w:t xml:space="preserve"> </w:t>
      </w:r>
      <w:r w:rsidRPr="006E4FCB">
        <w:rPr>
          <w:b/>
        </w:rPr>
        <w:t>324</w:t>
      </w:r>
      <w:r w:rsidRPr="006E4FCB">
        <w:t>:1196-1198 (2009).</w:t>
      </w:r>
    </w:p>
    <w:p w:rsidR="006E4FCB" w:rsidRPr="006E4FCB" w:rsidRDefault="006E4FCB" w:rsidP="006E4FCB">
      <w:pPr>
        <w:pStyle w:val="EndNoteBibliography"/>
      </w:pPr>
      <w:r w:rsidRPr="006E4FCB">
        <w:t>51 Li Y</w:t>
      </w:r>
      <w:r w:rsidRPr="006E4FCB">
        <w:rPr>
          <w:i/>
        </w:rPr>
        <w:t xml:space="preserve"> et al.</w:t>
      </w:r>
      <w:r w:rsidRPr="006E4FCB">
        <w:t xml:space="preserve"> </w:t>
      </w:r>
      <w:r w:rsidRPr="006E4FCB">
        <w:rPr>
          <w:i/>
        </w:rPr>
        <w:t>Cell Res</w:t>
      </w:r>
      <w:r w:rsidRPr="006E4FCB">
        <w:t xml:space="preserve"> </w:t>
      </w:r>
      <w:r w:rsidRPr="006E4FCB">
        <w:rPr>
          <w:b/>
        </w:rPr>
        <w:t>27</w:t>
      </w:r>
      <w:r w:rsidRPr="006E4FCB">
        <w:t>:302-305 (2017).</w:t>
      </w:r>
    </w:p>
    <w:p w:rsidR="006E4FCB" w:rsidRPr="006E4FCB" w:rsidRDefault="006E4FCB" w:rsidP="006E4FCB">
      <w:pPr>
        <w:pStyle w:val="EndNoteBibliography"/>
      </w:pPr>
      <w:r w:rsidRPr="006E4FCB">
        <w:t>52 Cunningham CC</w:t>
      </w:r>
      <w:r w:rsidRPr="006E4FCB">
        <w:rPr>
          <w:i/>
        </w:rPr>
        <w:t xml:space="preserve"> et al.</w:t>
      </w:r>
      <w:r w:rsidRPr="006E4FCB">
        <w:t xml:space="preserve"> </w:t>
      </w:r>
      <w:r w:rsidRPr="006E4FCB">
        <w:rPr>
          <w:i/>
        </w:rPr>
        <w:t>Alcohol Res Health</w:t>
      </w:r>
      <w:r w:rsidRPr="006E4FCB">
        <w:t xml:space="preserve"> </w:t>
      </w:r>
      <w:r w:rsidRPr="006E4FCB">
        <w:rPr>
          <w:b/>
        </w:rPr>
        <w:t>27</w:t>
      </w:r>
      <w:r w:rsidRPr="006E4FCB">
        <w:t>:291-299 (2003).</w:t>
      </w:r>
    </w:p>
    <w:p w:rsidR="006E4FCB" w:rsidRPr="006E4FCB" w:rsidRDefault="006E4FCB" w:rsidP="006E4FCB">
      <w:pPr>
        <w:pStyle w:val="EndNoteBibliography"/>
      </w:pPr>
      <w:r w:rsidRPr="006E4FCB">
        <w:t>53 Yu Z</w:t>
      </w:r>
      <w:r w:rsidRPr="006E4FCB">
        <w:rPr>
          <w:i/>
        </w:rPr>
        <w:t xml:space="preserve"> et al.</w:t>
      </w:r>
      <w:r w:rsidRPr="006E4FCB">
        <w:t xml:space="preserve"> </w:t>
      </w:r>
      <w:r w:rsidRPr="006E4FCB">
        <w:rPr>
          <w:i/>
        </w:rPr>
        <w:t>The Innovation</w:t>
      </w:r>
      <w:r w:rsidRPr="006E4FCB">
        <w:t xml:space="preserve"> </w:t>
      </w:r>
      <w:r w:rsidRPr="006E4FCB">
        <w:rPr>
          <w:b/>
        </w:rPr>
        <w:t>2</w:t>
      </w:r>
      <w:r w:rsidRPr="006E4FCB">
        <w:t>(2021).</w:t>
      </w:r>
    </w:p>
    <w:p w:rsidR="006E4FCB" w:rsidRPr="006E4FCB" w:rsidRDefault="006E4FCB" w:rsidP="006E4FCB">
      <w:pPr>
        <w:pStyle w:val="EndNoteBibliography"/>
      </w:pPr>
      <w:r w:rsidRPr="006E4FCB">
        <w:t>54 Bluher M</w:t>
      </w:r>
      <w:r w:rsidRPr="006E4FCB">
        <w:rPr>
          <w:i/>
        </w:rPr>
        <w:t xml:space="preserve"> et al.</w:t>
      </w:r>
      <w:r w:rsidRPr="006E4FCB">
        <w:t xml:space="preserve"> </w:t>
      </w:r>
      <w:r w:rsidRPr="006E4FCB">
        <w:rPr>
          <w:i/>
        </w:rPr>
        <w:t>Science</w:t>
      </w:r>
      <w:r w:rsidRPr="006E4FCB">
        <w:t xml:space="preserve"> </w:t>
      </w:r>
      <w:r w:rsidRPr="006E4FCB">
        <w:rPr>
          <w:b/>
        </w:rPr>
        <w:t>299</w:t>
      </w:r>
      <w:r w:rsidRPr="006E4FCB">
        <w:t>:572-574 (2003).</w:t>
      </w:r>
    </w:p>
    <w:p w:rsidR="006E4FCB" w:rsidRPr="006E4FCB" w:rsidRDefault="006E4FCB" w:rsidP="006E4FCB">
      <w:pPr>
        <w:pStyle w:val="EndNoteBibliography"/>
      </w:pPr>
      <w:r w:rsidRPr="006E4FCB">
        <w:t>55 Kok DEG</w:t>
      </w:r>
      <w:r w:rsidRPr="006E4FCB">
        <w:rPr>
          <w:i/>
        </w:rPr>
        <w:t xml:space="preserve"> et al.</w:t>
      </w:r>
      <w:r w:rsidRPr="006E4FCB">
        <w:t xml:space="preserve"> </w:t>
      </w:r>
      <w:r w:rsidRPr="006E4FCB">
        <w:rPr>
          <w:i/>
        </w:rPr>
        <w:t>J Nutr Biochem</w:t>
      </w:r>
      <w:r w:rsidRPr="006E4FCB">
        <w:t xml:space="preserve"> </w:t>
      </w:r>
      <w:r w:rsidRPr="006E4FCB">
        <w:rPr>
          <w:b/>
        </w:rPr>
        <w:t>56</w:t>
      </w:r>
      <w:r w:rsidRPr="006E4FCB">
        <w:t>:152-164 (2018).</w:t>
      </w:r>
    </w:p>
    <w:p w:rsidR="006E4FCB" w:rsidRPr="006E4FCB" w:rsidRDefault="006E4FCB" w:rsidP="006E4FCB">
      <w:pPr>
        <w:pStyle w:val="EndNoteBibliography"/>
      </w:pPr>
      <w:r w:rsidRPr="006E4FCB">
        <w:t xml:space="preserve">56 Barker DJP. </w:t>
      </w:r>
      <w:r w:rsidRPr="006E4FCB">
        <w:rPr>
          <w:i/>
        </w:rPr>
        <w:t>Br Med J</w:t>
      </w:r>
      <w:r w:rsidRPr="006E4FCB">
        <w:t xml:space="preserve"> </w:t>
      </w:r>
      <w:r w:rsidRPr="006E4FCB">
        <w:rPr>
          <w:b/>
        </w:rPr>
        <w:t>311</w:t>
      </w:r>
      <w:r w:rsidRPr="006E4FCB">
        <w:t>:171-174 (1995).</w:t>
      </w:r>
    </w:p>
    <w:p w:rsidR="006E4FCB" w:rsidRPr="006E4FCB" w:rsidRDefault="006E4FCB" w:rsidP="006E4FCB">
      <w:pPr>
        <w:pStyle w:val="EndNoteBibliography"/>
      </w:pPr>
      <w:r w:rsidRPr="006E4FCB">
        <w:t xml:space="preserve">57 MacInnes AW. </w:t>
      </w:r>
      <w:r w:rsidRPr="006E4FCB">
        <w:rPr>
          <w:i/>
        </w:rPr>
        <w:t>Wiley Interdiscip Rev RNA</w:t>
      </w:r>
      <w:r w:rsidRPr="006E4FCB">
        <w:t xml:space="preserve"> </w:t>
      </w:r>
      <w:r w:rsidRPr="006E4FCB">
        <w:rPr>
          <w:b/>
        </w:rPr>
        <w:t>7</w:t>
      </w:r>
      <w:r w:rsidRPr="006E4FCB">
        <w:t>:198-212 (2016).</w:t>
      </w:r>
    </w:p>
    <w:p w:rsidR="006E4FCB" w:rsidRPr="006E4FCB" w:rsidRDefault="006E4FCB" w:rsidP="006E4FCB">
      <w:pPr>
        <w:pStyle w:val="EndNoteBibliography"/>
      </w:pPr>
      <w:r w:rsidRPr="006E4FCB">
        <w:t>58 Leung CK</w:t>
      </w:r>
      <w:r w:rsidRPr="006E4FCB">
        <w:rPr>
          <w:i/>
        </w:rPr>
        <w:t xml:space="preserve"> et al.</w:t>
      </w:r>
      <w:r w:rsidRPr="006E4FCB">
        <w:t xml:space="preserve"> </w:t>
      </w:r>
      <w:r w:rsidRPr="006E4FCB">
        <w:rPr>
          <w:i/>
        </w:rPr>
        <w:t>Free Radic Biol Med</w:t>
      </w:r>
      <w:r w:rsidRPr="006E4FCB">
        <w:t xml:space="preserve"> </w:t>
      </w:r>
      <w:r w:rsidRPr="006E4FCB">
        <w:rPr>
          <w:b/>
        </w:rPr>
        <w:t>52</w:t>
      </w:r>
      <w:r w:rsidRPr="006E4FCB">
        <w:t>:937-950 (2012).</w:t>
      </w:r>
    </w:p>
    <w:p w:rsidR="006E4FCB" w:rsidRPr="006E4FCB" w:rsidRDefault="006E4FCB" w:rsidP="006E4FCB">
      <w:pPr>
        <w:pStyle w:val="EndNoteBibliography"/>
      </w:pPr>
      <w:r w:rsidRPr="006E4FCB">
        <w:t>59 Atadja P</w:t>
      </w:r>
      <w:r w:rsidRPr="006E4FCB">
        <w:rPr>
          <w:i/>
        </w:rPr>
        <w:t xml:space="preserve"> et al.</w:t>
      </w:r>
      <w:r w:rsidRPr="006E4FCB">
        <w:t xml:space="preserve"> </w:t>
      </w:r>
      <w:r w:rsidRPr="006E4FCB">
        <w:rPr>
          <w:i/>
        </w:rPr>
        <w:t>Exp Cell Res</w:t>
      </w:r>
      <w:r w:rsidRPr="006E4FCB">
        <w:t xml:space="preserve"> </w:t>
      </w:r>
      <w:r w:rsidRPr="006E4FCB">
        <w:rPr>
          <w:b/>
        </w:rPr>
        <w:t>217</w:t>
      </w:r>
      <w:r w:rsidRPr="006E4FCB">
        <w:t>:205-216 (1995).</w:t>
      </w:r>
    </w:p>
    <w:p w:rsidR="006E4FCB" w:rsidRPr="006E4FCB" w:rsidRDefault="006E4FCB" w:rsidP="006E4FCB">
      <w:pPr>
        <w:pStyle w:val="EndNoteBibliography"/>
      </w:pPr>
      <w:r w:rsidRPr="006E4FCB">
        <w:t>60 Fernandez AF</w:t>
      </w:r>
      <w:r w:rsidRPr="006E4FCB">
        <w:rPr>
          <w:i/>
        </w:rPr>
        <w:t xml:space="preserve"> et al.</w:t>
      </w:r>
      <w:r w:rsidRPr="006E4FCB">
        <w:t xml:space="preserve"> </w:t>
      </w:r>
      <w:r w:rsidRPr="006E4FCB">
        <w:rPr>
          <w:i/>
        </w:rPr>
        <w:t>Nature</w:t>
      </w:r>
      <w:r w:rsidRPr="006E4FCB">
        <w:t xml:space="preserve"> </w:t>
      </w:r>
      <w:r w:rsidRPr="006E4FCB">
        <w:rPr>
          <w:b/>
        </w:rPr>
        <w:t>558</w:t>
      </w:r>
      <w:r w:rsidRPr="006E4FCB">
        <w:t>:136-140 (2018).</w:t>
      </w:r>
    </w:p>
    <w:p w:rsidR="006E4FCB" w:rsidRPr="006E4FCB" w:rsidRDefault="006E4FCB" w:rsidP="006E4FCB">
      <w:pPr>
        <w:pStyle w:val="EndNoteBibliography"/>
      </w:pPr>
      <w:r w:rsidRPr="006E4FCB">
        <w:t>61 Nopora A</w:t>
      </w:r>
      <w:r w:rsidRPr="006E4FCB">
        <w:rPr>
          <w:i/>
        </w:rPr>
        <w:t xml:space="preserve"> et al.</w:t>
      </w:r>
      <w:r w:rsidRPr="006E4FCB">
        <w:t xml:space="preserve"> </w:t>
      </w:r>
      <w:r w:rsidRPr="006E4FCB">
        <w:rPr>
          <w:i/>
        </w:rPr>
        <w:t>J Immunol</w:t>
      </w:r>
      <w:r w:rsidRPr="006E4FCB">
        <w:t xml:space="preserve"> </w:t>
      </w:r>
      <w:r w:rsidRPr="006E4FCB">
        <w:rPr>
          <w:b/>
        </w:rPr>
        <w:t>169</w:t>
      </w:r>
      <w:r w:rsidRPr="006E4FCB">
        <w:t>:3006-3014 (2002).</w:t>
      </w:r>
    </w:p>
    <w:p w:rsidR="00787941" w:rsidRPr="00D17E62" w:rsidRDefault="000258B0" w:rsidP="00E62ADE">
      <w:pPr>
        <w:spacing w:line="332" w:lineRule="exact"/>
        <w:rPr>
          <w:rFonts w:ascii="Times New Roman" w:hAnsi="Times New Roman" w:cs="Times New Roman"/>
        </w:rPr>
      </w:pPr>
      <w:r w:rsidRPr="00D17E62">
        <w:rPr>
          <w:rFonts w:ascii="Times New Roman" w:hAnsi="Times New Roman" w:cs="Times New Roman"/>
        </w:rPr>
        <w:fldChar w:fldCharType="end"/>
      </w:r>
    </w:p>
    <w:sectPr w:rsidR="00787941" w:rsidRPr="00D17E62" w:rsidSect="000258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218" w:rsidRDefault="00351218" w:rsidP="009D52AF">
      <w:r>
        <w:separator/>
      </w:r>
    </w:p>
  </w:endnote>
  <w:endnote w:type="continuationSeparator" w:id="0">
    <w:p w:rsidR="00351218" w:rsidRDefault="00351218" w:rsidP="009D52AF">
      <w:r>
        <w:continuationSeparator/>
      </w:r>
    </w:p>
  </w:endnote>
  <w:endnote w:type="continuationNotice" w:id="1">
    <w:p w:rsidR="00351218" w:rsidRDefault="00351218"/>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218" w:rsidRDefault="00351218" w:rsidP="009D52AF">
      <w:r>
        <w:separator/>
      </w:r>
    </w:p>
  </w:footnote>
  <w:footnote w:type="continuationSeparator" w:id="0">
    <w:p w:rsidR="00351218" w:rsidRDefault="00351218" w:rsidP="009D52AF">
      <w:r>
        <w:continuationSeparator/>
      </w:r>
    </w:p>
  </w:footnote>
  <w:footnote w:type="continuationNotice" w:id="1">
    <w:p w:rsidR="00351218" w:rsidRDefault="00351218"/>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Cell Research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9vrfdemz0pstew0aex95v6axa2v9ftwfvr&quot;&gt;genomic-Converted&lt;record-ids&gt;&lt;item&gt;57&lt;/item&gt;&lt;item&gt;581&lt;/item&gt;&lt;item&gt;1485&lt;/item&gt;&lt;item&gt;2061&lt;/item&gt;&lt;item&gt;3074&lt;/item&gt;&lt;item&gt;3561&lt;/item&gt;&lt;item&gt;3584&lt;/item&gt;&lt;item&gt;3668&lt;/item&gt;&lt;item&gt;3713&lt;/item&gt;&lt;item&gt;3716&lt;/item&gt;&lt;item&gt;3915&lt;/item&gt;&lt;item&gt;3916&lt;/item&gt;&lt;item&gt;4163&lt;/item&gt;&lt;item&gt;4175&lt;/item&gt;&lt;item&gt;4179&lt;/item&gt;&lt;item&gt;4289&lt;/item&gt;&lt;item&gt;4324&lt;/item&gt;&lt;item&gt;4415&lt;/item&gt;&lt;item&gt;4421&lt;/item&gt;&lt;item&gt;4454&lt;/item&gt;&lt;item&gt;4510&lt;/item&gt;&lt;item&gt;4526&lt;/item&gt;&lt;item&gt;4530&lt;/item&gt;&lt;item&gt;4531&lt;/item&gt;&lt;item&gt;4533&lt;/item&gt;&lt;item&gt;4534&lt;/item&gt;&lt;item&gt;4537&lt;/item&gt;&lt;item&gt;4541&lt;/item&gt;&lt;item&gt;4571&lt;/item&gt;&lt;item&gt;4582&lt;/item&gt;&lt;item&gt;4585&lt;/item&gt;&lt;item&gt;4586&lt;/item&gt;&lt;item&gt;4587&lt;/item&gt;&lt;item&gt;4588&lt;/item&gt;&lt;item&gt;4590&lt;/item&gt;&lt;item&gt;4592&lt;/item&gt;&lt;item&gt;4593&lt;/item&gt;&lt;item&gt;4594&lt;/item&gt;&lt;item&gt;4595&lt;/item&gt;&lt;item&gt;4598&lt;/item&gt;&lt;item&gt;4599&lt;/item&gt;&lt;item&gt;4601&lt;/item&gt;&lt;item&gt;4602&lt;/item&gt;&lt;item&gt;4604&lt;/item&gt;&lt;item&gt;4605&lt;/item&gt;&lt;item&gt;4606&lt;/item&gt;&lt;item&gt;4607&lt;/item&gt;&lt;item&gt;4608&lt;/item&gt;&lt;item&gt;4612&lt;/item&gt;&lt;item&gt;4614&lt;/item&gt;&lt;item&gt;4633&lt;/item&gt;&lt;item&gt;4643&lt;/item&gt;&lt;item&gt;4644&lt;/item&gt;&lt;item&gt;4645&lt;/item&gt;&lt;item&gt;4649&lt;/item&gt;&lt;item&gt;4650&lt;/item&gt;&lt;item&gt;4651&lt;/item&gt;&lt;item&gt;4652&lt;/item&gt;&lt;item&gt;4654&lt;/item&gt;&lt;item&gt;4655&lt;/item&gt;&lt;item&gt;4657&lt;/item&gt;&lt;/record-ids&gt;&lt;/item&gt;&lt;/Libraries&gt;"/>
  </w:docVars>
  <w:rsids>
    <w:rsidRoot w:val="00A22DB1"/>
    <w:rsid w:val="00000273"/>
    <w:rsid w:val="00000603"/>
    <w:rsid w:val="00000630"/>
    <w:rsid w:val="000006D0"/>
    <w:rsid w:val="00000C55"/>
    <w:rsid w:val="00000C63"/>
    <w:rsid w:val="00001934"/>
    <w:rsid w:val="00003C82"/>
    <w:rsid w:val="00003F53"/>
    <w:rsid w:val="00004348"/>
    <w:rsid w:val="00004A35"/>
    <w:rsid w:val="00005155"/>
    <w:rsid w:val="00005190"/>
    <w:rsid w:val="00005E71"/>
    <w:rsid w:val="00006210"/>
    <w:rsid w:val="000062DC"/>
    <w:rsid w:val="000070D1"/>
    <w:rsid w:val="000074DE"/>
    <w:rsid w:val="00007D89"/>
    <w:rsid w:val="00011D0C"/>
    <w:rsid w:val="00012BFE"/>
    <w:rsid w:val="00012D24"/>
    <w:rsid w:val="0001363A"/>
    <w:rsid w:val="00013E9B"/>
    <w:rsid w:val="0001414C"/>
    <w:rsid w:val="00014FEF"/>
    <w:rsid w:val="00015F1F"/>
    <w:rsid w:val="000172A2"/>
    <w:rsid w:val="00017875"/>
    <w:rsid w:val="00017A84"/>
    <w:rsid w:val="00017CEC"/>
    <w:rsid w:val="0002022F"/>
    <w:rsid w:val="00021636"/>
    <w:rsid w:val="000232F1"/>
    <w:rsid w:val="00024442"/>
    <w:rsid w:val="000258B0"/>
    <w:rsid w:val="00026739"/>
    <w:rsid w:val="00026D0D"/>
    <w:rsid w:val="00027A9D"/>
    <w:rsid w:val="00027B00"/>
    <w:rsid w:val="000307AB"/>
    <w:rsid w:val="00030D0B"/>
    <w:rsid w:val="00030FEB"/>
    <w:rsid w:val="00031966"/>
    <w:rsid w:val="00031C80"/>
    <w:rsid w:val="00031E4F"/>
    <w:rsid w:val="00031EC0"/>
    <w:rsid w:val="00032EBD"/>
    <w:rsid w:val="0003362E"/>
    <w:rsid w:val="000337FE"/>
    <w:rsid w:val="000341CE"/>
    <w:rsid w:val="00034469"/>
    <w:rsid w:val="00034821"/>
    <w:rsid w:val="00034893"/>
    <w:rsid w:val="0003492A"/>
    <w:rsid w:val="000375C0"/>
    <w:rsid w:val="000375C3"/>
    <w:rsid w:val="00037868"/>
    <w:rsid w:val="00037C78"/>
    <w:rsid w:val="00037E78"/>
    <w:rsid w:val="000406A0"/>
    <w:rsid w:val="00041E81"/>
    <w:rsid w:val="00042559"/>
    <w:rsid w:val="00042736"/>
    <w:rsid w:val="00042ACB"/>
    <w:rsid w:val="00043612"/>
    <w:rsid w:val="00044257"/>
    <w:rsid w:val="0004513A"/>
    <w:rsid w:val="0004654A"/>
    <w:rsid w:val="00046B6D"/>
    <w:rsid w:val="00047140"/>
    <w:rsid w:val="00047A1E"/>
    <w:rsid w:val="00047C2C"/>
    <w:rsid w:val="00050EEB"/>
    <w:rsid w:val="00051350"/>
    <w:rsid w:val="0005224E"/>
    <w:rsid w:val="00052600"/>
    <w:rsid w:val="00052A01"/>
    <w:rsid w:val="00052E20"/>
    <w:rsid w:val="00053287"/>
    <w:rsid w:val="0005343E"/>
    <w:rsid w:val="00053F3A"/>
    <w:rsid w:val="00054350"/>
    <w:rsid w:val="00054607"/>
    <w:rsid w:val="00054A69"/>
    <w:rsid w:val="00054D4B"/>
    <w:rsid w:val="00054F34"/>
    <w:rsid w:val="00054F6B"/>
    <w:rsid w:val="00055395"/>
    <w:rsid w:val="00055BC0"/>
    <w:rsid w:val="00056BCB"/>
    <w:rsid w:val="00057238"/>
    <w:rsid w:val="00060EB5"/>
    <w:rsid w:val="00061187"/>
    <w:rsid w:val="00061341"/>
    <w:rsid w:val="00061EB8"/>
    <w:rsid w:val="000626ED"/>
    <w:rsid w:val="00062B35"/>
    <w:rsid w:val="000639D7"/>
    <w:rsid w:val="000642EC"/>
    <w:rsid w:val="00064C58"/>
    <w:rsid w:val="00065294"/>
    <w:rsid w:val="00066219"/>
    <w:rsid w:val="00066C1F"/>
    <w:rsid w:val="00067990"/>
    <w:rsid w:val="00067BDF"/>
    <w:rsid w:val="00067EC0"/>
    <w:rsid w:val="00070101"/>
    <w:rsid w:val="0007021E"/>
    <w:rsid w:val="0007071C"/>
    <w:rsid w:val="00070880"/>
    <w:rsid w:val="00070918"/>
    <w:rsid w:val="0007186B"/>
    <w:rsid w:val="00071A98"/>
    <w:rsid w:val="00071CA9"/>
    <w:rsid w:val="00071CE9"/>
    <w:rsid w:val="00072292"/>
    <w:rsid w:val="00072B57"/>
    <w:rsid w:val="00072F2F"/>
    <w:rsid w:val="0007319E"/>
    <w:rsid w:val="00073BD3"/>
    <w:rsid w:val="000746C3"/>
    <w:rsid w:val="00074A56"/>
    <w:rsid w:val="00074AD2"/>
    <w:rsid w:val="00074AF3"/>
    <w:rsid w:val="00075647"/>
    <w:rsid w:val="00075ACE"/>
    <w:rsid w:val="000764C3"/>
    <w:rsid w:val="00076AB6"/>
    <w:rsid w:val="00076B9E"/>
    <w:rsid w:val="00080EFD"/>
    <w:rsid w:val="00083655"/>
    <w:rsid w:val="000842C5"/>
    <w:rsid w:val="0008625A"/>
    <w:rsid w:val="00086B76"/>
    <w:rsid w:val="00086E03"/>
    <w:rsid w:val="000874D5"/>
    <w:rsid w:val="000902C0"/>
    <w:rsid w:val="00090B22"/>
    <w:rsid w:val="00090D0C"/>
    <w:rsid w:val="0009177F"/>
    <w:rsid w:val="00093222"/>
    <w:rsid w:val="0009360B"/>
    <w:rsid w:val="000948B3"/>
    <w:rsid w:val="00095170"/>
    <w:rsid w:val="0009628F"/>
    <w:rsid w:val="0009645D"/>
    <w:rsid w:val="00096958"/>
    <w:rsid w:val="00096C7B"/>
    <w:rsid w:val="0009789A"/>
    <w:rsid w:val="000A0323"/>
    <w:rsid w:val="000A03A6"/>
    <w:rsid w:val="000A0799"/>
    <w:rsid w:val="000A0923"/>
    <w:rsid w:val="000A0D30"/>
    <w:rsid w:val="000A138E"/>
    <w:rsid w:val="000A1655"/>
    <w:rsid w:val="000A196C"/>
    <w:rsid w:val="000A2846"/>
    <w:rsid w:val="000A29B1"/>
    <w:rsid w:val="000A2E44"/>
    <w:rsid w:val="000A3083"/>
    <w:rsid w:val="000A3394"/>
    <w:rsid w:val="000A3576"/>
    <w:rsid w:val="000A4318"/>
    <w:rsid w:val="000A432C"/>
    <w:rsid w:val="000A4B9A"/>
    <w:rsid w:val="000A5A2D"/>
    <w:rsid w:val="000A5A9D"/>
    <w:rsid w:val="000A5B84"/>
    <w:rsid w:val="000A698D"/>
    <w:rsid w:val="000A6B19"/>
    <w:rsid w:val="000A7BD6"/>
    <w:rsid w:val="000A7C63"/>
    <w:rsid w:val="000A7EEB"/>
    <w:rsid w:val="000B0C28"/>
    <w:rsid w:val="000B0CD8"/>
    <w:rsid w:val="000B1E52"/>
    <w:rsid w:val="000B2198"/>
    <w:rsid w:val="000B3780"/>
    <w:rsid w:val="000B406B"/>
    <w:rsid w:val="000B47F3"/>
    <w:rsid w:val="000B4D35"/>
    <w:rsid w:val="000B4E66"/>
    <w:rsid w:val="000B52B0"/>
    <w:rsid w:val="000B5368"/>
    <w:rsid w:val="000B5876"/>
    <w:rsid w:val="000B602D"/>
    <w:rsid w:val="000B666F"/>
    <w:rsid w:val="000B6877"/>
    <w:rsid w:val="000B6AE7"/>
    <w:rsid w:val="000B72F4"/>
    <w:rsid w:val="000C010F"/>
    <w:rsid w:val="000C0D06"/>
    <w:rsid w:val="000C0DB4"/>
    <w:rsid w:val="000C385E"/>
    <w:rsid w:val="000C46FA"/>
    <w:rsid w:val="000C47B3"/>
    <w:rsid w:val="000C4FBE"/>
    <w:rsid w:val="000C54AD"/>
    <w:rsid w:val="000C7015"/>
    <w:rsid w:val="000C74E5"/>
    <w:rsid w:val="000C7652"/>
    <w:rsid w:val="000D0B53"/>
    <w:rsid w:val="000D1950"/>
    <w:rsid w:val="000D2D33"/>
    <w:rsid w:val="000D4994"/>
    <w:rsid w:val="000D57C4"/>
    <w:rsid w:val="000D6249"/>
    <w:rsid w:val="000D67C5"/>
    <w:rsid w:val="000D726F"/>
    <w:rsid w:val="000D7687"/>
    <w:rsid w:val="000D78D2"/>
    <w:rsid w:val="000E0CB4"/>
    <w:rsid w:val="000E0D41"/>
    <w:rsid w:val="000E144E"/>
    <w:rsid w:val="000E212E"/>
    <w:rsid w:val="000E24DB"/>
    <w:rsid w:val="000E26C2"/>
    <w:rsid w:val="000E28EB"/>
    <w:rsid w:val="000E3E7E"/>
    <w:rsid w:val="000E3F9F"/>
    <w:rsid w:val="000E542E"/>
    <w:rsid w:val="000E5DE5"/>
    <w:rsid w:val="000E61B7"/>
    <w:rsid w:val="000E62AF"/>
    <w:rsid w:val="000E6CE0"/>
    <w:rsid w:val="000F0C6C"/>
    <w:rsid w:val="000F27A3"/>
    <w:rsid w:val="000F300E"/>
    <w:rsid w:val="000F36D1"/>
    <w:rsid w:val="000F3E9B"/>
    <w:rsid w:val="000F3FD0"/>
    <w:rsid w:val="000F40BA"/>
    <w:rsid w:val="000F4D5F"/>
    <w:rsid w:val="000F4DB3"/>
    <w:rsid w:val="001009E7"/>
    <w:rsid w:val="001010A6"/>
    <w:rsid w:val="001012AA"/>
    <w:rsid w:val="00101619"/>
    <w:rsid w:val="001029B2"/>
    <w:rsid w:val="00102C2C"/>
    <w:rsid w:val="001033C0"/>
    <w:rsid w:val="0010349F"/>
    <w:rsid w:val="00104502"/>
    <w:rsid w:val="001047BC"/>
    <w:rsid w:val="00104901"/>
    <w:rsid w:val="00104DA0"/>
    <w:rsid w:val="00105371"/>
    <w:rsid w:val="001066A7"/>
    <w:rsid w:val="0010682F"/>
    <w:rsid w:val="00106A23"/>
    <w:rsid w:val="00107276"/>
    <w:rsid w:val="00107B9E"/>
    <w:rsid w:val="00111662"/>
    <w:rsid w:val="00112A32"/>
    <w:rsid w:val="00112DF2"/>
    <w:rsid w:val="00113866"/>
    <w:rsid w:val="00113AC0"/>
    <w:rsid w:val="00114E79"/>
    <w:rsid w:val="00114EF5"/>
    <w:rsid w:val="00115386"/>
    <w:rsid w:val="00115767"/>
    <w:rsid w:val="00115D4B"/>
    <w:rsid w:val="00116194"/>
    <w:rsid w:val="0011685C"/>
    <w:rsid w:val="00116AD4"/>
    <w:rsid w:val="00117190"/>
    <w:rsid w:val="00117486"/>
    <w:rsid w:val="00122210"/>
    <w:rsid w:val="00122D42"/>
    <w:rsid w:val="00122F75"/>
    <w:rsid w:val="001230BA"/>
    <w:rsid w:val="00124B41"/>
    <w:rsid w:val="00124C3A"/>
    <w:rsid w:val="00124DBC"/>
    <w:rsid w:val="0012520D"/>
    <w:rsid w:val="001253ED"/>
    <w:rsid w:val="00125B95"/>
    <w:rsid w:val="00126175"/>
    <w:rsid w:val="001273C6"/>
    <w:rsid w:val="00127A38"/>
    <w:rsid w:val="00127F69"/>
    <w:rsid w:val="00130658"/>
    <w:rsid w:val="00130DE3"/>
    <w:rsid w:val="00130FE2"/>
    <w:rsid w:val="00131565"/>
    <w:rsid w:val="00132A46"/>
    <w:rsid w:val="00132B28"/>
    <w:rsid w:val="0013316C"/>
    <w:rsid w:val="001346BE"/>
    <w:rsid w:val="001350A8"/>
    <w:rsid w:val="001353FA"/>
    <w:rsid w:val="001358A0"/>
    <w:rsid w:val="00136224"/>
    <w:rsid w:val="00137391"/>
    <w:rsid w:val="00137E0A"/>
    <w:rsid w:val="00141E68"/>
    <w:rsid w:val="00142456"/>
    <w:rsid w:val="00144961"/>
    <w:rsid w:val="0014516D"/>
    <w:rsid w:val="001468F0"/>
    <w:rsid w:val="0014723A"/>
    <w:rsid w:val="00147811"/>
    <w:rsid w:val="0014791D"/>
    <w:rsid w:val="0014791F"/>
    <w:rsid w:val="00147BD8"/>
    <w:rsid w:val="001503B9"/>
    <w:rsid w:val="001504C8"/>
    <w:rsid w:val="0015088A"/>
    <w:rsid w:val="00151E99"/>
    <w:rsid w:val="00151F2C"/>
    <w:rsid w:val="001529BF"/>
    <w:rsid w:val="00152A59"/>
    <w:rsid w:val="00152D68"/>
    <w:rsid w:val="00154560"/>
    <w:rsid w:val="0015493F"/>
    <w:rsid w:val="00155EA6"/>
    <w:rsid w:val="00156373"/>
    <w:rsid w:val="00156F37"/>
    <w:rsid w:val="001573E2"/>
    <w:rsid w:val="001607AA"/>
    <w:rsid w:val="0016090D"/>
    <w:rsid w:val="00161720"/>
    <w:rsid w:val="0016275C"/>
    <w:rsid w:val="001632B8"/>
    <w:rsid w:val="00163EA5"/>
    <w:rsid w:val="001650A6"/>
    <w:rsid w:val="0016524E"/>
    <w:rsid w:val="00165312"/>
    <w:rsid w:val="00165A99"/>
    <w:rsid w:val="00165B72"/>
    <w:rsid w:val="00166DCD"/>
    <w:rsid w:val="00170217"/>
    <w:rsid w:val="001705E9"/>
    <w:rsid w:val="0017064B"/>
    <w:rsid w:val="00170CA2"/>
    <w:rsid w:val="0017114E"/>
    <w:rsid w:val="00171DB1"/>
    <w:rsid w:val="0017224E"/>
    <w:rsid w:val="001728C3"/>
    <w:rsid w:val="00173312"/>
    <w:rsid w:val="001739A1"/>
    <w:rsid w:val="00173BCA"/>
    <w:rsid w:val="00173E7A"/>
    <w:rsid w:val="00174070"/>
    <w:rsid w:val="001746A6"/>
    <w:rsid w:val="00174E4E"/>
    <w:rsid w:val="00175B5A"/>
    <w:rsid w:val="001761E0"/>
    <w:rsid w:val="00177640"/>
    <w:rsid w:val="00180A2B"/>
    <w:rsid w:val="001810C2"/>
    <w:rsid w:val="00181118"/>
    <w:rsid w:val="001816CB"/>
    <w:rsid w:val="001818D1"/>
    <w:rsid w:val="00181B6A"/>
    <w:rsid w:val="001821AB"/>
    <w:rsid w:val="00182642"/>
    <w:rsid w:val="00182993"/>
    <w:rsid w:val="001833AC"/>
    <w:rsid w:val="00183A34"/>
    <w:rsid w:val="0018431E"/>
    <w:rsid w:val="0018435D"/>
    <w:rsid w:val="001848FC"/>
    <w:rsid w:val="00184A9F"/>
    <w:rsid w:val="00184DA3"/>
    <w:rsid w:val="0018566F"/>
    <w:rsid w:val="00185791"/>
    <w:rsid w:val="00185D28"/>
    <w:rsid w:val="0018670D"/>
    <w:rsid w:val="00187350"/>
    <w:rsid w:val="0019131D"/>
    <w:rsid w:val="001921F3"/>
    <w:rsid w:val="001932FE"/>
    <w:rsid w:val="0019334E"/>
    <w:rsid w:val="00193D17"/>
    <w:rsid w:val="00193F39"/>
    <w:rsid w:val="00193F42"/>
    <w:rsid w:val="0019415C"/>
    <w:rsid w:val="001943A4"/>
    <w:rsid w:val="00195221"/>
    <w:rsid w:val="00195B9E"/>
    <w:rsid w:val="00197F23"/>
    <w:rsid w:val="001A093B"/>
    <w:rsid w:val="001A1736"/>
    <w:rsid w:val="001A1CBD"/>
    <w:rsid w:val="001A248F"/>
    <w:rsid w:val="001A2F73"/>
    <w:rsid w:val="001A3662"/>
    <w:rsid w:val="001A3683"/>
    <w:rsid w:val="001A37E3"/>
    <w:rsid w:val="001A3F41"/>
    <w:rsid w:val="001A4F11"/>
    <w:rsid w:val="001A5146"/>
    <w:rsid w:val="001A5541"/>
    <w:rsid w:val="001A5845"/>
    <w:rsid w:val="001A5910"/>
    <w:rsid w:val="001A5CFC"/>
    <w:rsid w:val="001A60B3"/>
    <w:rsid w:val="001A660F"/>
    <w:rsid w:val="001A6829"/>
    <w:rsid w:val="001A6914"/>
    <w:rsid w:val="001A6D1F"/>
    <w:rsid w:val="001B0B4F"/>
    <w:rsid w:val="001B2D47"/>
    <w:rsid w:val="001B340D"/>
    <w:rsid w:val="001B3875"/>
    <w:rsid w:val="001B3A40"/>
    <w:rsid w:val="001B3B50"/>
    <w:rsid w:val="001B4F52"/>
    <w:rsid w:val="001B5121"/>
    <w:rsid w:val="001B56E8"/>
    <w:rsid w:val="001B585F"/>
    <w:rsid w:val="001B5E0B"/>
    <w:rsid w:val="001B6196"/>
    <w:rsid w:val="001B68F3"/>
    <w:rsid w:val="001B6905"/>
    <w:rsid w:val="001B6C53"/>
    <w:rsid w:val="001B6CA7"/>
    <w:rsid w:val="001B6EAA"/>
    <w:rsid w:val="001B76B7"/>
    <w:rsid w:val="001B78C9"/>
    <w:rsid w:val="001B7AF2"/>
    <w:rsid w:val="001B7FD6"/>
    <w:rsid w:val="001C0F20"/>
    <w:rsid w:val="001C0FBF"/>
    <w:rsid w:val="001C1450"/>
    <w:rsid w:val="001C2062"/>
    <w:rsid w:val="001C2912"/>
    <w:rsid w:val="001C3255"/>
    <w:rsid w:val="001C38EF"/>
    <w:rsid w:val="001C4262"/>
    <w:rsid w:val="001C42F4"/>
    <w:rsid w:val="001C4ADF"/>
    <w:rsid w:val="001C5382"/>
    <w:rsid w:val="001C61EE"/>
    <w:rsid w:val="001C69A5"/>
    <w:rsid w:val="001C7862"/>
    <w:rsid w:val="001D06D6"/>
    <w:rsid w:val="001D09B1"/>
    <w:rsid w:val="001D0B19"/>
    <w:rsid w:val="001D0DE7"/>
    <w:rsid w:val="001D1595"/>
    <w:rsid w:val="001D24C1"/>
    <w:rsid w:val="001D2EF6"/>
    <w:rsid w:val="001D30EA"/>
    <w:rsid w:val="001D32F3"/>
    <w:rsid w:val="001D374F"/>
    <w:rsid w:val="001D38EC"/>
    <w:rsid w:val="001D4283"/>
    <w:rsid w:val="001D53FF"/>
    <w:rsid w:val="001D5725"/>
    <w:rsid w:val="001D7017"/>
    <w:rsid w:val="001D72EB"/>
    <w:rsid w:val="001E17CA"/>
    <w:rsid w:val="001E1B7B"/>
    <w:rsid w:val="001E1E04"/>
    <w:rsid w:val="001E3166"/>
    <w:rsid w:val="001E4C20"/>
    <w:rsid w:val="001E50F6"/>
    <w:rsid w:val="001E5866"/>
    <w:rsid w:val="001E5FCF"/>
    <w:rsid w:val="001E607E"/>
    <w:rsid w:val="001E66D2"/>
    <w:rsid w:val="001E6EBC"/>
    <w:rsid w:val="001E71A7"/>
    <w:rsid w:val="001E756D"/>
    <w:rsid w:val="001E7921"/>
    <w:rsid w:val="001E7DBB"/>
    <w:rsid w:val="001F0A4D"/>
    <w:rsid w:val="001F1400"/>
    <w:rsid w:val="001F161B"/>
    <w:rsid w:val="001F19C7"/>
    <w:rsid w:val="001F1B2F"/>
    <w:rsid w:val="001F1B96"/>
    <w:rsid w:val="001F1C67"/>
    <w:rsid w:val="001F2082"/>
    <w:rsid w:val="001F3535"/>
    <w:rsid w:val="001F488B"/>
    <w:rsid w:val="001F588A"/>
    <w:rsid w:val="001F5ECE"/>
    <w:rsid w:val="001F5F2A"/>
    <w:rsid w:val="001F6276"/>
    <w:rsid w:val="001F6435"/>
    <w:rsid w:val="001F6495"/>
    <w:rsid w:val="001F6E62"/>
    <w:rsid w:val="001F71E2"/>
    <w:rsid w:val="001F7DDF"/>
    <w:rsid w:val="00200C91"/>
    <w:rsid w:val="0020538D"/>
    <w:rsid w:val="002054D9"/>
    <w:rsid w:val="00205C2B"/>
    <w:rsid w:val="00206C95"/>
    <w:rsid w:val="00206CE9"/>
    <w:rsid w:val="00207A48"/>
    <w:rsid w:val="00210A4E"/>
    <w:rsid w:val="00210E36"/>
    <w:rsid w:val="00211164"/>
    <w:rsid w:val="002111B4"/>
    <w:rsid w:val="002120FB"/>
    <w:rsid w:val="002132E0"/>
    <w:rsid w:val="002133EB"/>
    <w:rsid w:val="002139CE"/>
    <w:rsid w:val="00213E51"/>
    <w:rsid w:val="0021470F"/>
    <w:rsid w:val="00215235"/>
    <w:rsid w:val="002160EE"/>
    <w:rsid w:val="0021638B"/>
    <w:rsid w:val="002200C5"/>
    <w:rsid w:val="0022020C"/>
    <w:rsid w:val="00220351"/>
    <w:rsid w:val="0022044E"/>
    <w:rsid w:val="002207A5"/>
    <w:rsid w:val="002217CC"/>
    <w:rsid w:val="002223E7"/>
    <w:rsid w:val="00222AA8"/>
    <w:rsid w:val="00222ACD"/>
    <w:rsid w:val="00222BC1"/>
    <w:rsid w:val="00223188"/>
    <w:rsid w:val="0022348C"/>
    <w:rsid w:val="002250DC"/>
    <w:rsid w:val="00226D2B"/>
    <w:rsid w:val="00226D7D"/>
    <w:rsid w:val="002277D4"/>
    <w:rsid w:val="002305BE"/>
    <w:rsid w:val="00230A0E"/>
    <w:rsid w:val="00230A72"/>
    <w:rsid w:val="0023271A"/>
    <w:rsid w:val="002333A5"/>
    <w:rsid w:val="00233EED"/>
    <w:rsid w:val="002344BE"/>
    <w:rsid w:val="002344C3"/>
    <w:rsid w:val="00234A9A"/>
    <w:rsid w:val="00234ADA"/>
    <w:rsid w:val="00234D37"/>
    <w:rsid w:val="00234D91"/>
    <w:rsid w:val="00236260"/>
    <w:rsid w:val="002363DD"/>
    <w:rsid w:val="002365DB"/>
    <w:rsid w:val="002369B2"/>
    <w:rsid w:val="00237468"/>
    <w:rsid w:val="002374D7"/>
    <w:rsid w:val="00237B38"/>
    <w:rsid w:val="00237D22"/>
    <w:rsid w:val="00240DD9"/>
    <w:rsid w:val="002412EB"/>
    <w:rsid w:val="0024146F"/>
    <w:rsid w:val="002422BF"/>
    <w:rsid w:val="00243361"/>
    <w:rsid w:val="00243BA8"/>
    <w:rsid w:val="00244518"/>
    <w:rsid w:val="00244A31"/>
    <w:rsid w:val="00245035"/>
    <w:rsid w:val="0024589B"/>
    <w:rsid w:val="00245C32"/>
    <w:rsid w:val="00246602"/>
    <w:rsid w:val="00246816"/>
    <w:rsid w:val="002469F4"/>
    <w:rsid w:val="002501DB"/>
    <w:rsid w:val="002503FF"/>
    <w:rsid w:val="002504FC"/>
    <w:rsid w:val="0025081A"/>
    <w:rsid w:val="002535D3"/>
    <w:rsid w:val="00253995"/>
    <w:rsid w:val="00254644"/>
    <w:rsid w:val="00254899"/>
    <w:rsid w:val="00255457"/>
    <w:rsid w:val="00255668"/>
    <w:rsid w:val="00255A4D"/>
    <w:rsid w:val="00256064"/>
    <w:rsid w:val="002564AD"/>
    <w:rsid w:val="00257A7F"/>
    <w:rsid w:val="00260317"/>
    <w:rsid w:val="00261B8E"/>
    <w:rsid w:val="0026254F"/>
    <w:rsid w:val="00264616"/>
    <w:rsid w:val="002649E9"/>
    <w:rsid w:val="00264A82"/>
    <w:rsid w:val="00264E92"/>
    <w:rsid w:val="0026584E"/>
    <w:rsid w:val="00265CB5"/>
    <w:rsid w:val="002663B2"/>
    <w:rsid w:val="00266C2B"/>
    <w:rsid w:val="00266C4A"/>
    <w:rsid w:val="00266E15"/>
    <w:rsid w:val="002679A4"/>
    <w:rsid w:val="00270400"/>
    <w:rsid w:val="0027100A"/>
    <w:rsid w:val="002712A1"/>
    <w:rsid w:val="0027138C"/>
    <w:rsid w:val="00271E8F"/>
    <w:rsid w:val="00272EDB"/>
    <w:rsid w:val="0027305C"/>
    <w:rsid w:val="0027386E"/>
    <w:rsid w:val="00274ED7"/>
    <w:rsid w:val="00274FD5"/>
    <w:rsid w:val="00275D83"/>
    <w:rsid w:val="00275DC0"/>
    <w:rsid w:val="0027651B"/>
    <w:rsid w:val="002765AE"/>
    <w:rsid w:val="00277915"/>
    <w:rsid w:val="00280001"/>
    <w:rsid w:val="0028028A"/>
    <w:rsid w:val="00280873"/>
    <w:rsid w:val="00281B5E"/>
    <w:rsid w:val="0028229A"/>
    <w:rsid w:val="00282A5D"/>
    <w:rsid w:val="00282F13"/>
    <w:rsid w:val="00283B4D"/>
    <w:rsid w:val="00283ECA"/>
    <w:rsid w:val="002841C7"/>
    <w:rsid w:val="00284514"/>
    <w:rsid w:val="002853CF"/>
    <w:rsid w:val="00285BF5"/>
    <w:rsid w:val="0028705E"/>
    <w:rsid w:val="00287176"/>
    <w:rsid w:val="00287C61"/>
    <w:rsid w:val="00290B51"/>
    <w:rsid w:val="00290FE0"/>
    <w:rsid w:val="00291192"/>
    <w:rsid w:val="002911F6"/>
    <w:rsid w:val="00292202"/>
    <w:rsid w:val="002924F5"/>
    <w:rsid w:val="0029264D"/>
    <w:rsid w:val="00293E17"/>
    <w:rsid w:val="00294AC4"/>
    <w:rsid w:val="00295132"/>
    <w:rsid w:val="00295331"/>
    <w:rsid w:val="00295B50"/>
    <w:rsid w:val="00295CDA"/>
    <w:rsid w:val="0029623F"/>
    <w:rsid w:val="00296B03"/>
    <w:rsid w:val="002976D5"/>
    <w:rsid w:val="002A1AEB"/>
    <w:rsid w:val="002A1D1D"/>
    <w:rsid w:val="002A2B4E"/>
    <w:rsid w:val="002A36D0"/>
    <w:rsid w:val="002A3813"/>
    <w:rsid w:val="002A49CB"/>
    <w:rsid w:val="002A4C7C"/>
    <w:rsid w:val="002A4E12"/>
    <w:rsid w:val="002A5494"/>
    <w:rsid w:val="002A5A86"/>
    <w:rsid w:val="002A5DBA"/>
    <w:rsid w:val="002A6353"/>
    <w:rsid w:val="002A6627"/>
    <w:rsid w:val="002A6B04"/>
    <w:rsid w:val="002A7595"/>
    <w:rsid w:val="002A78BA"/>
    <w:rsid w:val="002A7CB6"/>
    <w:rsid w:val="002A7D75"/>
    <w:rsid w:val="002B10E5"/>
    <w:rsid w:val="002B123C"/>
    <w:rsid w:val="002B14F6"/>
    <w:rsid w:val="002B223A"/>
    <w:rsid w:val="002B237D"/>
    <w:rsid w:val="002B2610"/>
    <w:rsid w:val="002B529C"/>
    <w:rsid w:val="002B5748"/>
    <w:rsid w:val="002B5CDD"/>
    <w:rsid w:val="002B7B9B"/>
    <w:rsid w:val="002B7ECD"/>
    <w:rsid w:val="002C04E4"/>
    <w:rsid w:val="002C0D63"/>
    <w:rsid w:val="002C122E"/>
    <w:rsid w:val="002C17B0"/>
    <w:rsid w:val="002C2D7C"/>
    <w:rsid w:val="002C3E68"/>
    <w:rsid w:val="002C519B"/>
    <w:rsid w:val="002C6C5C"/>
    <w:rsid w:val="002C7035"/>
    <w:rsid w:val="002D050D"/>
    <w:rsid w:val="002D0547"/>
    <w:rsid w:val="002D10A8"/>
    <w:rsid w:val="002D17E5"/>
    <w:rsid w:val="002D1B21"/>
    <w:rsid w:val="002D1D10"/>
    <w:rsid w:val="002D2130"/>
    <w:rsid w:val="002D24B6"/>
    <w:rsid w:val="002D25E7"/>
    <w:rsid w:val="002D27BA"/>
    <w:rsid w:val="002D3DD2"/>
    <w:rsid w:val="002D4291"/>
    <w:rsid w:val="002D53DB"/>
    <w:rsid w:val="002D6BC8"/>
    <w:rsid w:val="002D71A9"/>
    <w:rsid w:val="002D7373"/>
    <w:rsid w:val="002D7893"/>
    <w:rsid w:val="002D7F05"/>
    <w:rsid w:val="002E0C48"/>
    <w:rsid w:val="002E0EB2"/>
    <w:rsid w:val="002E2162"/>
    <w:rsid w:val="002E305B"/>
    <w:rsid w:val="002E30DF"/>
    <w:rsid w:val="002E3473"/>
    <w:rsid w:val="002E40D7"/>
    <w:rsid w:val="002E5B74"/>
    <w:rsid w:val="002E65B4"/>
    <w:rsid w:val="002E76BD"/>
    <w:rsid w:val="002E7724"/>
    <w:rsid w:val="002E7EC0"/>
    <w:rsid w:val="002F0463"/>
    <w:rsid w:val="002F0996"/>
    <w:rsid w:val="002F0BF0"/>
    <w:rsid w:val="002F0C43"/>
    <w:rsid w:val="002F1290"/>
    <w:rsid w:val="002F1B9C"/>
    <w:rsid w:val="002F200C"/>
    <w:rsid w:val="002F2171"/>
    <w:rsid w:val="002F2243"/>
    <w:rsid w:val="002F238A"/>
    <w:rsid w:val="002F2E52"/>
    <w:rsid w:val="002F423F"/>
    <w:rsid w:val="002F4C21"/>
    <w:rsid w:val="002F5AD2"/>
    <w:rsid w:val="002F5E2B"/>
    <w:rsid w:val="002F62CF"/>
    <w:rsid w:val="002F6767"/>
    <w:rsid w:val="002F69F7"/>
    <w:rsid w:val="002F6BE1"/>
    <w:rsid w:val="002F6E71"/>
    <w:rsid w:val="002F7077"/>
    <w:rsid w:val="002F72AB"/>
    <w:rsid w:val="002F788B"/>
    <w:rsid w:val="003008C5"/>
    <w:rsid w:val="003012A8"/>
    <w:rsid w:val="00301A03"/>
    <w:rsid w:val="00301BD3"/>
    <w:rsid w:val="00303359"/>
    <w:rsid w:val="00304569"/>
    <w:rsid w:val="00304B68"/>
    <w:rsid w:val="00304F1F"/>
    <w:rsid w:val="003055A4"/>
    <w:rsid w:val="003071F5"/>
    <w:rsid w:val="003078DE"/>
    <w:rsid w:val="0031051C"/>
    <w:rsid w:val="003106AF"/>
    <w:rsid w:val="003108C7"/>
    <w:rsid w:val="00310C52"/>
    <w:rsid w:val="00310E9D"/>
    <w:rsid w:val="00311A76"/>
    <w:rsid w:val="003126E4"/>
    <w:rsid w:val="003126FA"/>
    <w:rsid w:val="00312A81"/>
    <w:rsid w:val="00313632"/>
    <w:rsid w:val="00313CAD"/>
    <w:rsid w:val="00314666"/>
    <w:rsid w:val="00314989"/>
    <w:rsid w:val="003154BE"/>
    <w:rsid w:val="003157DB"/>
    <w:rsid w:val="003158B3"/>
    <w:rsid w:val="0031630C"/>
    <w:rsid w:val="0031651B"/>
    <w:rsid w:val="00321160"/>
    <w:rsid w:val="0032232D"/>
    <w:rsid w:val="00322D30"/>
    <w:rsid w:val="00322D4F"/>
    <w:rsid w:val="00323D8B"/>
    <w:rsid w:val="0032428A"/>
    <w:rsid w:val="00324E4D"/>
    <w:rsid w:val="00325145"/>
    <w:rsid w:val="00326407"/>
    <w:rsid w:val="00326C41"/>
    <w:rsid w:val="00327F14"/>
    <w:rsid w:val="003302F6"/>
    <w:rsid w:val="0033081C"/>
    <w:rsid w:val="003312B9"/>
    <w:rsid w:val="0033149B"/>
    <w:rsid w:val="00331D45"/>
    <w:rsid w:val="003323F1"/>
    <w:rsid w:val="0033244C"/>
    <w:rsid w:val="00332735"/>
    <w:rsid w:val="00333379"/>
    <w:rsid w:val="003337B5"/>
    <w:rsid w:val="0033382E"/>
    <w:rsid w:val="003353C2"/>
    <w:rsid w:val="003358B0"/>
    <w:rsid w:val="00336353"/>
    <w:rsid w:val="00336D01"/>
    <w:rsid w:val="00336F32"/>
    <w:rsid w:val="0033760D"/>
    <w:rsid w:val="00337C81"/>
    <w:rsid w:val="003402F8"/>
    <w:rsid w:val="00341000"/>
    <w:rsid w:val="0034196A"/>
    <w:rsid w:val="00341DAE"/>
    <w:rsid w:val="00341EA9"/>
    <w:rsid w:val="00342C57"/>
    <w:rsid w:val="003434B1"/>
    <w:rsid w:val="003443A6"/>
    <w:rsid w:val="00344F20"/>
    <w:rsid w:val="00345325"/>
    <w:rsid w:val="00346A49"/>
    <w:rsid w:val="003474DC"/>
    <w:rsid w:val="00347AD1"/>
    <w:rsid w:val="00347B62"/>
    <w:rsid w:val="003501F7"/>
    <w:rsid w:val="00350289"/>
    <w:rsid w:val="003507C5"/>
    <w:rsid w:val="00351218"/>
    <w:rsid w:val="0035122B"/>
    <w:rsid w:val="003515C7"/>
    <w:rsid w:val="00352759"/>
    <w:rsid w:val="00352840"/>
    <w:rsid w:val="003528DD"/>
    <w:rsid w:val="00352902"/>
    <w:rsid w:val="00352D0B"/>
    <w:rsid w:val="003537E7"/>
    <w:rsid w:val="00355A8F"/>
    <w:rsid w:val="00356406"/>
    <w:rsid w:val="003566BF"/>
    <w:rsid w:val="00357C5E"/>
    <w:rsid w:val="00357EB2"/>
    <w:rsid w:val="00360C8F"/>
    <w:rsid w:val="00361443"/>
    <w:rsid w:val="00361F63"/>
    <w:rsid w:val="003627A8"/>
    <w:rsid w:val="00362E7D"/>
    <w:rsid w:val="003630DA"/>
    <w:rsid w:val="0036317A"/>
    <w:rsid w:val="00363364"/>
    <w:rsid w:val="00363E78"/>
    <w:rsid w:val="00364A19"/>
    <w:rsid w:val="003650F2"/>
    <w:rsid w:val="00365291"/>
    <w:rsid w:val="00365B29"/>
    <w:rsid w:val="00365DC7"/>
    <w:rsid w:val="0036621C"/>
    <w:rsid w:val="0036796D"/>
    <w:rsid w:val="00367E19"/>
    <w:rsid w:val="00367E49"/>
    <w:rsid w:val="0037004B"/>
    <w:rsid w:val="0037104E"/>
    <w:rsid w:val="0037174F"/>
    <w:rsid w:val="003719D6"/>
    <w:rsid w:val="00371C09"/>
    <w:rsid w:val="00372715"/>
    <w:rsid w:val="00372986"/>
    <w:rsid w:val="00372E5C"/>
    <w:rsid w:val="0037309A"/>
    <w:rsid w:val="00373194"/>
    <w:rsid w:val="0037325C"/>
    <w:rsid w:val="00373DB4"/>
    <w:rsid w:val="0037464C"/>
    <w:rsid w:val="00374DA1"/>
    <w:rsid w:val="003763C8"/>
    <w:rsid w:val="00376802"/>
    <w:rsid w:val="00376957"/>
    <w:rsid w:val="00376EAB"/>
    <w:rsid w:val="0037716F"/>
    <w:rsid w:val="00377BEA"/>
    <w:rsid w:val="00377CDD"/>
    <w:rsid w:val="00377D33"/>
    <w:rsid w:val="00380A75"/>
    <w:rsid w:val="00380DF4"/>
    <w:rsid w:val="00380E32"/>
    <w:rsid w:val="00380F06"/>
    <w:rsid w:val="00381B5D"/>
    <w:rsid w:val="00382098"/>
    <w:rsid w:val="00385624"/>
    <w:rsid w:val="0038582D"/>
    <w:rsid w:val="00385B33"/>
    <w:rsid w:val="00385FDC"/>
    <w:rsid w:val="003869C4"/>
    <w:rsid w:val="00386B5C"/>
    <w:rsid w:val="003871D4"/>
    <w:rsid w:val="00387382"/>
    <w:rsid w:val="003875E4"/>
    <w:rsid w:val="00387F88"/>
    <w:rsid w:val="003917F5"/>
    <w:rsid w:val="00391F35"/>
    <w:rsid w:val="003921CB"/>
    <w:rsid w:val="003926E0"/>
    <w:rsid w:val="003929FC"/>
    <w:rsid w:val="00392ABE"/>
    <w:rsid w:val="00393AF5"/>
    <w:rsid w:val="00393FAF"/>
    <w:rsid w:val="00395203"/>
    <w:rsid w:val="0039541D"/>
    <w:rsid w:val="00395448"/>
    <w:rsid w:val="0039574D"/>
    <w:rsid w:val="0039586B"/>
    <w:rsid w:val="003960BE"/>
    <w:rsid w:val="003969AD"/>
    <w:rsid w:val="003972C3"/>
    <w:rsid w:val="00397569"/>
    <w:rsid w:val="0039771E"/>
    <w:rsid w:val="00397740"/>
    <w:rsid w:val="003A072F"/>
    <w:rsid w:val="003A0834"/>
    <w:rsid w:val="003A0DFD"/>
    <w:rsid w:val="003A184F"/>
    <w:rsid w:val="003A192D"/>
    <w:rsid w:val="003A4B2E"/>
    <w:rsid w:val="003A5A40"/>
    <w:rsid w:val="003A65C8"/>
    <w:rsid w:val="003A6811"/>
    <w:rsid w:val="003A68DC"/>
    <w:rsid w:val="003A74FF"/>
    <w:rsid w:val="003B0115"/>
    <w:rsid w:val="003B15A1"/>
    <w:rsid w:val="003B2347"/>
    <w:rsid w:val="003B235A"/>
    <w:rsid w:val="003B2753"/>
    <w:rsid w:val="003B449F"/>
    <w:rsid w:val="003B627C"/>
    <w:rsid w:val="003B6830"/>
    <w:rsid w:val="003B6B89"/>
    <w:rsid w:val="003B6F85"/>
    <w:rsid w:val="003B7312"/>
    <w:rsid w:val="003B7484"/>
    <w:rsid w:val="003B78F0"/>
    <w:rsid w:val="003C0FC4"/>
    <w:rsid w:val="003C3DE2"/>
    <w:rsid w:val="003C47F1"/>
    <w:rsid w:val="003C4D3D"/>
    <w:rsid w:val="003C5752"/>
    <w:rsid w:val="003C5A3E"/>
    <w:rsid w:val="003C5FF3"/>
    <w:rsid w:val="003C62B8"/>
    <w:rsid w:val="003C6BEA"/>
    <w:rsid w:val="003C707D"/>
    <w:rsid w:val="003C7CC0"/>
    <w:rsid w:val="003D0083"/>
    <w:rsid w:val="003D099C"/>
    <w:rsid w:val="003D0DEA"/>
    <w:rsid w:val="003D10F2"/>
    <w:rsid w:val="003D2EEE"/>
    <w:rsid w:val="003D3014"/>
    <w:rsid w:val="003D3940"/>
    <w:rsid w:val="003D3944"/>
    <w:rsid w:val="003D3AC9"/>
    <w:rsid w:val="003D3EC0"/>
    <w:rsid w:val="003D47DD"/>
    <w:rsid w:val="003D4968"/>
    <w:rsid w:val="003D6BA8"/>
    <w:rsid w:val="003D6F0A"/>
    <w:rsid w:val="003D6F3C"/>
    <w:rsid w:val="003E127D"/>
    <w:rsid w:val="003E1E8D"/>
    <w:rsid w:val="003E2319"/>
    <w:rsid w:val="003E2495"/>
    <w:rsid w:val="003E4B56"/>
    <w:rsid w:val="003E5B13"/>
    <w:rsid w:val="003E7ADA"/>
    <w:rsid w:val="003F238E"/>
    <w:rsid w:val="003F2522"/>
    <w:rsid w:val="003F2919"/>
    <w:rsid w:val="003F308C"/>
    <w:rsid w:val="003F3932"/>
    <w:rsid w:val="003F3AD4"/>
    <w:rsid w:val="003F3DA4"/>
    <w:rsid w:val="003F4D93"/>
    <w:rsid w:val="003F4EBF"/>
    <w:rsid w:val="003F56F9"/>
    <w:rsid w:val="003F5EBC"/>
    <w:rsid w:val="003F61EF"/>
    <w:rsid w:val="003F6BB1"/>
    <w:rsid w:val="003F7859"/>
    <w:rsid w:val="004001CA"/>
    <w:rsid w:val="00400468"/>
    <w:rsid w:val="00400824"/>
    <w:rsid w:val="0040192F"/>
    <w:rsid w:val="00401B96"/>
    <w:rsid w:val="00401BB2"/>
    <w:rsid w:val="00402CDD"/>
    <w:rsid w:val="00404CF3"/>
    <w:rsid w:val="00404F1F"/>
    <w:rsid w:val="004050F2"/>
    <w:rsid w:val="004051E2"/>
    <w:rsid w:val="00406DDA"/>
    <w:rsid w:val="00407074"/>
    <w:rsid w:val="0040721A"/>
    <w:rsid w:val="004076B9"/>
    <w:rsid w:val="0040784D"/>
    <w:rsid w:val="00410801"/>
    <w:rsid w:val="00410C7F"/>
    <w:rsid w:val="00410D9B"/>
    <w:rsid w:val="00411302"/>
    <w:rsid w:val="00411D5C"/>
    <w:rsid w:val="004122E8"/>
    <w:rsid w:val="004123CC"/>
    <w:rsid w:val="00412458"/>
    <w:rsid w:val="0041254B"/>
    <w:rsid w:val="004129FC"/>
    <w:rsid w:val="00412F4F"/>
    <w:rsid w:val="004134C1"/>
    <w:rsid w:val="004136A2"/>
    <w:rsid w:val="00417045"/>
    <w:rsid w:val="004175A2"/>
    <w:rsid w:val="00417C5F"/>
    <w:rsid w:val="00420A12"/>
    <w:rsid w:val="00420D62"/>
    <w:rsid w:val="00420E4C"/>
    <w:rsid w:val="00421706"/>
    <w:rsid w:val="00423233"/>
    <w:rsid w:val="00423EBC"/>
    <w:rsid w:val="00424285"/>
    <w:rsid w:val="00426119"/>
    <w:rsid w:val="00427023"/>
    <w:rsid w:val="00427618"/>
    <w:rsid w:val="00430802"/>
    <w:rsid w:val="00430B5D"/>
    <w:rsid w:val="00430DB9"/>
    <w:rsid w:val="00430E87"/>
    <w:rsid w:val="00431458"/>
    <w:rsid w:val="00431615"/>
    <w:rsid w:val="00431ADF"/>
    <w:rsid w:val="004322B4"/>
    <w:rsid w:val="00433322"/>
    <w:rsid w:val="0043374C"/>
    <w:rsid w:val="00434361"/>
    <w:rsid w:val="00435703"/>
    <w:rsid w:val="00435852"/>
    <w:rsid w:val="004360F4"/>
    <w:rsid w:val="00436835"/>
    <w:rsid w:val="00437BA2"/>
    <w:rsid w:val="004403E9"/>
    <w:rsid w:val="00440A35"/>
    <w:rsid w:val="0044119D"/>
    <w:rsid w:val="00441428"/>
    <w:rsid w:val="00441CB3"/>
    <w:rsid w:val="004426BA"/>
    <w:rsid w:val="004426F9"/>
    <w:rsid w:val="00442EC5"/>
    <w:rsid w:val="00442EEB"/>
    <w:rsid w:val="004434FB"/>
    <w:rsid w:val="00443628"/>
    <w:rsid w:val="004442F2"/>
    <w:rsid w:val="00444724"/>
    <w:rsid w:val="00444837"/>
    <w:rsid w:val="00444FC9"/>
    <w:rsid w:val="004459DF"/>
    <w:rsid w:val="004474C8"/>
    <w:rsid w:val="004477FD"/>
    <w:rsid w:val="00451068"/>
    <w:rsid w:val="004513B7"/>
    <w:rsid w:val="0045247B"/>
    <w:rsid w:val="00452705"/>
    <w:rsid w:val="00452D96"/>
    <w:rsid w:val="004535B3"/>
    <w:rsid w:val="00453FA9"/>
    <w:rsid w:val="00454E70"/>
    <w:rsid w:val="004556EB"/>
    <w:rsid w:val="00455E8D"/>
    <w:rsid w:val="00456758"/>
    <w:rsid w:val="00456C6E"/>
    <w:rsid w:val="00456DC6"/>
    <w:rsid w:val="004572C5"/>
    <w:rsid w:val="00457BD0"/>
    <w:rsid w:val="00460436"/>
    <w:rsid w:val="00461CF4"/>
    <w:rsid w:val="00462F06"/>
    <w:rsid w:val="004634CA"/>
    <w:rsid w:val="004648B0"/>
    <w:rsid w:val="0046662E"/>
    <w:rsid w:val="004666D2"/>
    <w:rsid w:val="004672EB"/>
    <w:rsid w:val="004673E5"/>
    <w:rsid w:val="00467660"/>
    <w:rsid w:val="004677FF"/>
    <w:rsid w:val="00467AFE"/>
    <w:rsid w:val="00470AA4"/>
    <w:rsid w:val="00471386"/>
    <w:rsid w:val="00472019"/>
    <w:rsid w:val="004721BE"/>
    <w:rsid w:val="00472305"/>
    <w:rsid w:val="004732E3"/>
    <w:rsid w:val="004739E0"/>
    <w:rsid w:val="00473A75"/>
    <w:rsid w:val="00473ABE"/>
    <w:rsid w:val="00473B26"/>
    <w:rsid w:val="004751B3"/>
    <w:rsid w:val="00475EE9"/>
    <w:rsid w:val="00475FC5"/>
    <w:rsid w:val="004764D6"/>
    <w:rsid w:val="00476DB4"/>
    <w:rsid w:val="00476FAF"/>
    <w:rsid w:val="00480345"/>
    <w:rsid w:val="0048066C"/>
    <w:rsid w:val="00480F76"/>
    <w:rsid w:val="00481477"/>
    <w:rsid w:val="004823C1"/>
    <w:rsid w:val="00482E40"/>
    <w:rsid w:val="00483AEA"/>
    <w:rsid w:val="00483C8C"/>
    <w:rsid w:val="0048501F"/>
    <w:rsid w:val="00485EC3"/>
    <w:rsid w:val="0048608D"/>
    <w:rsid w:val="004866F2"/>
    <w:rsid w:val="004874EF"/>
    <w:rsid w:val="004876EC"/>
    <w:rsid w:val="00487F4D"/>
    <w:rsid w:val="00490994"/>
    <w:rsid w:val="00492256"/>
    <w:rsid w:val="00492620"/>
    <w:rsid w:val="00493849"/>
    <w:rsid w:val="0049413B"/>
    <w:rsid w:val="0049459C"/>
    <w:rsid w:val="004958F1"/>
    <w:rsid w:val="00495AC7"/>
    <w:rsid w:val="0049674B"/>
    <w:rsid w:val="00497FE1"/>
    <w:rsid w:val="004A0B1E"/>
    <w:rsid w:val="004A284D"/>
    <w:rsid w:val="004A3781"/>
    <w:rsid w:val="004A3DD5"/>
    <w:rsid w:val="004A416B"/>
    <w:rsid w:val="004A44BD"/>
    <w:rsid w:val="004A4C1E"/>
    <w:rsid w:val="004A4D09"/>
    <w:rsid w:val="004A4F72"/>
    <w:rsid w:val="004A55EE"/>
    <w:rsid w:val="004A5818"/>
    <w:rsid w:val="004A62B3"/>
    <w:rsid w:val="004A72DC"/>
    <w:rsid w:val="004A752B"/>
    <w:rsid w:val="004A785B"/>
    <w:rsid w:val="004B134A"/>
    <w:rsid w:val="004B224E"/>
    <w:rsid w:val="004B269C"/>
    <w:rsid w:val="004B299F"/>
    <w:rsid w:val="004B2C9A"/>
    <w:rsid w:val="004B3089"/>
    <w:rsid w:val="004B3115"/>
    <w:rsid w:val="004B453E"/>
    <w:rsid w:val="004B482D"/>
    <w:rsid w:val="004B51A9"/>
    <w:rsid w:val="004B5941"/>
    <w:rsid w:val="004B59DF"/>
    <w:rsid w:val="004B62C1"/>
    <w:rsid w:val="004B680E"/>
    <w:rsid w:val="004B68C3"/>
    <w:rsid w:val="004B6A46"/>
    <w:rsid w:val="004B71A4"/>
    <w:rsid w:val="004B766D"/>
    <w:rsid w:val="004B7E53"/>
    <w:rsid w:val="004C0B24"/>
    <w:rsid w:val="004C1403"/>
    <w:rsid w:val="004C15D5"/>
    <w:rsid w:val="004C1D77"/>
    <w:rsid w:val="004C1FD3"/>
    <w:rsid w:val="004C332C"/>
    <w:rsid w:val="004C36A8"/>
    <w:rsid w:val="004C3F71"/>
    <w:rsid w:val="004C4194"/>
    <w:rsid w:val="004C489E"/>
    <w:rsid w:val="004C48FD"/>
    <w:rsid w:val="004C55BE"/>
    <w:rsid w:val="004C5906"/>
    <w:rsid w:val="004C5A08"/>
    <w:rsid w:val="004C5E00"/>
    <w:rsid w:val="004C667A"/>
    <w:rsid w:val="004C6EAD"/>
    <w:rsid w:val="004D0018"/>
    <w:rsid w:val="004D0116"/>
    <w:rsid w:val="004D092C"/>
    <w:rsid w:val="004D0C49"/>
    <w:rsid w:val="004D108C"/>
    <w:rsid w:val="004D1626"/>
    <w:rsid w:val="004D176F"/>
    <w:rsid w:val="004D2600"/>
    <w:rsid w:val="004D303C"/>
    <w:rsid w:val="004D3E44"/>
    <w:rsid w:val="004D4433"/>
    <w:rsid w:val="004D4475"/>
    <w:rsid w:val="004D4646"/>
    <w:rsid w:val="004D4ACC"/>
    <w:rsid w:val="004D5180"/>
    <w:rsid w:val="004D6C5D"/>
    <w:rsid w:val="004D7A43"/>
    <w:rsid w:val="004D7CBB"/>
    <w:rsid w:val="004E0BDB"/>
    <w:rsid w:val="004E0E35"/>
    <w:rsid w:val="004E0FFC"/>
    <w:rsid w:val="004E117F"/>
    <w:rsid w:val="004E17BE"/>
    <w:rsid w:val="004E1A1F"/>
    <w:rsid w:val="004E2D31"/>
    <w:rsid w:val="004E3E7C"/>
    <w:rsid w:val="004E470E"/>
    <w:rsid w:val="004E4AF9"/>
    <w:rsid w:val="004E4F71"/>
    <w:rsid w:val="004E6268"/>
    <w:rsid w:val="004E66A7"/>
    <w:rsid w:val="004E7625"/>
    <w:rsid w:val="004E7B52"/>
    <w:rsid w:val="004E7EA0"/>
    <w:rsid w:val="004F040B"/>
    <w:rsid w:val="004F11A7"/>
    <w:rsid w:val="004F1908"/>
    <w:rsid w:val="004F1A73"/>
    <w:rsid w:val="004F1BEA"/>
    <w:rsid w:val="004F1CC5"/>
    <w:rsid w:val="004F242A"/>
    <w:rsid w:val="004F3863"/>
    <w:rsid w:val="004F3EBC"/>
    <w:rsid w:val="004F3F55"/>
    <w:rsid w:val="004F4502"/>
    <w:rsid w:val="004F47A1"/>
    <w:rsid w:val="004F5584"/>
    <w:rsid w:val="004F5767"/>
    <w:rsid w:val="004F64E7"/>
    <w:rsid w:val="004F7222"/>
    <w:rsid w:val="004F799E"/>
    <w:rsid w:val="0050027C"/>
    <w:rsid w:val="005002EC"/>
    <w:rsid w:val="00500799"/>
    <w:rsid w:val="005018D5"/>
    <w:rsid w:val="00501B3A"/>
    <w:rsid w:val="00501D49"/>
    <w:rsid w:val="00502376"/>
    <w:rsid w:val="0050258D"/>
    <w:rsid w:val="00502C5B"/>
    <w:rsid w:val="00505322"/>
    <w:rsid w:val="00505856"/>
    <w:rsid w:val="00505927"/>
    <w:rsid w:val="00506EC4"/>
    <w:rsid w:val="005075A9"/>
    <w:rsid w:val="00510399"/>
    <w:rsid w:val="00510AA6"/>
    <w:rsid w:val="005112B1"/>
    <w:rsid w:val="00511807"/>
    <w:rsid w:val="00512A4D"/>
    <w:rsid w:val="00512EBA"/>
    <w:rsid w:val="00513BC1"/>
    <w:rsid w:val="00514C3E"/>
    <w:rsid w:val="00514D0C"/>
    <w:rsid w:val="005153E0"/>
    <w:rsid w:val="00515C1F"/>
    <w:rsid w:val="00516104"/>
    <w:rsid w:val="00516317"/>
    <w:rsid w:val="005169BB"/>
    <w:rsid w:val="00516B79"/>
    <w:rsid w:val="0051712E"/>
    <w:rsid w:val="0051763F"/>
    <w:rsid w:val="00517726"/>
    <w:rsid w:val="00517FE1"/>
    <w:rsid w:val="00520262"/>
    <w:rsid w:val="0052056D"/>
    <w:rsid w:val="005212A6"/>
    <w:rsid w:val="005218AF"/>
    <w:rsid w:val="00522520"/>
    <w:rsid w:val="00522744"/>
    <w:rsid w:val="005227E4"/>
    <w:rsid w:val="0052292C"/>
    <w:rsid w:val="00522CF8"/>
    <w:rsid w:val="0052392E"/>
    <w:rsid w:val="00524D47"/>
    <w:rsid w:val="00524F8A"/>
    <w:rsid w:val="0052536B"/>
    <w:rsid w:val="0052545C"/>
    <w:rsid w:val="00525519"/>
    <w:rsid w:val="00525A38"/>
    <w:rsid w:val="00526AAB"/>
    <w:rsid w:val="00526BE8"/>
    <w:rsid w:val="00527F98"/>
    <w:rsid w:val="00530BF6"/>
    <w:rsid w:val="00530D2D"/>
    <w:rsid w:val="00530F7E"/>
    <w:rsid w:val="00531A33"/>
    <w:rsid w:val="00531EFF"/>
    <w:rsid w:val="00532090"/>
    <w:rsid w:val="00532C8C"/>
    <w:rsid w:val="005332DA"/>
    <w:rsid w:val="00533E69"/>
    <w:rsid w:val="00534443"/>
    <w:rsid w:val="00534543"/>
    <w:rsid w:val="005366B0"/>
    <w:rsid w:val="00536974"/>
    <w:rsid w:val="00537BAA"/>
    <w:rsid w:val="00537F87"/>
    <w:rsid w:val="0054035B"/>
    <w:rsid w:val="00540B22"/>
    <w:rsid w:val="005414DB"/>
    <w:rsid w:val="00542E33"/>
    <w:rsid w:val="005435EE"/>
    <w:rsid w:val="0054374E"/>
    <w:rsid w:val="005440AC"/>
    <w:rsid w:val="00544C5A"/>
    <w:rsid w:val="00544F2F"/>
    <w:rsid w:val="005456D1"/>
    <w:rsid w:val="005461B6"/>
    <w:rsid w:val="00546315"/>
    <w:rsid w:val="005466A2"/>
    <w:rsid w:val="00546822"/>
    <w:rsid w:val="00547F0B"/>
    <w:rsid w:val="00550790"/>
    <w:rsid w:val="00550876"/>
    <w:rsid w:val="00550898"/>
    <w:rsid w:val="005508F4"/>
    <w:rsid w:val="00550904"/>
    <w:rsid w:val="0055096D"/>
    <w:rsid w:val="00550DE0"/>
    <w:rsid w:val="0055156B"/>
    <w:rsid w:val="00551B02"/>
    <w:rsid w:val="00552141"/>
    <w:rsid w:val="005528B1"/>
    <w:rsid w:val="00552A26"/>
    <w:rsid w:val="00552B6E"/>
    <w:rsid w:val="00552C5B"/>
    <w:rsid w:val="00552DA4"/>
    <w:rsid w:val="00552E9D"/>
    <w:rsid w:val="00553EDF"/>
    <w:rsid w:val="0055483B"/>
    <w:rsid w:val="0055533E"/>
    <w:rsid w:val="0055545F"/>
    <w:rsid w:val="005561AC"/>
    <w:rsid w:val="005562E9"/>
    <w:rsid w:val="0055631F"/>
    <w:rsid w:val="00556893"/>
    <w:rsid w:val="00556FD2"/>
    <w:rsid w:val="00556FF5"/>
    <w:rsid w:val="0055737D"/>
    <w:rsid w:val="005574F5"/>
    <w:rsid w:val="00557D65"/>
    <w:rsid w:val="00561A17"/>
    <w:rsid w:val="005642DF"/>
    <w:rsid w:val="005644D4"/>
    <w:rsid w:val="005646C1"/>
    <w:rsid w:val="00564B02"/>
    <w:rsid w:val="005650DB"/>
    <w:rsid w:val="00566102"/>
    <w:rsid w:val="00566A4E"/>
    <w:rsid w:val="00566C3A"/>
    <w:rsid w:val="00566C70"/>
    <w:rsid w:val="00566F96"/>
    <w:rsid w:val="0056749C"/>
    <w:rsid w:val="00567DDA"/>
    <w:rsid w:val="005700B1"/>
    <w:rsid w:val="00570729"/>
    <w:rsid w:val="0057144C"/>
    <w:rsid w:val="005721CB"/>
    <w:rsid w:val="00572386"/>
    <w:rsid w:val="00572B49"/>
    <w:rsid w:val="00573B45"/>
    <w:rsid w:val="005744EC"/>
    <w:rsid w:val="005750EA"/>
    <w:rsid w:val="00575B56"/>
    <w:rsid w:val="00576589"/>
    <w:rsid w:val="00576831"/>
    <w:rsid w:val="00576C42"/>
    <w:rsid w:val="005774F8"/>
    <w:rsid w:val="00577D74"/>
    <w:rsid w:val="00577FF7"/>
    <w:rsid w:val="00580984"/>
    <w:rsid w:val="005810B2"/>
    <w:rsid w:val="00581C0E"/>
    <w:rsid w:val="0058235B"/>
    <w:rsid w:val="00582647"/>
    <w:rsid w:val="00582EDE"/>
    <w:rsid w:val="00583A96"/>
    <w:rsid w:val="00583C35"/>
    <w:rsid w:val="00583D44"/>
    <w:rsid w:val="00583DC6"/>
    <w:rsid w:val="005846B0"/>
    <w:rsid w:val="005853ED"/>
    <w:rsid w:val="00585726"/>
    <w:rsid w:val="005859F8"/>
    <w:rsid w:val="00585FBE"/>
    <w:rsid w:val="005860DE"/>
    <w:rsid w:val="005860FD"/>
    <w:rsid w:val="00586680"/>
    <w:rsid w:val="005867C6"/>
    <w:rsid w:val="00590770"/>
    <w:rsid w:val="00590BA8"/>
    <w:rsid w:val="00591306"/>
    <w:rsid w:val="00591447"/>
    <w:rsid w:val="0059352A"/>
    <w:rsid w:val="00593CFF"/>
    <w:rsid w:val="00594063"/>
    <w:rsid w:val="005946B3"/>
    <w:rsid w:val="00594DF5"/>
    <w:rsid w:val="00594E43"/>
    <w:rsid w:val="005955CA"/>
    <w:rsid w:val="00595C6C"/>
    <w:rsid w:val="005960FC"/>
    <w:rsid w:val="00596906"/>
    <w:rsid w:val="00596F5D"/>
    <w:rsid w:val="005972CF"/>
    <w:rsid w:val="005A1113"/>
    <w:rsid w:val="005A2127"/>
    <w:rsid w:val="005A273C"/>
    <w:rsid w:val="005A2972"/>
    <w:rsid w:val="005A2E43"/>
    <w:rsid w:val="005A45A9"/>
    <w:rsid w:val="005A494D"/>
    <w:rsid w:val="005A5471"/>
    <w:rsid w:val="005A5D4B"/>
    <w:rsid w:val="005A6CC2"/>
    <w:rsid w:val="005A6FE2"/>
    <w:rsid w:val="005A7959"/>
    <w:rsid w:val="005A7A08"/>
    <w:rsid w:val="005A7CCC"/>
    <w:rsid w:val="005B00E8"/>
    <w:rsid w:val="005B0532"/>
    <w:rsid w:val="005B0A45"/>
    <w:rsid w:val="005B115F"/>
    <w:rsid w:val="005B13C2"/>
    <w:rsid w:val="005B1C34"/>
    <w:rsid w:val="005B1F24"/>
    <w:rsid w:val="005B442A"/>
    <w:rsid w:val="005B59AE"/>
    <w:rsid w:val="005B68BF"/>
    <w:rsid w:val="005B699E"/>
    <w:rsid w:val="005B6FFC"/>
    <w:rsid w:val="005C10A1"/>
    <w:rsid w:val="005C1B8F"/>
    <w:rsid w:val="005C250D"/>
    <w:rsid w:val="005C367A"/>
    <w:rsid w:val="005C383C"/>
    <w:rsid w:val="005C3BE7"/>
    <w:rsid w:val="005C4345"/>
    <w:rsid w:val="005C5575"/>
    <w:rsid w:val="005C5F56"/>
    <w:rsid w:val="005C6112"/>
    <w:rsid w:val="005C6635"/>
    <w:rsid w:val="005C6D1C"/>
    <w:rsid w:val="005C709F"/>
    <w:rsid w:val="005C7253"/>
    <w:rsid w:val="005C74F6"/>
    <w:rsid w:val="005D06EF"/>
    <w:rsid w:val="005D11B0"/>
    <w:rsid w:val="005D2256"/>
    <w:rsid w:val="005D2E3A"/>
    <w:rsid w:val="005D3516"/>
    <w:rsid w:val="005D38CF"/>
    <w:rsid w:val="005D3F0A"/>
    <w:rsid w:val="005D50FD"/>
    <w:rsid w:val="005D5384"/>
    <w:rsid w:val="005D5402"/>
    <w:rsid w:val="005E093C"/>
    <w:rsid w:val="005E1695"/>
    <w:rsid w:val="005E172C"/>
    <w:rsid w:val="005E174D"/>
    <w:rsid w:val="005E3812"/>
    <w:rsid w:val="005E388A"/>
    <w:rsid w:val="005E3DAB"/>
    <w:rsid w:val="005E3E25"/>
    <w:rsid w:val="005E3E5C"/>
    <w:rsid w:val="005E4967"/>
    <w:rsid w:val="005E6DEC"/>
    <w:rsid w:val="005E763C"/>
    <w:rsid w:val="005E79A0"/>
    <w:rsid w:val="005E79CC"/>
    <w:rsid w:val="005E7B91"/>
    <w:rsid w:val="005F015F"/>
    <w:rsid w:val="005F0618"/>
    <w:rsid w:val="005F0E8D"/>
    <w:rsid w:val="005F13D8"/>
    <w:rsid w:val="005F1588"/>
    <w:rsid w:val="005F1EFF"/>
    <w:rsid w:val="005F20AA"/>
    <w:rsid w:val="005F21E1"/>
    <w:rsid w:val="005F279B"/>
    <w:rsid w:val="005F3C9A"/>
    <w:rsid w:val="005F4716"/>
    <w:rsid w:val="005F484A"/>
    <w:rsid w:val="005F4A68"/>
    <w:rsid w:val="005F4C68"/>
    <w:rsid w:val="005F5D20"/>
    <w:rsid w:val="005F5D5B"/>
    <w:rsid w:val="005F6036"/>
    <w:rsid w:val="005F62C4"/>
    <w:rsid w:val="005F7454"/>
    <w:rsid w:val="005F799D"/>
    <w:rsid w:val="005F7B0F"/>
    <w:rsid w:val="00600756"/>
    <w:rsid w:val="00600E79"/>
    <w:rsid w:val="006011DB"/>
    <w:rsid w:val="0060161C"/>
    <w:rsid w:val="00602A38"/>
    <w:rsid w:val="00603B31"/>
    <w:rsid w:val="00603C82"/>
    <w:rsid w:val="00604733"/>
    <w:rsid w:val="00605209"/>
    <w:rsid w:val="00606181"/>
    <w:rsid w:val="0061083A"/>
    <w:rsid w:val="00611391"/>
    <w:rsid w:val="00612D32"/>
    <w:rsid w:val="00613375"/>
    <w:rsid w:val="00613AA3"/>
    <w:rsid w:val="00613FBE"/>
    <w:rsid w:val="006147F3"/>
    <w:rsid w:val="006156C2"/>
    <w:rsid w:val="00615A8B"/>
    <w:rsid w:val="00615A92"/>
    <w:rsid w:val="00615D21"/>
    <w:rsid w:val="00616437"/>
    <w:rsid w:val="00616A4E"/>
    <w:rsid w:val="00617141"/>
    <w:rsid w:val="006175BD"/>
    <w:rsid w:val="00617E8E"/>
    <w:rsid w:val="00620BBA"/>
    <w:rsid w:val="0062163C"/>
    <w:rsid w:val="00621FCD"/>
    <w:rsid w:val="00622836"/>
    <w:rsid w:val="00622E63"/>
    <w:rsid w:val="0062319E"/>
    <w:rsid w:val="0062331E"/>
    <w:rsid w:val="00624A90"/>
    <w:rsid w:val="00624C18"/>
    <w:rsid w:val="00624DE6"/>
    <w:rsid w:val="0062514C"/>
    <w:rsid w:val="0062582B"/>
    <w:rsid w:val="00626308"/>
    <w:rsid w:val="00626B62"/>
    <w:rsid w:val="006275FC"/>
    <w:rsid w:val="00627B4B"/>
    <w:rsid w:val="00630F5B"/>
    <w:rsid w:val="006312EC"/>
    <w:rsid w:val="0063173A"/>
    <w:rsid w:val="00631E91"/>
    <w:rsid w:val="006325EA"/>
    <w:rsid w:val="00632C31"/>
    <w:rsid w:val="006335F1"/>
    <w:rsid w:val="00634761"/>
    <w:rsid w:val="006349FA"/>
    <w:rsid w:val="00634FF8"/>
    <w:rsid w:val="0063514A"/>
    <w:rsid w:val="00636806"/>
    <w:rsid w:val="00637A0C"/>
    <w:rsid w:val="006401AD"/>
    <w:rsid w:val="006404CB"/>
    <w:rsid w:val="00641080"/>
    <w:rsid w:val="006415BC"/>
    <w:rsid w:val="00642320"/>
    <w:rsid w:val="00642802"/>
    <w:rsid w:val="00643458"/>
    <w:rsid w:val="00643916"/>
    <w:rsid w:val="00644C83"/>
    <w:rsid w:val="00645ABA"/>
    <w:rsid w:val="00645BCA"/>
    <w:rsid w:val="00645C08"/>
    <w:rsid w:val="00645C3B"/>
    <w:rsid w:val="00646060"/>
    <w:rsid w:val="006465CF"/>
    <w:rsid w:val="00646FF8"/>
    <w:rsid w:val="00650A0A"/>
    <w:rsid w:val="00650A34"/>
    <w:rsid w:val="00650E6C"/>
    <w:rsid w:val="00650E8F"/>
    <w:rsid w:val="00651C2E"/>
    <w:rsid w:val="00651DC8"/>
    <w:rsid w:val="00652068"/>
    <w:rsid w:val="0065277E"/>
    <w:rsid w:val="00652E1E"/>
    <w:rsid w:val="0065358B"/>
    <w:rsid w:val="006539B8"/>
    <w:rsid w:val="00653EF2"/>
    <w:rsid w:val="00654328"/>
    <w:rsid w:val="006545D2"/>
    <w:rsid w:val="00655076"/>
    <w:rsid w:val="00655494"/>
    <w:rsid w:val="006554BA"/>
    <w:rsid w:val="00655B38"/>
    <w:rsid w:val="0065642B"/>
    <w:rsid w:val="006564F6"/>
    <w:rsid w:val="00656D6C"/>
    <w:rsid w:val="006577F7"/>
    <w:rsid w:val="00657A86"/>
    <w:rsid w:val="00657F7C"/>
    <w:rsid w:val="00660058"/>
    <w:rsid w:val="00660121"/>
    <w:rsid w:val="00661599"/>
    <w:rsid w:val="00661A58"/>
    <w:rsid w:val="00661A61"/>
    <w:rsid w:val="00661F68"/>
    <w:rsid w:val="00662364"/>
    <w:rsid w:val="006626F9"/>
    <w:rsid w:val="00662D5E"/>
    <w:rsid w:val="006633A3"/>
    <w:rsid w:val="00663540"/>
    <w:rsid w:val="00663570"/>
    <w:rsid w:val="00663B0F"/>
    <w:rsid w:val="00664F02"/>
    <w:rsid w:val="00665067"/>
    <w:rsid w:val="006658B4"/>
    <w:rsid w:val="0066616B"/>
    <w:rsid w:val="006661DF"/>
    <w:rsid w:val="0067085D"/>
    <w:rsid w:val="00672604"/>
    <w:rsid w:val="006746B1"/>
    <w:rsid w:val="00674B3B"/>
    <w:rsid w:val="00674DBE"/>
    <w:rsid w:val="006768B6"/>
    <w:rsid w:val="00676E1F"/>
    <w:rsid w:val="00676E7B"/>
    <w:rsid w:val="00680154"/>
    <w:rsid w:val="00680E15"/>
    <w:rsid w:val="00681C20"/>
    <w:rsid w:val="00682F5F"/>
    <w:rsid w:val="00683694"/>
    <w:rsid w:val="00683D29"/>
    <w:rsid w:val="006855DE"/>
    <w:rsid w:val="00685986"/>
    <w:rsid w:val="0068604D"/>
    <w:rsid w:val="0068653A"/>
    <w:rsid w:val="00686D12"/>
    <w:rsid w:val="00686D48"/>
    <w:rsid w:val="006908DC"/>
    <w:rsid w:val="00690BF2"/>
    <w:rsid w:val="006919D2"/>
    <w:rsid w:val="00692969"/>
    <w:rsid w:val="00692D07"/>
    <w:rsid w:val="00692E4C"/>
    <w:rsid w:val="00694046"/>
    <w:rsid w:val="006942BC"/>
    <w:rsid w:val="006945AF"/>
    <w:rsid w:val="00694BD9"/>
    <w:rsid w:val="00695921"/>
    <w:rsid w:val="00695B30"/>
    <w:rsid w:val="00695C7E"/>
    <w:rsid w:val="00696B3B"/>
    <w:rsid w:val="006970B6"/>
    <w:rsid w:val="006A1684"/>
    <w:rsid w:val="006A1734"/>
    <w:rsid w:val="006A179B"/>
    <w:rsid w:val="006A2C9E"/>
    <w:rsid w:val="006A3C26"/>
    <w:rsid w:val="006A6926"/>
    <w:rsid w:val="006A7521"/>
    <w:rsid w:val="006A7632"/>
    <w:rsid w:val="006B0DEB"/>
    <w:rsid w:val="006B15F9"/>
    <w:rsid w:val="006B1BAF"/>
    <w:rsid w:val="006B2061"/>
    <w:rsid w:val="006B2311"/>
    <w:rsid w:val="006B241F"/>
    <w:rsid w:val="006B2A3F"/>
    <w:rsid w:val="006B323D"/>
    <w:rsid w:val="006B4187"/>
    <w:rsid w:val="006B4230"/>
    <w:rsid w:val="006B4C54"/>
    <w:rsid w:val="006B5B41"/>
    <w:rsid w:val="006B5B88"/>
    <w:rsid w:val="006B75A8"/>
    <w:rsid w:val="006B75FA"/>
    <w:rsid w:val="006C00D0"/>
    <w:rsid w:val="006C0B43"/>
    <w:rsid w:val="006C1AE5"/>
    <w:rsid w:val="006C25C1"/>
    <w:rsid w:val="006C4E84"/>
    <w:rsid w:val="006C5664"/>
    <w:rsid w:val="006C5A74"/>
    <w:rsid w:val="006C7387"/>
    <w:rsid w:val="006C7467"/>
    <w:rsid w:val="006C748F"/>
    <w:rsid w:val="006D0D54"/>
    <w:rsid w:val="006D0F81"/>
    <w:rsid w:val="006D132D"/>
    <w:rsid w:val="006D145E"/>
    <w:rsid w:val="006D1764"/>
    <w:rsid w:val="006D1C5F"/>
    <w:rsid w:val="006D245C"/>
    <w:rsid w:val="006D356B"/>
    <w:rsid w:val="006D3751"/>
    <w:rsid w:val="006D3F78"/>
    <w:rsid w:val="006D4746"/>
    <w:rsid w:val="006D554A"/>
    <w:rsid w:val="006D617B"/>
    <w:rsid w:val="006D6676"/>
    <w:rsid w:val="006D6898"/>
    <w:rsid w:val="006D69EE"/>
    <w:rsid w:val="006D714F"/>
    <w:rsid w:val="006D770E"/>
    <w:rsid w:val="006D775A"/>
    <w:rsid w:val="006D7AF9"/>
    <w:rsid w:val="006E014A"/>
    <w:rsid w:val="006E16D7"/>
    <w:rsid w:val="006E327B"/>
    <w:rsid w:val="006E3A12"/>
    <w:rsid w:val="006E429C"/>
    <w:rsid w:val="006E4461"/>
    <w:rsid w:val="006E48D2"/>
    <w:rsid w:val="006E4E15"/>
    <w:rsid w:val="006E4ED8"/>
    <w:rsid w:val="006E4FCB"/>
    <w:rsid w:val="006E5B7C"/>
    <w:rsid w:val="006E7713"/>
    <w:rsid w:val="006E7946"/>
    <w:rsid w:val="006E798B"/>
    <w:rsid w:val="006F01FC"/>
    <w:rsid w:val="006F0643"/>
    <w:rsid w:val="006F16C4"/>
    <w:rsid w:val="006F1BCD"/>
    <w:rsid w:val="006F2757"/>
    <w:rsid w:val="006F2777"/>
    <w:rsid w:val="006F289C"/>
    <w:rsid w:val="006F2A38"/>
    <w:rsid w:val="006F2AB5"/>
    <w:rsid w:val="006F2B0D"/>
    <w:rsid w:val="006F2D01"/>
    <w:rsid w:val="006F2E23"/>
    <w:rsid w:val="006F2F3C"/>
    <w:rsid w:val="006F3066"/>
    <w:rsid w:val="006F3831"/>
    <w:rsid w:val="006F3852"/>
    <w:rsid w:val="006F4BDF"/>
    <w:rsid w:val="006F5395"/>
    <w:rsid w:val="006F62F5"/>
    <w:rsid w:val="006F7110"/>
    <w:rsid w:val="006F7A64"/>
    <w:rsid w:val="006F7A97"/>
    <w:rsid w:val="006F7E38"/>
    <w:rsid w:val="0070017A"/>
    <w:rsid w:val="00700833"/>
    <w:rsid w:val="00701E63"/>
    <w:rsid w:val="00702EB8"/>
    <w:rsid w:val="007030FF"/>
    <w:rsid w:val="00703498"/>
    <w:rsid w:val="007043D5"/>
    <w:rsid w:val="00704529"/>
    <w:rsid w:val="00704DCD"/>
    <w:rsid w:val="007052E4"/>
    <w:rsid w:val="00706CE4"/>
    <w:rsid w:val="0070739A"/>
    <w:rsid w:val="00710516"/>
    <w:rsid w:val="0071061A"/>
    <w:rsid w:val="00710ADB"/>
    <w:rsid w:val="007112CA"/>
    <w:rsid w:val="00711367"/>
    <w:rsid w:val="007147B3"/>
    <w:rsid w:val="00714C9E"/>
    <w:rsid w:val="00715896"/>
    <w:rsid w:val="0071599B"/>
    <w:rsid w:val="00715E12"/>
    <w:rsid w:val="00716180"/>
    <w:rsid w:val="00716D0E"/>
    <w:rsid w:val="00717CAE"/>
    <w:rsid w:val="007212AF"/>
    <w:rsid w:val="00721D17"/>
    <w:rsid w:val="00722C8B"/>
    <w:rsid w:val="0072362C"/>
    <w:rsid w:val="00723849"/>
    <w:rsid w:val="007244F0"/>
    <w:rsid w:val="007244F4"/>
    <w:rsid w:val="00724623"/>
    <w:rsid w:val="00724AC0"/>
    <w:rsid w:val="00725023"/>
    <w:rsid w:val="0072665F"/>
    <w:rsid w:val="00726E38"/>
    <w:rsid w:val="00727121"/>
    <w:rsid w:val="00727423"/>
    <w:rsid w:val="007277BF"/>
    <w:rsid w:val="0073007E"/>
    <w:rsid w:val="00730792"/>
    <w:rsid w:val="00731176"/>
    <w:rsid w:val="0073134A"/>
    <w:rsid w:val="007318DA"/>
    <w:rsid w:val="0073255A"/>
    <w:rsid w:val="00732B5D"/>
    <w:rsid w:val="007330FF"/>
    <w:rsid w:val="00733B48"/>
    <w:rsid w:val="00733DB4"/>
    <w:rsid w:val="00735355"/>
    <w:rsid w:val="00735924"/>
    <w:rsid w:val="00735B20"/>
    <w:rsid w:val="00735C11"/>
    <w:rsid w:val="00736009"/>
    <w:rsid w:val="0074083F"/>
    <w:rsid w:val="00740BAE"/>
    <w:rsid w:val="00740D6D"/>
    <w:rsid w:val="007413B2"/>
    <w:rsid w:val="0074188C"/>
    <w:rsid w:val="00742555"/>
    <w:rsid w:val="00742AC4"/>
    <w:rsid w:val="00742C8E"/>
    <w:rsid w:val="00743E13"/>
    <w:rsid w:val="0074433A"/>
    <w:rsid w:val="0074473E"/>
    <w:rsid w:val="00745EFA"/>
    <w:rsid w:val="007473CB"/>
    <w:rsid w:val="00747CAC"/>
    <w:rsid w:val="00750054"/>
    <w:rsid w:val="00750355"/>
    <w:rsid w:val="00750394"/>
    <w:rsid w:val="007523B9"/>
    <w:rsid w:val="00752B9E"/>
    <w:rsid w:val="00753B23"/>
    <w:rsid w:val="00754DFC"/>
    <w:rsid w:val="00754EED"/>
    <w:rsid w:val="00757671"/>
    <w:rsid w:val="00760029"/>
    <w:rsid w:val="00760A27"/>
    <w:rsid w:val="00760E3B"/>
    <w:rsid w:val="0076188B"/>
    <w:rsid w:val="00761D15"/>
    <w:rsid w:val="00762120"/>
    <w:rsid w:val="00762576"/>
    <w:rsid w:val="00762622"/>
    <w:rsid w:val="00762831"/>
    <w:rsid w:val="007634A6"/>
    <w:rsid w:val="007637AB"/>
    <w:rsid w:val="00763ACA"/>
    <w:rsid w:val="00763C97"/>
    <w:rsid w:val="00764A5F"/>
    <w:rsid w:val="00764C4B"/>
    <w:rsid w:val="00764E39"/>
    <w:rsid w:val="00764FB7"/>
    <w:rsid w:val="007662C4"/>
    <w:rsid w:val="007664BA"/>
    <w:rsid w:val="007667D3"/>
    <w:rsid w:val="00766C8F"/>
    <w:rsid w:val="00767182"/>
    <w:rsid w:val="007675B0"/>
    <w:rsid w:val="007678F4"/>
    <w:rsid w:val="00767C43"/>
    <w:rsid w:val="007704FC"/>
    <w:rsid w:val="007709AD"/>
    <w:rsid w:val="00770A7F"/>
    <w:rsid w:val="0077149E"/>
    <w:rsid w:val="00772BB7"/>
    <w:rsid w:val="00772D23"/>
    <w:rsid w:val="00773862"/>
    <w:rsid w:val="00773AB9"/>
    <w:rsid w:val="00773E9B"/>
    <w:rsid w:val="007747A8"/>
    <w:rsid w:val="00774D6A"/>
    <w:rsid w:val="00776242"/>
    <w:rsid w:val="00776DCC"/>
    <w:rsid w:val="00776EF5"/>
    <w:rsid w:val="00777A6C"/>
    <w:rsid w:val="007801E4"/>
    <w:rsid w:val="007807BD"/>
    <w:rsid w:val="007809F8"/>
    <w:rsid w:val="00780ABE"/>
    <w:rsid w:val="00780B67"/>
    <w:rsid w:val="007812C3"/>
    <w:rsid w:val="007815E4"/>
    <w:rsid w:val="007815E6"/>
    <w:rsid w:val="00781A6B"/>
    <w:rsid w:val="00782148"/>
    <w:rsid w:val="00782883"/>
    <w:rsid w:val="007832BB"/>
    <w:rsid w:val="007837B2"/>
    <w:rsid w:val="007837E8"/>
    <w:rsid w:val="007841C7"/>
    <w:rsid w:val="007848A2"/>
    <w:rsid w:val="00784E2F"/>
    <w:rsid w:val="00785B6B"/>
    <w:rsid w:val="00785D6A"/>
    <w:rsid w:val="007865D4"/>
    <w:rsid w:val="007872F4"/>
    <w:rsid w:val="00787941"/>
    <w:rsid w:val="00790803"/>
    <w:rsid w:val="007912D2"/>
    <w:rsid w:val="007919FC"/>
    <w:rsid w:val="00791CE4"/>
    <w:rsid w:val="00792170"/>
    <w:rsid w:val="00792EE7"/>
    <w:rsid w:val="00793A3B"/>
    <w:rsid w:val="00795C13"/>
    <w:rsid w:val="00796319"/>
    <w:rsid w:val="007967D4"/>
    <w:rsid w:val="00796D6C"/>
    <w:rsid w:val="007972E2"/>
    <w:rsid w:val="007A05ED"/>
    <w:rsid w:val="007A0DA6"/>
    <w:rsid w:val="007A1D49"/>
    <w:rsid w:val="007A286E"/>
    <w:rsid w:val="007A3057"/>
    <w:rsid w:val="007A33EC"/>
    <w:rsid w:val="007A385F"/>
    <w:rsid w:val="007A3B4C"/>
    <w:rsid w:val="007A3C8A"/>
    <w:rsid w:val="007A44A6"/>
    <w:rsid w:val="007A492F"/>
    <w:rsid w:val="007A4C09"/>
    <w:rsid w:val="007A5381"/>
    <w:rsid w:val="007A55F7"/>
    <w:rsid w:val="007A6867"/>
    <w:rsid w:val="007A6CD7"/>
    <w:rsid w:val="007A7AB0"/>
    <w:rsid w:val="007A7B67"/>
    <w:rsid w:val="007A7D7E"/>
    <w:rsid w:val="007B0488"/>
    <w:rsid w:val="007B0CE8"/>
    <w:rsid w:val="007B17BD"/>
    <w:rsid w:val="007B21DE"/>
    <w:rsid w:val="007B2D4D"/>
    <w:rsid w:val="007B347A"/>
    <w:rsid w:val="007B3C40"/>
    <w:rsid w:val="007B40B0"/>
    <w:rsid w:val="007B426A"/>
    <w:rsid w:val="007B45FD"/>
    <w:rsid w:val="007B4C36"/>
    <w:rsid w:val="007B543E"/>
    <w:rsid w:val="007B626D"/>
    <w:rsid w:val="007B6B38"/>
    <w:rsid w:val="007B6F39"/>
    <w:rsid w:val="007B7072"/>
    <w:rsid w:val="007B7A9A"/>
    <w:rsid w:val="007B7BEB"/>
    <w:rsid w:val="007C071D"/>
    <w:rsid w:val="007C1E2D"/>
    <w:rsid w:val="007C1E34"/>
    <w:rsid w:val="007C289F"/>
    <w:rsid w:val="007C2E11"/>
    <w:rsid w:val="007C3382"/>
    <w:rsid w:val="007C376D"/>
    <w:rsid w:val="007C385F"/>
    <w:rsid w:val="007C3A72"/>
    <w:rsid w:val="007C499A"/>
    <w:rsid w:val="007C52D0"/>
    <w:rsid w:val="007C6165"/>
    <w:rsid w:val="007D0F8A"/>
    <w:rsid w:val="007D139F"/>
    <w:rsid w:val="007D1E60"/>
    <w:rsid w:val="007D2932"/>
    <w:rsid w:val="007D3535"/>
    <w:rsid w:val="007D3FFC"/>
    <w:rsid w:val="007D4E13"/>
    <w:rsid w:val="007D5E7C"/>
    <w:rsid w:val="007D6950"/>
    <w:rsid w:val="007D696F"/>
    <w:rsid w:val="007D7429"/>
    <w:rsid w:val="007D7710"/>
    <w:rsid w:val="007E023C"/>
    <w:rsid w:val="007E08AF"/>
    <w:rsid w:val="007E08C6"/>
    <w:rsid w:val="007E10F1"/>
    <w:rsid w:val="007E19FB"/>
    <w:rsid w:val="007E23C5"/>
    <w:rsid w:val="007E290B"/>
    <w:rsid w:val="007E2B1D"/>
    <w:rsid w:val="007E315F"/>
    <w:rsid w:val="007E3512"/>
    <w:rsid w:val="007E364C"/>
    <w:rsid w:val="007E3A79"/>
    <w:rsid w:val="007E47DB"/>
    <w:rsid w:val="007E4B3B"/>
    <w:rsid w:val="007E4FF6"/>
    <w:rsid w:val="007E6B2F"/>
    <w:rsid w:val="007E72B5"/>
    <w:rsid w:val="007E74BE"/>
    <w:rsid w:val="007E775D"/>
    <w:rsid w:val="007E7BB7"/>
    <w:rsid w:val="007F0E25"/>
    <w:rsid w:val="007F16D8"/>
    <w:rsid w:val="007F1A05"/>
    <w:rsid w:val="007F2339"/>
    <w:rsid w:val="007F2403"/>
    <w:rsid w:val="007F2471"/>
    <w:rsid w:val="007F2B2E"/>
    <w:rsid w:val="007F2BFE"/>
    <w:rsid w:val="007F3DF1"/>
    <w:rsid w:val="007F3F23"/>
    <w:rsid w:val="007F4F17"/>
    <w:rsid w:val="007F533C"/>
    <w:rsid w:val="007F6AB1"/>
    <w:rsid w:val="007F6D4F"/>
    <w:rsid w:val="007F76B5"/>
    <w:rsid w:val="007F7DD8"/>
    <w:rsid w:val="007F7E13"/>
    <w:rsid w:val="008003E3"/>
    <w:rsid w:val="008006BA"/>
    <w:rsid w:val="0080083E"/>
    <w:rsid w:val="00800C83"/>
    <w:rsid w:val="00800D08"/>
    <w:rsid w:val="00801B99"/>
    <w:rsid w:val="00802D98"/>
    <w:rsid w:val="00802E0C"/>
    <w:rsid w:val="00803C35"/>
    <w:rsid w:val="00803D83"/>
    <w:rsid w:val="00803FD1"/>
    <w:rsid w:val="00804352"/>
    <w:rsid w:val="00804CE8"/>
    <w:rsid w:val="008053C5"/>
    <w:rsid w:val="00805B51"/>
    <w:rsid w:val="00805B70"/>
    <w:rsid w:val="00805C4D"/>
    <w:rsid w:val="00805FB6"/>
    <w:rsid w:val="00806E20"/>
    <w:rsid w:val="00807056"/>
    <w:rsid w:val="008072E7"/>
    <w:rsid w:val="00807EFC"/>
    <w:rsid w:val="00810159"/>
    <w:rsid w:val="0081118D"/>
    <w:rsid w:val="00811310"/>
    <w:rsid w:val="008117B9"/>
    <w:rsid w:val="00811C4C"/>
    <w:rsid w:val="0081201A"/>
    <w:rsid w:val="00812233"/>
    <w:rsid w:val="00812418"/>
    <w:rsid w:val="008128D5"/>
    <w:rsid w:val="00812DE4"/>
    <w:rsid w:val="00812FB2"/>
    <w:rsid w:val="0081383A"/>
    <w:rsid w:val="00813B20"/>
    <w:rsid w:val="00814626"/>
    <w:rsid w:val="00815FAF"/>
    <w:rsid w:val="008160CD"/>
    <w:rsid w:val="008161E6"/>
    <w:rsid w:val="008173A5"/>
    <w:rsid w:val="008176E5"/>
    <w:rsid w:val="00817712"/>
    <w:rsid w:val="008178ED"/>
    <w:rsid w:val="008200C0"/>
    <w:rsid w:val="00820467"/>
    <w:rsid w:val="00820A62"/>
    <w:rsid w:val="00820C3D"/>
    <w:rsid w:val="008220FA"/>
    <w:rsid w:val="008230DD"/>
    <w:rsid w:val="00823238"/>
    <w:rsid w:val="008234FE"/>
    <w:rsid w:val="00823667"/>
    <w:rsid w:val="00824BA3"/>
    <w:rsid w:val="008252F6"/>
    <w:rsid w:val="0082720B"/>
    <w:rsid w:val="008272B3"/>
    <w:rsid w:val="008314C0"/>
    <w:rsid w:val="00832736"/>
    <w:rsid w:val="00832A25"/>
    <w:rsid w:val="00832F4E"/>
    <w:rsid w:val="008336E3"/>
    <w:rsid w:val="00833B35"/>
    <w:rsid w:val="00833CB1"/>
    <w:rsid w:val="0083482F"/>
    <w:rsid w:val="008349EF"/>
    <w:rsid w:val="00834FE3"/>
    <w:rsid w:val="00835144"/>
    <w:rsid w:val="0083535E"/>
    <w:rsid w:val="00835500"/>
    <w:rsid w:val="00835791"/>
    <w:rsid w:val="00835B08"/>
    <w:rsid w:val="0083742D"/>
    <w:rsid w:val="008374D6"/>
    <w:rsid w:val="00841017"/>
    <w:rsid w:val="00841062"/>
    <w:rsid w:val="00841170"/>
    <w:rsid w:val="0084117E"/>
    <w:rsid w:val="008413C2"/>
    <w:rsid w:val="0084196C"/>
    <w:rsid w:val="00841B5E"/>
    <w:rsid w:val="00841C6A"/>
    <w:rsid w:val="0084314D"/>
    <w:rsid w:val="008439CD"/>
    <w:rsid w:val="00843D8C"/>
    <w:rsid w:val="008442BA"/>
    <w:rsid w:val="0084486B"/>
    <w:rsid w:val="00846578"/>
    <w:rsid w:val="00846B50"/>
    <w:rsid w:val="008474F5"/>
    <w:rsid w:val="00847BFD"/>
    <w:rsid w:val="008502B4"/>
    <w:rsid w:val="00850C2A"/>
    <w:rsid w:val="00851000"/>
    <w:rsid w:val="00851167"/>
    <w:rsid w:val="00852AEC"/>
    <w:rsid w:val="00852C24"/>
    <w:rsid w:val="008530A2"/>
    <w:rsid w:val="0085322A"/>
    <w:rsid w:val="00853581"/>
    <w:rsid w:val="00853A86"/>
    <w:rsid w:val="00853FCE"/>
    <w:rsid w:val="00855310"/>
    <w:rsid w:val="008561CC"/>
    <w:rsid w:val="00856343"/>
    <w:rsid w:val="00856566"/>
    <w:rsid w:val="00856B22"/>
    <w:rsid w:val="00856C21"/>
    <w:rsid w:val="00857714"/>
    <w:rsid w:val="008600DF"/>
    <w:rsid w:val="00860BE7"/>
    <w:rsid w:val="00860E41"/>
    <w:rsid w:val="0086139A"/>
    <w:rsid w:val="00862799"/>
    <w:rsid w:val="00862E5F"/>
    <w:rsid w:val="00865131"/>
    <w:rsid w:val="008660CF"/>
    <w:rsid w:val="00866F3A"/>
    <w:rsid w:val="00867073"/>
    <w:rsid w:val="008673FA"/>
    <w:rsid w:val="008676EF"/>
    <w:rsid w:val="00867E2B"/>
    <w:rsid w:val="00867F23"/>
    <w:rsid w:val="008700DC"/>
    <w:rsid w:val="00870735"/>
    <w:rsid w:val="00870C0C"/>
    <w:rsid w:val="00871070"/>
    <w:rsid w:val="008714B2"/>
    <w:rsid w:val="008719BD"/>
    <w:rsid w:val="00872103"/>
    <w:rsid w:val="008723E1"/>
    <w:rsid w:val="00872964"/>
    <w:rsid w:val="008736F7"/>
    <w:rsid w:val="0087387F"/>
    <w:rsid w:val="00873ACA"/>
    <w:rsid w:val="0087443A"/>
    <w:rsid w:val="0087455D"/>
    <w:rsid w:val="00874A7C"/>
    <w:rsid w:val="0087552A"/>
    <w:rsid w:val="00875DDE"/>
    <w:rsid w:val="0087601C"/>
    <w:rsid w:val="00876E26"/>
    <w:rsid w:val="00876E3F"/>
    <w:rsid w:val="00876E64"/>
    <w:rsid w:val="008773FF"/>
    <w:rsid w:val="00881312"/>
    <w:rsid w:val="008816C7"/>
    <w:rsid w:val="008832BE"/>
    <w:rsid w:val="008832D0"/>
    <w:rsid w:val="008836AB"/>
    <w:rsid w:val="00883745"/>
    <w:rsid w:val="00883E68"/>
    <w:rsid w:val="00884408"/>
    <w:rsid w:val="00884456"/>
    <w:rsid w:val="0088532E"/>
    <w:rsid w:val="0088533B"/>
    <w:rsid w:val="00885364"/>
    <w:rsid w:val="00885C9C"/>
    <w:rsid w:val="00886091"/>
    <w:rsid w:val="00886857"/>
    <w:rsid w:val="0088704E"/>
    <w:rsid w:val="00887606"/>
    <w:rsid w:val="00890130"/>
    <w:rsid w:val="008904D9"/>
    <w:rsid w:val="0089208A"/>
    <w:rsid w:val="008927EF"/>
    <w:rsid w:val="00893046"/>
    <w:rsid w:val="00893182"/>
    <w:rsid w:val="00893247"/>
    <w:rsid w:val="00893BD7"/>
    <w:rsid w:val="00893EAB"/>
    <w:rsid w:val="008947A8"/>
    <w:rsid w:val="00895249"/>
    <w:rsid w:val="008959A5"/>
    <w:rsid w:val="0089608D"/>
    <w:rsid w:val="008A01EA"/>
    <w:rsid w:val="008A0DF1"/>
    <w:rsid w:val="008A1013"/>
    <w:rsid w:val="008A19C0"/>
    <w:rsid w:val="008A1FE2"/>
    <w:rsid w:val="008A247F"/>
    <w:rsid w:val="008A25B0"/>
    <w:rsid w:val="008A277A"/>
    <w:rsid w:val="008A2E23"/>
    <w:rsid w:val="008A46BC"/>
    <w:rsid w:val="008A5456"/>
    <w:rsid w:val="008A5A75"/>
    <w:rsid w:val="008A5D42"/>
    <w:rsid w:val="008A601E"/>
    <w:rsid w:val="008A6293"/>
    <w:rsid w:val="008A769F"/>
    <w:rsid w:val="008A7807"/>
    <w:rsid w:val="008B109C"/>
    <w:rsid w:val="008B1CB7"/>
    <w:rsid w:val="008B1EA5"/>
    <w:rsid w:val="008B3108"/>
    <w:rsid w:val="008B37AB"/>
    <w:rsid w:val="008B430E"/>
    <w:rsid w:val="008B6637"/>
    <w:rsid w:val="008B6F7D"/>
    <w:rsid w:val="008B7D51"/>
    <w:rsid w:val="008B7D8E"/>
    <w:rsid w:val="008C0759"/>
    <w:rsid w:val="008C07B1"/>
    <w:rsid w:val="008C09E6"/>
    <w:rsid w:val="008C12E0"/>
    <w:rsid w:val="008C138B"/>
    <w:rsid w:val="008C13F6"/>
    <w:rsid w:val="008C170B"/>
    <w:rsid w:val="008C1CB8"/>
    <w:rsid w:val="008C2CD1"/>
    <w:rsid w:val="008C3C32"/>
    <w:rsid w:val="008C4268"/>
    <w:rsid w:val="008C448C"/>
    <w:rsid w:val="008C465F"/>
    <w:rsid w:val="008C4A11"/>
    <w:rsid w:val="008C5941"/>
    <w:rsid w:val="008C5DA6"/>
    <w:rsid w:val="008C681F"/>
    <w:rsid w:val="008C6988"/>
    <w:rsid w:val="008C6A3F"/>
    <w:rsid w:val="008C6BBF"/>
    <w:rsid w:val="008C7011"/>
    <w:rsid w:val="008C7724"/>
    <w:rsid w:val="008C7B62"/>
    <w:rsid w:val="008D0B42"/>
    <w:rsid w:val="008D14DB"/>
    <w:rsid w:val="008D1AEC"/>
    <w:rsid w:val="008D3380"/>
    <w:rsid w:val="008D3383"/>
    <w:rsid w:val="008D3524"/>
    <w:rsid w:val="008D3991"/>
    <w:rsid w:val="008D3C1C"/>
    <w:rsid w:val="008D4D76"/>
    <w:rsid w:val="008D4E60"/>
    <w:rsid w:val="008D5324"/>
    <w:rsid w:val="008D5910"/>
    <w:rsid w:val="008D67D3"/>
    <w:rsid w:val="008D6CC7"/>
    <w:rsid w:val="008D736A"/>
    <w:rsid w:val="008D7376"/>
    <w:rsid w:val="008D7723"/>
    <w:rsid w:val="008D7879"/>
    <w:rsid w:val="008D79AB"/>
    <w:rsid w:val="008D7F71"/>
    <w:rsid w:val="008E00F9"/>
    <w:rsid w:val="008E1215"/>
    <w:rsid w:val="008E2ECC"/>
    <w:rsid w:val="008E3221"/>
    <w:rsid w:val="008E37C3"/>
    <w:rsid w:val="008E3A06"/>
    <w:rsid w:val="008E4D5F"/>
    <w:rsid w:val="008E5714"/>
    <w:rsid w:val="008E5CDF"/>
    <w:rsid w:val="008E5ED3"/>
    <w:rsid w:val="008E603D"/>
    <w:rsid w:val="008E6249"/>
    <w:rsid w:val="008E6950"/>
    <w:rsid w:val="008E708A"/>
    <w:rsid w:val="008E7E4D"/>
    <w:rsid w:val="008E7F48"/>
    <w:rsid w:val="008F1EFB"/>
    <w:rsid w:val="008F2629"/>
    <w:rsid w:val="008F2849"/>
    <w:rsid w:val="008F28CA"/>
    <w:rsid w:val="008F2BEC"/>
    <w:rsid w:val="008F39DD"/>
    <w:rsid w:val="008F42C2"/>
    <w:rsid w:val="008F4562"/>
    <w:rsid w:val="008F4DA5"/>
    <w:rsid w:val="008F59D0"/>
    <w:rsid w:val="008F5EB1"/>
    <w:rsid w:val="008F5FA2"/>
    <w:rsid w:val="008F6C6A"/>
    <w:rsid w:val="008F6F0D"/>
    <w:rsid w:val="008F6FA1"/>
    <w:rsid w:val="008F7119"/>
    <w:rsid w:val="008F76CD"/>
    <w:rsid w:val="00900138"/>
    <w:rsid w:val="00900819"/>
    <w:rsid w:val="00900826"/>
    <w:rsid w:val="0090123F"/>
    <w:rsid w:val="009039E5"/>
    <w:rsid w:val="00903A56"/>
    <w:rsid w:val="00903D18"/>
    <w:rsid w:val="00904F1B"/>
    <w:rsid w:val="0090508A"/>
    <w:rsid w:val="00906330"/>
    <w:rsid w:val="0090647E"/>
    <w:rsid w:val="009064FE"/>
    <w:rsid w:val="00906B62"/>
    <w:rsid w:val="00911D82"/>
    <w:rsid w:val="00911E54"/>
    <w:rsid w:val="009120BF"/>
    <w:rsid w:val="009129CD"/>
    <w:rsid w:val="00912FE3"/>
    <w:rsid w:val="009140A7"/>
    <w:rsid w:val="0091442B"/>
    <w:rsid w:val="0091465A"/>
    <w:rsid w:val="0091468F"/>
    <w:rsid w:val="00915175"/>
    <w:rsid w:val="00915289"/>
    <w:rsid w:val="00915355"/>
    <w:rsid w:val="00916061"/>
    <w:rsid w:val="009166F1"/>
    <w:rsid w:val="009171D1"/>
    <w:rsid w:val="0091723A"/>
    <w:rsid w:val="0091733F"/>
    <w:rsid w:val="00917916"/>
    <w:rsid w:val="009179C6"/>
    <w:rsid w:val="00917EDA"/>
    <w:rsid w:val="009217EA"/>
    <w:rsid w:val="00921DC8"/>
    <w:rsid w:val="009222C1"/>
    <w:rsid w:val="00922385"/>
    <w:rsid w:val="009223C0"/>
    <w:rsid w:val="00923264"/>
    <w:rsid w:val="00923674"/>
    <w:rsid w:val="0092463E"/>
    <w:rsid w:val="009246E0"/>
    <w:rsid w:val="009251AA"/>
    <w:rsid w:val="0092528E"/>
    <w:rsid w:val="0092602F"/>
    <w:rsid w:val="00926A90"/>
    <w:rsid w:val="00926CEB"/>
    <w:rsid w:val="009273E8"/>
    <w:rsid w:val="009274D2"/>
    <w:rsid w:val="009306D6"/>
    <w:rsid w:val="00931141"/>
    <w:rsid w:val="00931A6D"/>
    <w:rsid w:val="00931A71"/>
    <w:rsid w:val="009324AF"/>
    <w:rsid w:val="00932D0A"/>
    <w:rsid w:val="00932E8A"/>
    <w:rsid w:val="0093398B"/>
    <w:rsid w:val="00933A67"/>
    <w:rsid w:val="00935B89"/>
    <w:rsid w:val="00935C05"/>
    <w:rsid w:val="0093621A"/>
    <w:rsid w:val="009365B8"/>
    <w:rsid w:val="00936F00"/>
    <w:rsid w:val="00937490"/>
    <w:rsid w:val="00937A24"/>
    <w:rsid w:val="00937AAA"/>
    <w:rsid w:val="00937EC0"/>
    <w:rsid w:val="00940D79"/>
    <w:rsid w:val="009412FA"/>
    <w:rsid w:val="00941341"/>
    <w:rsid w:val="0094308B"/>
    <w:rsid w:val="00943620"/>
    <w:rsid w:val="00943844"/>
    <w:rsid w:val="0094472D"/>
    <w:rsid w:val="00945475"/>
    <w:rsid w:val="009456C3"/>
    <w:rsid w:val="009460F3"/>
    <w:rsid w:val="009461CF"/>
    <w:rsid w:val="009468AF"/>
    <w:rsid w:val="00947DA0"/>
    <w:rsid w:val="00947F05"/>
    <w:rsid w:val="00950160"/>
    <w:rsid w:val="00950229"/>
    <w:rsid w:val="00950D48"/>
    <w:rsid w:val="009523D0"/>
    <w:rsid w:val="00952B01"/>
    <w:rsid w:val="00952E15"/>
    <w:rsid w:val="00952FFB"/>
    <w:rsid w:val="0095330C"/>
    <w:rsid w:val="0095345A"/>
    <w:rsid w:val="009547CC"/>
    <w:rsid w:val="009551CE"/>
    <w:rsid w:val="009558C9"/>
    <w:rsid w:val="00955A5F"/>
    <w:rsid w:val="00956C69"/>
    <w:rsid w:val="0095743B"/>
    <w:rsid w:val="00957A90"/>
    <w:rsid w:val="0096016B"/>
    <w:rsid w:val="009618EB"/>
    <w:rsid w:val="00961B8A"/>
    <w:rsid w:val="00961C97"/>
    <w:rsid w:val="009625EA"/>
    <w:rsid w:val="00962A13"/>
    <w:rsid w:val="009631EB"/>
    <w:rsid w:val="009634E4"/>
    <w:rsid w:val="0096356A"/>
    <w:rsid w:val="0096398D"/>
    <w:rsid w:val="00963C46"/>
    <w:rsid w:val="009654F4"/>
    <w:rsid w:val="00965B1E"/>
    <w:rsid w:val="009664C4"/>
    <w:rsid w:val="00966A8F"/>
    <w:rsid w:val="009679EF"/>
    <w:rsid w:val="00967AB0"/>
    <w:rsid w:val="00967F3B"/>
    <w:rsid w:val="009700E1"/>
    <w:rsid w:val="00971034"/>
    <w:rsid w:val="00971055"/>
    <w:rsid w:val="00972F77"/>
    <w:rsid w:val="009730D3"/>
    <w:rsid w:val="00973A27"/>
    <w:rsid w:val="009740FC"/>
    <w:rsid w:val="00974E1E"/>
    <w:rsid w:val="00974F13"/>
    <w:rsid w:val="00975081"/>
    <w:rsid w:val="009753B2"/>
    <w:rsid w:val="009762D4"/>
    <w:rsid w:val="0097681D"/>
    <w:rsid w:val="00976CF1"/>
    <w:rsid w:val="00976D4A"/>
    <w:rsid w:val="00977741"/>
    <w:rsid w:val="00977E99"/>
    <w:rsid w:val="009803AC"/>
    <w:rsid w:val="00980608"/>
    <w:rsid w:val="00981B67"/>
    <w:rsid w:val="00981E52"/>
    <w:rsid w:val="009821B4"/>
    <w:rsid w:val="00982599"/>
    <w:rsid w:val="0098279A"/>
    <w:rsid w:val="00982ED6"/>
    <w:rsid w:val="0098447E"/>
    <w:rsid w:val="00984A43"/>
    <w:rsid w:val="00985287"/>
    <w:rsid w:val="00985966"/>
    <w:rsid w:val="00985BAC"/>
    <w:rsid w:val="00985E1D"/>
    <w:rsid w:val="00985EB1"/>
    <w:rsid w:val="009861DA"/>
    <w:rsid w:val="0098715D"/>
    <w:rsid w:val="00987C2E"/>
    <w:rsid w:val="00987DE8"/>
    <w:rsid w:val="00987F23"/>
    <w:rsid w:val="009901F1"/>
    <w:rsid w:val="009911CD"/>
    <w:rsid w:val="0099164C"/>
    <w:rsid w:val="00991C16"/>
    <w:rsid w:val="00992D2C"/>
    <w:rsid w:val="009938FC"/>
    <w:rsid w:val="0099454F"/>
    <w:rsid w:val="00995D7F"/>
    <w:rsid w:val="00996072"/>
    <w:rsid w:val="0099637E"/>
    <w:rsid w:val="009963C4"/>
    <w:rsid w:val="00996FAD"/>
    <w:rsid w:val="009972C9"/>
    <w:rsid w:val="009974C1"/>
    <w:rsid w:val="00997863"/>
    <w:rsid w:val="0099796B"/>
    <w:rsid w:val="009A0474"/>
    <w:rsid w:val="009A0ABF"/>
    <w:rsid w:val="009A14C1"/>
    <w:rsid w:val="009A1648"/>
    <w:rsid w:val="009A1764"/>
    <w:rsid w:val="009A1ADC"/>
    <w:rsid w:val="009A2040"/>
    <w:rsid w:val="009A2311"/>
    <w:rsid w:val="009A2BA4"/>
    <w:rsid w:val="009A2EB4"/>
    <w:rsid w:val="009A2FF2"/>
    <w:rsid w:val="009A3381"/>
    <w:rsid w:val="009A476B"/>
    <w:rsid w:val="009A485E"/>
    <w:rsid w:val="009A52D6"/>
    <w:rsid w:val="009A60D5"/>
    <w:rsid w:val="009A6742"/>
    <w:rsid w:val="009A6F1E"/>
    <w:rsid w:val="009B046A"/>
    <w:rsid w:val="009B1CDE"/>
    <w:rsid w:val="009B2131"/>
    <w:rsid w:val="009B2574"/>
    <w:rsid w:val="009B44B3"/>
    <w:rsid w:val="009B4C9E"/>
    <w:rsid w:val="009B4CE1"/>
    <w:rsid w:val="009B53A0"/>
    <w:rsid w:val="009B549D"/>
    <w:rsid w:val="009B5E8D"/>
    <w:rsid w:val="009B60AA"/>
    <w:rsid w:val="009B6C33"/>
    <w:rsid w:val="009B7265"/>
    <w:rsid w:val="009B76E8"/>
    <w:rsid w:val="009B7717"/>
    <w:rsid w:val="009C089D"/>
    <w:rsid w:val="009C143E"/>
    <w:rsid w:val="009C272C"/>
    <w:rsid w:val="009C3678"/>
    <w:rsid w:val="009C4039"/>
    <w:rsid w:val="009C4C25"/>
    <w:rsid w:val="009C688B"/>
    <w:rsid w:val="009C7221"/>
    <w:rsid w:val="009C72E2"/>
    <w:rsid w:val="009D0BF8"/>
    <w:rsid w:val="009D0F90"/>
    <w:rsid w:val="009D180C"/>
    <w:rsid w:val="009D1827"/>
    <w:rsid w:val="009D214C"/>
    <w:rsid w:val="009D2833"/>
    <w:rsid w:val="009D2D01"/>
    <w:rsid w:val="009D4632"/>
    <w:rsid w:val="009D4BBB"/>
    <w:rsid w:val="009D4C14"/>
    <w:rsid w:val="009D5263"/>
    <w:rsid w:val="009D52AF"/>
    <w:rsid w:val="009D6177"/>
    <w:rsid w:val="009D6854"/>
    <w:rsid w:val="009D68F4"/>
    <w:rsid w:val="009D6FC0"/>
    <w:rsid w:val="009D77BB"/>
    <w:rsid w:val="009D7AA1"/>
    <w:rsid w:val="009E044E"/>
    <w:rsid w:val="009E0693"/>
    <w:rsid w:val="009E073F"/>
    <w:rsid w:val="009E0AEE"/>
    <w:rsid w:val="009E1229"/>
    <w:rsid w:val="009E1C05"/>
    <w:rsid w:val="009E2022"/>
    <w:rsid w:val="009E2667"/>
    <w:rsid w:val="009E3194"/>
    <w:rsid w:val="009E349C"/>
    <w:rsid w:val="009E3599"/>
    <w:rsid w:val="009E3695"/>
    <w:rsid w:val="009E39A2"/>
    <w:rsid w:val="009E4B59"/>
    <w:rsid w:val="009E521D"/>
    <w:rsid w:val="009E59D2"/>
    <w:rsid w:val="009E6B88"/>
    <w:rsid w:val="009E6E67"/>
    <w:rsid w:val="009E72DA"/>
    <w:rsid w:val="009F0773"/>
    <w:rsid w:val="009F0945"/>
    <w:rsid w:val="009F0FB0"/>
    <w:rsid w:val="009F11ED"/>
    <w:rsid w:val="009F13EA"/>
    <w:rsid w:val="009F1C74"/>
    <w:rsid w:val="009F246F"/>
    <w:rsid w:val="009F2527"/>
    <w:rsid w:val="009F2964"/>
    <w:rsid w:val="009F39CA"/>
    <w:rsid w:val="009F3FB7"/>
    <w:rsid w:val="009F412E"/>
    <w:rsid w:val="009F42E5"/>
    <w:rsid w:val="009F4340"/>
    <w:rsid w:val="009F6125"/>
    <w:rsid w:val="009F69B7"/>
    <w:rsid w:val="009F6ACF"/>
    <w:rsid w:val="009F71ED"/>
    <w:rsid w:val="009F725C"/>
    <w:rsid w:val="009F7D3C"/>
    <w:rsid w:val="00A02287"/>
    <w:rsid w:val="00A0262A"/>
    <w:rsid w:val="00A02A43"/>
    <w:rsid w:val="00A03227"/>
    <w:rsid w:val="00A03429"/>
    <w:rsid w:val="00A0386D"/>
    <w:rsid w:val="00A041C5"/>
    <w:rsid w:val="00A0441B"/>
    <w:rsid w:val="00A0487B"/>
    <w:rsid w:val="00A050C7"/>
    <w:rsid w:val="00A05741"/>
    <w:rsid w:val="00A05A37"/>
    <w:rsid w:val="00A05C82"/>
    <w:rsid w:val="00A061A8"/>
    <w:rsid w:val="00A06BB0"/>
    <w:rsid w:val="00A0782B"/>
    <w:rsid w:val="00A0795B"/>
    <w:rsid w:val="00A103A5"/>
    <w:rsid w:val="00A103D6"/>
    <w:rsid w:val="00A106A9"/>
    <w:rsid w:val="00A108FC"/>
    <w:rsid w:val="00A10F57"/>
    <w:rsid w:val="00A11358"/>
    <w:rsid w:val="00A11453"/>
    <w:rsid w:val="00A11FEB"/>
    <w:rsid w:val="00A122E0"/>
    <w:rsid w:val="00A13182"/>
    <w:rsid w:val="00A132B2"/>
    <w:rsid w:val="00A14DB2"/>
    <w:rsid w:val="00A153A7"/>
    <w:rsid w:val="00A15ACC"/>
    <w:rsid w:val="00A15B19"/>
    <w:rsid w:val="00A172D8"/>
    <w:rsid w:val="00A1790B"/>
    <w:rsid w:val="00A17981"/>
    <w:rsid w:val="00A201B9"/>
    <w:rsid w:val="00A2033C"/>
    <w:rsid w:val="00A211D8"/>
    <w:rsid w:val="00A21F94"/>
    <w:rsid w:val="00A2251D"/>
    <w:rsid w:val="00A2298A"/>
    <w:rsid w:val="00A22CCE"/>
    <w:rsid w:val="00A22DB1"/>
    <w:rsid w:val="00A22F62"/>
    <w:rsid w:val="00A2406E"/>
    <w:rsid w:val="00A243C8"/>
    <w:rsid w:val="00A25E5F"/>
    <w:rsid w:val="00A26CDF"/>
    <w:rsid w:val="00A27340"/>
    <w:rsid w:val="00A27850"/>
    <w:rsid w:val="00A27F8D"/>
    <w:rsid w:val="00A30C88"/>
    <w:rsid w:val="00A30DCA"/>
    <w:rsid w:val="00A30F87"/>
    <w:rsid w:val="00A31811"/>
    <w:rsid w:val="00A31FEE"/>
    <w:rsid w:val="00A32733"/>
    <w:rsid w:val="00A32B89"/>
    <w:rsid w:val="00A32BC8"/>
    <w:rsid w:val="00A32F79"/>
    <w:rsid w:val="00A33344"/>
    <w:rsid w:val="00A33D35"/>
    <w:rsid w:val="00A3448B"/>
    <w:rsid w:val="00A34647"/>
    <w:rsid w:val="00A35158"/>
    <w:rsid w:val="00A362D7"/>
    <w:rsid w:val="00A37232"/>
    <w:rsid w:val="00A3738E"/>
    <w:rsid w:val="00A3751E"/>
    <w:rsid w:val="00A40C72"/>
    <w:rsid w:val="00A411B4"/>
    <w:rsid w:val="00A426B1"/>
    <w:rsid w:val="00A42782"/>
    <w:rsid w:val="00A43421"/>
    <w:rsid w:val="00A43433"/>
    <w:rsid w:val="00A4380D"/>
    <w:rsid w:val="00A43CD4"/>
    <w:rsid w:val="00A43E29"/>
    <w:rsid w:val="00A43F72"/>
    <w:rsid w:val="00A445C6"/>
    <w:rsid w:val="00A45532"/>
    <w:rsid w:val="00A478DA"/>
    <w:rsid w:val="00A502F9"/>
    <w:rsid w:val="00A50AF7"/>
    <w:rsid w:val="00A517FB"/>
    <w:rsid w:val="00A520CE"/>
    <w:rsid w:val="00A5241F"/>
    <w:rsid w:val="00A526BF"/>
    <w:rsid w:val="00A53183"/>
    <w:rsid w:val="00A542DD"/>
    <w:rsid w:val="00A557B7"/>
    <w:rsid w:val="00A564B1"/>
    <w:rsid w:val="00A56A66"/>
    <w:rsid w:val="00A605A9"/>
    <w:rsid w:val="00A60821"/>
    <w:rsid w:val="00A612D3"/>
    <w:rsid w:val="00A61F7E"/>
    <w:rsid w:val="00A62514"/>
    <w:rsid w:val="00A635AD"/>
    <w:rsid w:val="00A6405F"/>
    <w:rsid w:val="00A640FC"/>
    <w:rsid w:val="00A644EE"/>
    <w:rsid w:val="00A646F0"/>
    <w:rsid w:val="00A6516D"/>
    <w:rsid w:val="00A65B4C"/>
    <w:rsid w:val="00A67790"/>
    <w:rsid w:val="00A67F38"/>
    <w:rsid w:val="00A70601"/>
    <w:rsid w:val="00A707E6"/>
    <w:rsid w:val="00A71394"/>
    <w:rsid w:val="00A715A5"/>
    <w:rsid w:val="00A72BDB"/>
    <w:rsid w:val="00A734BB"/>
    <w:rsid w:val="00A73CF2"/>
    <w:rsid w:val="00A73D58"/>
    <w:rsid w:val="00A74800"/>
    <w:rsid w:val="00A757DC"/>
    <w:rsid w:val="00A80681"/>
    <w:rsid w:val="00A80CA7"/>
    <w:rsid w:val="00A81172"/>
    <w:rsid w:val="00A8181D"/>
    <w:rsid w:val="00A81EA0"/>
    <w:rsid w:val="00A82067"/>
    <w:rsid w:val="00A82834"/>
    <w:rsid w:val="00A82918"/>
    <w:rsid w:val="00A83383"/>
    <w:rsid w:val="00A840B6"/>
    <w:rsid w:val="00A843DB"/>
    <w:rsid w:val="00A84918"/>
    <w:rsid w:val="00A84929"/>
    <w:rsid w:val="00A855E3"/>
    <w:rsid w:val="00A867C3"/>
    <w:rsid w:val="00A86C79"/>
    <w:rsid w:val="00A87B2E"/>
    <w:rsid w:val="00A902E4"/>
    <w:rsid w:val="00A90E8B"/>
    <w:rsid w:val="00A90EBD"/>
    <w:rsid w:val="00A91579"/>
    <w:rsid w:val="00A91C2E"/>
    <w:rsid w:val="00A91DFF"/>
    <w:rsid w:val="00A9222B"/>
    <w:rsid w:val="00A93450"/>
    <w:rsid w:val="00A938F5"/>
    <w:rsid w:val="00A94A7E"/>
    <w:rsid w:val="00A94E52"/>
    <w:rsid w:val="00A94FAD"/>
    <w:rsid w:val="00A959F0"/>
    <w:rsid w:val="00A95B6E"/>
    <w:rsid w:val="00A95DF4"/>
    <w:rsid w:val="00A96EF2"/>
    <w:rsid w:val="00A97070"/>
    <w:rsid w:val="00A97334"/>
    <w:rsid w:val="00A97BAE"/>
    <w:rsid w:val="00AA077A"/>
    <w:rsid w:val="00AA0F34"/>
    <w:rsid w:val="00AA1876"/>
    <w:rsid w:val="00AA1B37"/>
    <w:rsid w:val="00AA1B39"/>
    <w:rsid w:val="00AA2112"/>
    <w:rsid w:val="00AA298F"/>
    <w:rsid w:val="00AA2A59"/>
    <w:rsid w:val="00AA2FBE"/>
    <w:rsid w:val="00AA3B27"/>
    <w:rsid w:val="00AA4680"/>
    <w:rsid w:val="00AA4804"/>
    <w:rsid w:val="00AA4E7E"/>
    <w:rsid w:val="00AA537E"/>
    <w:rsid w:val="00AA61A8"/>
    <w:rsid w:val="00AA6358"/>
    <w:rsid w:val="00AA646D"/>
    <w:rsid w:val="00AA6E59"/>
    <w:rsid w:val="00AB116F"/>
    <w:rsid w:val="00AB11C8"/>
    <w:rsid w:val="00AB11E6"/>
    <w:rsid w:val="00AB291E"/>
    <w:rsid w:val="00AB2AE8"/>
    <w:rsid w:val="00AB36C8"/>
    <w:rsid w:val="00AB400B"/>
    <w:rsid w:val="00AB4B44"/>
    <w:rsid w:val="00AB51FA"/>
    <w:rsid w:val="00AB5EFA"/>
    <w:rsid w:val="00AB647F"/>
    <w:rsid w:val="00AB6949"/>
    <w:rsid w:val="00AB6E61"/>
    <w:rsid w:val="00AB7667"/>
    <w:rsid w:val="00AC0812"/>
    <w:rsid w:val="00AC08B6"/>
    <w:rsid w:val="00AC12AE"/>
    <w:rsid w:val="00AC17C2"/>
    <w:rsid w:val="00AC24F6"/>
    <w:rsid w:val="00AC2D8D"/>
    <w:rsid w:val="00AC36CD"/>
    <w:rsid w:val="00AC4664"/>
    <w:rsid w:val="00AC4809"/>
    <w:rsid w:val="00AC4A7B"/>
    <w:rsid w:val="00AC4FCA"/>
    <w:rsid w:val="00AC5AFD"/>
    <w:rsid w:val="00AC6421"/>
    <w:rsid w:val="00AC70FC"/>
    <w:rsid w:val="00AC78D1"/>
    <w:rsid w:val="00AC7FF2"/>
    <w:rsid w:val="00AD0AE1"/>
    <w:rsid w:val="00AD0E31"/>
    <w:rsid w:val="00AD1A2F"/>
    <w:rsid w:val="00AD1ED6"/>
    <w:rsid w:val="00AD29D2"/>
    <w:rsid w:val="00AD4939"/>
    <w:rsid w:val="00AD4F32"/>
    <w:rsid w:val="00AD53BC"/>
    <w:rsid w:val="00AD5724"/>
    <w:rsid w:val="00AD585C"/>
    <w:rsid w:val="00AD5F50"/>
    <w:rsid w:val="00AD6A70"/>
    <w:rsid w:val="00AD71CA"/>
    <w:rsid w:val="00AE1BF8"/>
    <w:rsid w:val="00AE1C02"/>
    <w:rsid w:val="00AE26C1"/>
    <w:rsid w:val="00AE276B"/>
    <w:rsid w:val="00AE2F51"/>
    <w:rsid w:val="00AE349F"/>
    <w:rsid w:val="00AE45A4"/>
    <w:rsid w:val="00AE5039"/>
    <w:rsid w:val="00AE5EB7"/>
    <w:rsid w:val="00AE6248"/>
    <w:rsid w:val="00AE6AFD"/>
    <w:rsid w:val="00AE6CDB"/>
    <w:rsid w:val="00AE7498"/>
    <w:rsid w:val="00AE76EB"/>
    <w:rsid w:val="00AE7C52"/>
    <w:rsid w:val="00AF09C0"/>
    <w:rsid w:val="00AF0E11"/>
    <w:rsid w:val="00AF0F7B"/>
    <w:rsid w:val="00AF1830"/>
    <w:rsid w:val="00AF2A7A"/>
    <w:rsid w:val="00AF340E"/>
    <w:rsid w:val="00AF3A7F"/>
    <w:rsid w:val="00AF40C0"/>
    <w:rsid w:val="00AF451C"/>
    <w:rsid w:val="00AF49CB"/>
    <w:rsid w:val="00AF4C45"/>
    <w:rsid w:val="00AF4D82"/>
    <w:rsid w:val="00AF60FA"/>
    <w:rsid w:val="00AF61DF"/>
    <w:rsid w:val="00AF62C8"/>
    <w:rsid w:val="00AF64DB"/>
    <w:rsid w:val="00AF6EF7"/>
    <w:rsid w:val="00B00AD3"/>
    <w:rsid w:val="00B013C3"/>
    <w:rsid w:val="00B01428"/>
    <w:rsid w:val="00B021B6"/>
    <w:rsid w:val="00B02809"/>
    <w:rsid w:val="00B0467C"/>
    <w:rsid w:val="00B04C2A"/>
    <w:rsid w:val="00B05D70"/>
    <w:rsid w:val="00B05E00"/>
    <w:rsid w:val="00B06CBA"/>
    <w:rsid w:val="00B06FD4"/>
    <w:rsid w:val="00B0747B"/>
    <w:rsid w:val="00B07BD8"/>
    <w:rsid w:val="00B07BEA"/>
    <w:rsid w:val="00B1053E"/>
    <w:rsid w:val="00B10DE1"/>
    <w:rsid w:val="00B120C7"/>
    <w:rsid w:val="00B123EC"/>
    <w:rsid w:val="00B134BC"/>
    <w:rsid w:val="00B13E0E"/>
    <w:rsid w:val="00B14378"/>
    <w:rsid w:val="00B145B8"/>
    <w:rsid w:val="00B16952"/>
    <w:rsid w:val="00B16DDB"/>
    <w:rsid w:val="00B1721C"/>
    <w:rsid w:val="00B174DC"/>
    <w:rsid w:val="00B20BBC"/>
    <w:rsid w:val="00B20D66"/>
    <w:rsid w:val="00B226E2"/>
    <w:rsid w:val="00B230C8"/>
    <w:rsid w:val="00B2384F"/>
    <w:rsid w:val="00B24C37"/>
    <w:rsid w:val="00B24DDF"/>
    <w:rsid w:val="00B25202"/>
    <w:rsid w:val="00B2578D"/>
    <w:rsid w:val="00B27166"/>
    <w:rsid w:val="00B271C2"/>
    <w:rsid w:val="00B2762A"/>
    <w:rsid w:val="00B27982"/>
    <w:rsid w:val="00B27BBD"/>
    <w:rsid w:val="00B3005D"/>
    <w:rsid w:val="00B30736"/>
    <w:rsid w:val="00B30DE2"/>
    <w:rsid w:val="00B31138"/>
    <w:rsid w:val="00B312C6"/>
    <w:rsid w:val="00B3184C"/>
    <w:rsid w:val="00B319A4"/>
    <w:rsid w:val="00B319C8"/>
    <w:rsid w:val="00B31B74"/>
    <w:rsid w:val="00B31CF6"/>
    <w:rsid w:val="00B3316D"/>
    <w:rsid w:val="00B331ED"/>
    <w:rsid w:val="00B3377C"/>
    <w:rsid w:val="00B359B2"/>
    <w:rsid w:val="00B35EA1"/>
    <w:rsid w:val="00B36862"/>
    <w:rsid w:val="00B3702D"/>
    <w:rsid w:val="00B372A5"/>
    <w:rsid w:val="00B379F6"/>
    <w:rsid w:val="00B37B33"/>
    <w:rsid w:val="00B37CB5"/>
    <w:rsid w:val="00B40919"/>
    <w:rsid w:val="00B41C36"/>
    <w:rsid w:val="00B42DFF"/>
    <w:rsid w:val="00B436AA"/>
    <w:rsid w:val="00B44305"/>
    <w:rsid w:val="00B44AF9"/>
    <w:rsid w:val="00B44DD3"/>
    <w:rsid w:val="00B453B9"/>
    <w:rsid w:val="00B46526"/>
    <w:rsid w:val="00B479AF"/>
    <w:rsid w:val="00B501FA"/>
    <w:rsid w:val="00B5148D"/>
    <w:rsid w:val="00B5178B"/>
    <w:rsid w:val="00B5183D"/>
    <w:rsid w:val="00B51D7D"/>
    <w:rsid w:val="00B5237E"/>
    <w:rsid w:val="00B5245F"/>
    <w:rsid w:val="00B5335C"/>
    <w:rsid w:val="00B545A8"/>
    <w:rsid w:val="00B55359"/>
    <w:rsid w:val="00B559EF"/>
    <w:rsid w:val="00B565D7"/>
    <w:rsid w:val="00B56AC0"/>
    <w:rsid w:val="00B56B4E"/>
    <w:rsid w:val="00B56F14"/>
    <w:rsid w:val="00B578C9"/>
    <w:rsid w:val="00B601B3"/>
    <w:rsid w:val="00B6074E"/>
    <w:rsid w:val="00B61394"/>
    <w:rsid w:val="00B61751"/>
    <w:rsid w:val="00B619E8"/>
    <w:rsid w:val="00B631CF"/>
    <w:rsid w:val="00B63E01"/>
    <w:rsid w:val="00B6409A"/>
    <w:rsid w:val="00B64569"/>
    <w:rsid w:val="00B64601"/>
    <w:rsid w:val="00B64CE0"/>
    <w:rsid w:val="00B64DD5"/>
    <w:rsid w:val="00B64EDB"/>
    <w:rsid w:val="00B64F23"/>
    <w:rsid w:val="00B64FBB"/>
    <w:rsid w:val="00B655EF"/>
    <w:rsid w:val="00B65FBF"/>
    <w:rsid w:val="00B666E5"/>
    <w:rsid w:val="00B66BE1"/>
    <w:rsid w:val="00B670C0"/>
    <w:rsid w:val="00B67411"/>
    <w:rsid w:val="00B67A0A"/>
    <w:rsid w:val="00B70A81"/>
    <w:rsid w:val="00B70BE6"/>
    <w:rsid w:val="00B7191C"/>
    <w:rsid w:val="00B71B76"/>
    <w:rsid w:val="00B7305F"/>
    <w:rsid w:val="00B73CAF"/>
    <w:rsid w:val="00B7402A"/>
    <w:rsid w:val="00B7418A"/>
    <w:rsid w:val="00B749F3"/>
    <w:rsid w:val="00B751AE"/>
    <w:rsid w:val="00B75FC6"/>
    <w:rsid w:val="00B7621E"/>
    <w:rsid w:val="00B7677C"/>
    <w:rsid w:val="00B77262"/>
    <w:rsid w:val="00B77A91"/>
    <w:rsid w:val="00B77AC9"/>
    <w:rsid w:val="00B77E1B"/>
    <w:rsid w:val="00B77F20"/>
    <w:rsid w:val="00B802A5"/>
    <w:rsid w:val="00B80C63"/>
    <w:rsid w:val="00B821FF"/>
    <w:rsid w:val="00B82405"/>
    <w:rsid w:val="00B82675"/>
    <w:rsid w:val="00B8272D"/>
    <w:rsid w:val="00B8280B"/>
    <w:rsid w:val="00B828C0"/>
    <w:rsid w:val="00B82ACD"/>
    <w:rsid w:val="00B82C7D"/>
    <w:rsid w:val="00B838D9"/>
    <w:rsid w:val="00B8390C"/>
    <w:rsid w:val="00B83FF2"/>
    <w:rsid w:val="00B844CA"/>
    <w:rsid w:val="00B84A0D"/>
    <w:rsid w:val="00B84A30"/>
    <w:rsid w:val="00B85F56"/>
    <w:rsid w:val="00B86063"/>
    <w:rsid w:val="00B87F42"/>
    <w:rsid w:val="00B90A80"/>
    <w:rsid w:val="00B90B66"/>
    <w:rsid w:val="00B9134D"/>
    <w:rsid w:val="00B91934"/>
    <w:rsid w:val="00B92007"/>
    <w:rsid w:val="00B924BD"/>
    <w:rsid w:val="00B92805"/>
    <w:rsid w:val="00B92ED2"/>
    <w:rsid w:val="00B9335F"/>
    <w:rsid w:val="00B941DA"/>
    <w:rsid w:val="00B94229"/>
    <w:rsid w:val="00B94526"/>
    <w:rsid w:val="00B950BC"/>
    <w:rsid w:val="00B950E6"/>
    <w:rsid w:val="00B96DE5"/>
    <w:rsid w:val="00B97349"/>
    <w:rsid w:val="00B97BDE"/>
    <w:rsid w:val="00BA0071"/>
    <w:rsid w:val="00BA01CB"/>
    <w:rsid w:val="00BA0BA6"/>
    <w:rsid w:val="00BA1508"/>
    <w:rsid w:val="00BA1FC4"/>
    <w:rsid w:val="00BA27CA"/>
    <w:rsid w:val="00BA2B18"/>
    <w:rsid w:val="00BA2F2C"/>
    <w:rsid w:val="00BA31D3"/>
    <w:rsid w:val="00BA5488"/>
    <w:rsid w:val="00BA5626"/>
    <w:rsid w:val="00BA6839"/>
    <w:rsid w:val="00BA78E7"/>
    <w:rsid w:val="00BB000D"/>
    <w:rsid w:val="00BB0DE5"/>
    <w:rsid w:val="00BB1672"/>
    <w:rsid w:val="00BB2135"/>
    <w:rsid w:val="00BB2AB3"/>
    <w:rsid w:val="00BB3145"/>
    <w:rsid w:val="00BB349A"/>
    <w:rsid w:val="00BB3995"/>
    <w:rsid w:val="00BB3A67"/>
    <w:rsid w:val="00BB3A93"/>
    <w:rsid w:val="00BB3C9B"/>
    <w:rsid w:val="00BB4505"/>
    <w:rsid w:val="00BB4552"/>
    <w:rsid w:val="00BB490A"/>
    <w:rsid w:val="00BB56B9"/>
    <w:rsid w:val="00BB67A6"/>
    <w:rsid w:val="00BB686A"/>
    <w:rsid w:val="00BB6B83"/>
    <w:rsid w:val="00BB6F7B"/>
    <w:rsid w:val="00BC027A"/>
    <w:rsid w:val="00BC07E9"/>
    <w:rsid w:val="00BC17C9"/>
    <w:rsid w:val="00BC19B4"/>
    <w:rsid w:val="00BC1C2A"/>
    <w:rsid w:val="00BC2541"/>
    <w:rsid w:val="00BC2B77"/>
    <w:rsid w:val="00BC2DA8"/>
    <w:rsid w:val="00BC319E"/>
    <w:rsid w:val="00BC435B"/>
    <w:rsid w:val="00BC4416"/>
    <w:rsid w:val="00BC48B3"/>
    <w:rsid w:val="00BC4BC2"/>
    <w:rsid w:val="00BC4CD6"/>
    <w:rsid w:val="00BC4D92"/>
    <w:rsid w:val="00BC58ED"/>
    <w:rsid w:val="00BC5B2B"/>
    <w:rsid w:val="00BC615B"/>
    <w:rsid w:val="00BC6F38"/>
    <w:rsid w:val="00BC7494"/>
    <w:rsid w:val="00BD0ABB"/>
    <w:rsid w:val="00BD0F2D"/>
    <w:rsid w:val="00BD336E"/>
    <w:rsid w:val="00BD386E"/>
    <w:rsid w:val="00BD4369"/>
    <w:rsid w:val="00BD44AB"/>
    <w:rsid w:val="00BD4504"/>
    <w:rsid w:val="00BD60F9"/>
    <w:rsid w:val="00BD69C6"/>
    <w:rsid w:val="00BD6BF3"/>
    <w:rsid w:val="00BD6EBD"/>
    <w:rsid w:val="00BD7679"/>
    <w:rsid w:val="00BD772F"/>
    <w:rsid w:val="00BE051A"/>
    <w:rsid w:val="00BE0C16"/>
    <w:rsid w:val="00BE1D36"/>
    <w:rsid w:val="00BE3925"/>
    <w:rsid w:val="00BE3C8C"/>
    <w:rsid w:val="00BE41B7"/>
    <w:rsid w:val="00BE47B6"/>
    <w:rsid w:val="00BE4B7D"/>
    <w:rsid w:val="00BE535F"/>
    <w:rsid w:val="00BE6322"/>
    <w:rsid w:val="00BE6955"/>
    <w:rsid w:val="00BE7430"/>
    <w:rsid w:val="00BF10B4"/>
    <w:rsid w:val="00BF10E0"/>
    <w:rsid w:val="00BF114F"/>
    <w:rsid w:val="00BF1972"/>
    <w:rsid w:val="00BF1B77"/>
    <w:rsid w:val="00BF2893"/>
    <w:rsid w:val="00BF2BED"/>
    <w:rsid w:val="00BF3A99"/>
    <w:rsid w:val="00BF4358"/>
    <w:rsid w:val="00BF44AE"/>
    <w:rsid w:val="00BF44BB"/>
    <w:rsid w:val="00BF4C4A"/>
    <w:rsid w:val="00BF5778"/>
    <w:rsid w:val="00BF5ABB"/>
    <w:rsid w:val="00BF5D60"/>
    <w:rsid w:val="00BF60E9"/>
    <w:rsid w:val="00BF63BE"/>
    <w:rsid w:val="00BF64B1"/>
    <w:rsid w:val="00BF6C77"/>
    <w:rsid w:val="00BF6DE0"/>
    <w:rsid w:val="00BF712D"/>
    <w:rsid w:val="00BF7201"/>
    <w:rsid w:val="00BF7322"/>
    <w:rsid w:val="00BF7ACB"/>
    <w:rsid w:val="00C00B9C"/>
    <w:rsid w:val="00C00CD7"/>
    <w:rsid w:val="00C00D9A"/>
    <w:rsid w:val="00C00DD1"/>
    <w:rsid w:val="00C017B9"/>
    <w:rsid w:val="00C01A2F"/>
    <w:rsid w:val="00C02442"/>
    <w:rsid w:val="00C024A3"/>
    <w:rsid w:val="00C024F0"/>
    <w:rsid w:val="00C030B4"/>
    <w:rsid w:val="00C050C1"/>
    <w:rsid w:val="00C0512E"/>
    <w:rsid w:val="00C0625D"/>
    <w:rsid w:val="00C0638C"/>
    <w:rsid w:val="00C06750"/>
    <w:rsid w:val="00C076AD"/>
    <w:rsid w:val="00C07B80"/>
    <w:rsid w:val="00C100EE"/>
    <w:rsid w:val="00C109BC"/>
    <w:rsid w:val="00C109F4"/>
    <w:rsid w:val="00C11769"/>
    <w:rsid w:val="00C11939"/>
    <w:rsid w:val="00C12023"/>
    <w:rsid w:val="00C12290"/>
    <w:rsid w:val="00C1244D"/>
    <w:rsid w:val="00C12EA1"/>
    <w:rsid w:val="00C13069"/>
    <w:rsid w:val="00C14721"/>
    <w:rsid w:val="00C14C17"/>
    <w:rsid w:val="00C15077"/>
    <w:rsid w:val="00C15121"/>
    <w:rsid w:val="00C15195"/>
    <w:rsid w:val="00C15CBC"/>
    <w:rsid w:val="00C167A9"/>
    <w:rsid w:val="00C1773D"/>
    <w:rsid w:val="00C20227"/>
    <w:rsid w:val="00C2098C"/>
    <w:rsid w:val="00C21409"/>
    <w:rsid w:val="00C214CB"/>
    <w:rsid w:val="00C21B83"/>
    <w:rsid w:val="00C236E8"/>
    <w:rsid w:val="00C245E5"/>
    <w:rsid w:val="00C25013"/>
    <w:rsid w:val="00C2507A"/>
    <w:rsid w:val="00C253E5"/>
    <w:rsid w:val="00C25E3D"/>
    <w:rsid w:val="00C26084"/>
    <w:rsid w:val="00C260AC"/>
    <w:rsid w:val="00C26C2B"/>
    <w:rsid w:val="00C277AA"/>
    <w:rsid w:val="00C30E97"/>
    <w:rsid w:val="00C31CC0"/>
    <w:rsid w:val="00C31F26"/>
    <w:rsid w:val="00C32722"/>
    <w:rsid w:val="00C32BF3"/>
    <w:rsid w:val="00C32D12"/>
    <w:rsid w:val="00C33C5C"/>
    <w:rsid w:val="00C33CE3"/>
    <w:rsid w:val="00C3506B"/>
    <w:rsid w:val="00C35651"/>
    <w:rsid w:val="00C3608D"/>
    <w:rsid w:val="00C36704"/>
    <w:rsid w:val="00C37CC1"/>
    <w:rsid w:val="00C37ED9"/>
    <w:rsid w:val="00C409B2"/>
    <w:rsid w:val="00C409B9"/>
    <w:rsid w:val="00C40A98"/>
    <w:rsid w:val="00C40F82"/>
    <w:rsid w:val="00C4157A"/>
    <w:rsid w:val="00C41759"/>
    <w:rsid w:val="00C423EA"/>
    <w:rsid w:val="00C4255F"/>
    <w:rsid w:val="00C4318C"/>
    <w:rsid w:val="00C43722"/>
    <w:rsid w:val="00C43AE1"/>
    <w:rsid w:val="00C43D11"/>
    <w:rsid w:val="00C43D2E"/>
    <w:rsid w:val="00C43F44"/>
    <w:rsid w:val="00C44D7C"/>
    <w:rsid w:val="00C45DD6"/>
    <w:rsid w:val="00C45E39"/>
    <w:rsid w:val="00C45FF5"/>
    <w:rsid w:val="00C46357"/>
    <w:rsid w:val="00C46698"/>
    <w:rsid w:val="00C47C22"/>
    <w:rsid w:val="00C47EFD"/>
    <w:rsid w:val="00C47F76"/>
    <w:rsid w:val="00C5023E"/>
    <w:rsid w:val="00C50DBC"/>
    <w:rsid w:val="00C51188"/>
    <w:rsid w:val="00C51A8B"/>
    <w:rsid w:val="00C53EB6"/>
    <w:rsid w:val="00C54529"/>
    <w:rsid w:val="00C54701"/>
    <w:rsid w:val="00C55234"/>
    <w:rsid w:val="00C570E5"/>
    <w:rsid w:val="00C6091F"/>
    <w:rsid w:val="00C60FEF"/>
    <w:rsid w:val="00C615A4"/>
    <w:rsid w:val="00C62041"/>
    <w:rsid w:val="00C62328"/>
    <w:rsid w:val="00C62AF1"/>
    <w:rsid w:val="00C63330"/>
    <w:rsid w:val="00C6355D"/>
    <w:rsid w:val="00C641A5"/>
    <w:rsid w:val="00C64403"/>
    <w:rsid w:val="00C66E0D"/>
    <w:rsid w:val="00C6725C"/>
    <w:rsid w:val="00C67588"/>
    <w:rsid w:val="00C704E7"/>
    <w:rsid w:val="00C710D8"/>
    <w:rsid w:val="00C7173E"/>
    <w:rsid w:val="00C719AC"/>
    <w:rsid w:val="00C72240"/>
    <w:rsid w:val="00C7364C"/>
    <w:rsid w:val="00C77C49"/>
    <w:rsid w:val="00C8017D"/>
    <w:rsid w:val="00C80D7A"/>
    <w:rsid w:val="00C8102C"/>
    <w:rsid w:val="00C81177"/>
    <w:rsid w:val="00C814BC"/>
    <w:rsid w:val="00C818A8"/>
    <w:rsid w:val="00C824E7"/>
    <w:rsid w:val="00C82C24"/>
    <w:rsid w:val="00C82C9A"/>
    <w:rsid w:val="00C83274"/>
    <w:rsid w:val="00C83DF9"/>
    <w:rsid w:val="00C8460A"/>
    <w:rsid w:val="00C85CE3"/>
    <w:rsid w:val="00C85CEA"/>
    <w:rsid w:val="00C85F45"/>
    <w:rsid w:val="00C85F7A"/>
    <w:rsid w:val="00C866D0"/>
    <w:rsid w:val="00C86861"/>
    <w:rsid w:val="00C8692E"/>
    <w:rsid w:val="00C878D2"/>
    <w:rsid w:val="00C906A4"/>
    <w:rsid w:val="00C90717"/>
    <w:rsid w:val="00C91502"/>
    <w:rsid w:val="00C926AC"/>
    <w:rsid w:val="00C92B31"/>
    <w:rsid w:val="00C92E65"/>
    <w:rsid w:val="00C93172"/>
    <w:rsid w:val="00C93A38"/>
    <w:rsid w:val="00C93B8C"/>
    <w:rsid w:val="00C93D77"/>
    <w:rsid w:val="00C95004"/>
    <w:rsid w:val="00C96456"/>
    <w:rsid w:val="00C97010"/>
    <w:rsid w:val="00C977BD"/>
    <w:rsid w:val="00CA15D0"/>
    <w:rsid w:val="00CA33BA"/>
    <w:rsid w:val="00CA383E"/>
    <w:rsid w:val="00CA3A82"/>
    <w:rsid w:val="00CA3F73"/>
    <w:rsid w:val="00CA573C"/>
    <w:rsid w:val="00CA5BE7"/>
    <w:rsid w:val="00CA5FD7"/>
    <w:rsid w:val="00CA61EF"/>
    <w:rsid w:val="00CA636D"/>
    <w:rsid w:val="00CA652D"/>
    <w:rsid w:val="00CA6DC3"/>
    <w:rsid w:val="00CA744F"/>
    <w:rsid w:val="00CA78C0"/>
    <w:rsid w:val="00CA7CF2"/>
    <w:rsid w:val="00CA7E26"/>
    <w:rsid w:val="00CA7EB0"/>
    <w:rsid w:val="00CB0191"/>
    <w:rsid w:val="00CB09C0"/>
    <w:rsid w:val="00CB09D9"/>
    <w:rsid w:val="00CB10C8"/>
    <w:rsid w:val="00CB1175"/>
    <w:rsid w:val="00CB1178"/>
    <w:rsid w:val="00CB2381"/>
    <w:rsid w:val="00CB23E2"/>
    <w:rsid w:val="00CB2BCD"/>
    <w:rsid w:val="00CB31B5"/>
    <w:rsid w:val="00CB3653"/>
    <w:rsid w:val="00CB377C"/>
    <w:rsid w:val="00CB4615"/>
    <w:rsid w:val="00CB4AE6"/>
    <w:rsid w:val="00CB551A"/>
    <w:rsid w:val="00CB5A83"/>
    <w:rsid w:val="00CB5D2A"/>
    <w:rsid w:val="00CB5F02"/>
    <w:rsid w:val="00CB689B"/>
    <w:rsid w:val="00CB6B1C"/>
    <w:rsid w:val="00CB6F8A"/>
    <w:rsid w:val="00CB7802"/>
    <w:rsid w:val="00CC01C2"/>
    <w:rsid w:val="00CC1126"/>
    <w:rsid w:val="00CC199A"/>
    <w:rsid w:val="00CC201C"/>
    <w:rsid w:val="00CC272F"/>
    <w:rsid w:val="00CC3EF1"/>
    <w:rsid w:val="00CC4158"/>
    <w:rsid w:val="00CC4211"/>
    <w:rsid w:val="00CC5300"/>
    <w:rsid w:val="00CC6A7B"/>
    <w:rsid w:val="00CC7464"/>
    <w:rsid w:val="00CD0A8F"/>
    <w:rsid w:val="00CD2AE8"/>
    <w:rsid w:val="00CD2C23"/>
    <w:rsid w:val="00CD3A3B"/>
    <w:rsid w:val="00CD541B"/>
    <w:rsid w:val="00CD55C4"/>
    <w:rsid w:val="00CD5862"/>
    <w:rsid w:val="00CD6757"/>
    <w:rsid w:val="00CD6D9E"/>
    <w:rsid w:val="00CD6F7C"/>
    <w:rsid w:val="00CD7D45"/>
    <w:rsid w:val="00CE0087"/>
    <w:rsid w:val="00CE0F31"/>
    <w:rsid w:val="00CE1058"/>
    <w:rsid w:val="00CE110D"/>
    <w:rsid w:val="00CE13D5"/>
    <w:rsid w:val="00CE1856"/>
    <w:rsid w:val="00CE20C4"/>
    <w:rsid w:val="00CE275E"/>
    <w:rsid w:val="00CE320D"/>
    <w:rsid w:val="00CE3514"/>
    <w:rsid w:val="00CE368A"/>
    <w:rsid w:val="00CE3A9B"/>
    <w:rsid w:val="00CE3AAD"/>
    <w:rsid w:val="00CE4998"/>
    <w:rsid w:val="00CE4E2E"/>
    <w:rsid w:val="00CE5A52"/>
    <w:rsid w:val="00CE5D23"/>
    <w:rsid w:val="00CE64EE"/>
    <w:rsid w:val="00CE66F0"/>
    <w:rsid w:val="00CF15A5"/>
    <w:rsid w:val="00CF18CC"/>
    <w:rsid w:val="00CF24CD"/>
    <w:rsid w:val="00CF29B6"/>
    <w:rsid w:val="00CF2A05"/>
    <w:rsid w:val="00CF2EF8"/>
    <w:rsid w:val="00CF57AB"/>
    <w:rsid w:val="00CF61CC"/>
    <w:rsid w:val="00CF6BA2"/>
    <w:rsid w:val="00CF6DB2"/>
    <w:rsid w:val="00CF6EE7"/>
    <w:rsid w:val="00CF7194"/>
    <w:rsid w:val="00CF7E86"/>
    <w:rsid w:val="00D0157C"/>
    <w:rsid w:val="00D0161F"/>
    <w:rsid w:val="00D01B43"/>
    <w:rsid w:val="00D020CA"/>
    <w:rsid w:val="00D026C7"/>
    <w:rsid w:val="00D037F7"/>
    <w:rsid w:val="00D043E4"/>
    <w:rsid w:val="00D053C0"/>
    <w:rsid w:val="00D0570A"/>
    <w:rsid w:val="00D05D53"/>
    <w:rsid w:val="00D05EA3"/>
    <w:rsid w:val="00D05ED7"/>
    <w:rsid w:val="00D06F08"/>
    <w:rsid w:val="00D070F8"/>
    <w:rsid w:val="00D10423"/>
    <w:rsid w:val="00D108CF"/>
    <w:rsid w:val="00D10AFD"/>
    <w:rsid w:val="00D11BC1"/>
    <w:rsid w:val="00D13593"/>
    <w:rsid w:val="00D13EAA"/>
    <w:rsid w:val="00D14120"/>
    <w:rsid w:val="00D1495F"/>
    <w:rsid w:val="00D1496E"/>
    <w:rsid w:val="00D14EFA"/>
    <w:rsid w:val="00D15007"/>
    <w:rsid w:val="00D155BE"/>
    <w:rsid w:val="00D158A5"/>
    <w:rsid w:val="00D158C6"/>
    <w:rsid w:val="00D16440"/>
    <w:rsid w:val="00D16B16"/>
    <w:rsid w:val="00D16DEA"/>
    <w:rsid w:val="00D16E74"/>
    <w:rsid w:val="00D17C08"/>
    <w:rsid w:val="00D17E62"/>
    <w:rsid w:val="00D204C1"/>
    <w:rsid w:val="00D22097"/>
    <w:rsid w:val="00D22E6A"/>
    <w:rsid w:val="00D2318C"/>
    <w:rsid w:val="00D23851"/>
    <w:rsid w:val="00D23B4C"/>
    <w:rsid w:val="00D23B5B"/>
    <w:rsid w:val="00D24158"/>
    <w:rsid w:val="00D24F25"/>
    <w:rsid w:val="00D266AB"/>
    <w:rsid w:val="00D267F0"/>
    <w:rsid w:val="00D27644"/>
    <w:rsid w:val="00D27BFF"/>
    <w:rsid w:val="00D30301"/>
    <w:rsid w:val="00D30E7D"/>
    <w:rsid w:val="00D3119D"/>
    <w:rsid w:val="00D31336"/>
    <w:rsid w:val="00D31F3E"/>
    <w:rsid w:val="00D32472"/>
    <w:rsid w:val="00D32F34"/>
    <w:rsid w:val="00D332D7"/>
    <w:rsid w:val="00D334A5"/>
    <w:rsid w:val="00D33586"/>
    <w:rsid w:val="00D33A61"/>
    <w:rsid w:val="00D34574"/>
    <w:rsid w:val="00D345BB"/>
    <w:rsid w:val="00D34708"/>
    <w:rsid w:val="00D3644B"/>
    <w:rsid w:val="00D40474"/>
    <w:rsid w:val="00D410AB"/>
    <w:rsid w:val="00D4125E"/>
    <w:rsid w:val="00D415EB"/>
    <w:rsid w:val="00D41731"/>
    <w:rsid w:val="00D41A20"/>
    <w:rsid w:val="00D421F8"/>
    <w:rsid w:val="00D43290"/>
    <w:rsid w:val="00D444E4"/>
    <w:rsid w:val="00D449D0"/>
    <w:rsid w:val="00D44D38"/>
    <w:rsid w:val="00D44FFE"/>
    <w:rsid w:val="00D45836"/>
    <w:rsid w:val="00D45CF0"/>
    <w:rsid w:val="00D45FD8"/>
    <w:rsid w:val="00D4658E"/>
    <w:rsid w:val="00D47000"/>
    <w:rsid w:val="00D47192"/>
    <w:rsid w:val="00D47A12"/>
    <w:rsid w:val="00D47D33"/>
    <w:rsid w:val="00D501F9"/>
    <w:rsid w:val="00D50442"/>
    <w:rsid w:val="00D50AB3"/>
    <w:rsid w:val="00D50BFF"/>
    <w:rsid w:val="00D526C0"/>
    <w:rsid w:val="00D52867"/>
    <w:rsid w:val="00D530F5"/>
    <w:rsid w:val="00D543C2"/>
    <w:rsid w:val="00D544A5"/>
    <w:rsid w:val="00D56103"/>
    <w:rsid w:val="00D5626E"/>
    <w:rsid w:val="00D56882"/>
    <w:rsid w:val="00D5695E"/>
    <w:rsid w:val="00D56A2B"/>
    <w:rsid w:val="00D573E5"/>
    <w:rsid w:val="00D57F2E"/>
    <w:rsid w:val="00D603D3"/>
    <w:rsid w:val="00D60F3E"/>
    <w:rsid w:val="00D612C0"/>
    <w:rsid w:val="00D63428"/>
    <w:rsid w:val="00D64B64"/>
    <w:rsid w:val="00D65480"/>
    <w:rsid w:val="00D65605"/>
    <w:rsid w:val="00D65D2B"/>
    <w:rsid w:val="00D662B1"/>
    <w:rsid w:val="00D662BE"/>
    <w:rsid w:val="00D66D89"/>
    <w:rsid w:val="00D67218"/>
    <w:rsid w:val="00D70038"/>
    <w:rsid w:val="00D709BE"/>
    <w:rsid w:val="00D70D4D"/>
    <w:rsid w:val="00D71751"/>
    <w:rsid w:val="00D7259C"/>
    <w:rsid w:val="00D725D6"/>
    <w:rsid w:val="00D72E10"/>
    <w:rsid w:val="00D73E59"/>
    <w:rsid w:val="00D73FBD"/>
    <w:rsid w:val="00D74508"/>
    <w:rsid w:val="00D74C76"/>
    <w:rsid w:val="00D74C86"/>
    <w:rsid w:val="00D74CCC"/>
    <w:rsid w:val="00D75026"/>
    <w:rsid w:val="00D75450"/>
    <w:rsid w:val="00D75878"/>
    <w:rsid w:val="00D75FC6"/>
    <w:rsid w:val="00D769F5"/>
    <w:rsid w:val="00D76D96"/>
    <w:rsid w:val="00D76DA1"/>
    <w:rsid w:val="00D77116"/>
    <w:rsid w:val="00D77EED"/>
    <w:rsid w:val="00D82052"/>
    <w:rsid w:val="00D831EE"/>
    <w:rsid w:val="00D838F8"/>
    <w:rsid w:val="00D84896"/>
    <w:rsid w:val="00D850E6"/>
    <w:rsid w:val="00D85507"/>
    <w:rsid w:val="00D86BF3"/>
    <w:rsid w:val="00D86FFC"/>
    <w:rsid w:val="00D87DA9"/>
    <w:rsid w:val="00D87EBE"/>
    <w:rsid w:val="00D90392"/>
    <w:rsid w:val="00D906E9"/>
    <w:rsid w:val="00D9070D"/>
    <w:rsid w:val="00D907CE"/>
    <w:rsid w:val="00D90E1B"/>
    <w:rsid w:val="00D91619"/>
    <w:rsid w:val="00D91976"/>
    <w:rsid w:val="00D9223E"/>
    <w:rsid w:val="00D923EE"/>
    <w:rsid w:val="00D925C1"/>
    <w:rsid w:val="00D93219"/>
    <w:rsid w:val="00D93A84"/>
    <w:rsid w:val="00D93B17"/>
    <w:rsid w:val="00D93C29"/>
    <w:rsid w:val="00D94025"/>
    <w:rsid w:val="00D94215"/>
    <w:rsid w:val="00D94C0F"/>
    <w:rsid w:val="00D97214"/>
    <w:rsid w:val="00D97EEC"/>
    <w:rsid w:val="00DA11BB"/>
    <w:rsid w:val="00DA2395"/>
    <w:rsid w:val="00DA2936"/>
    <w:rsid w:val="00DA29A4"/>
    <w:rsid w:val="00DA2E46"/>
    <w:rsid w:val="00DA331F"/>
    <w:rsid w:val="00DA3C5F"/>
    <w:rsid w:val="00DA4699"/>
    <w:rsid w:val="00DA4C8A"/>
    <w:rsid w:val="00DA65D5"/>
    <w:rsid w:val="00DA7699"/>
    <w:rsid w:val="00DA789C"/>
    <w:rsid w:val="00DB0B9A"/>
    <w:rsid w:val="00DB156A"/>
    <w:rsid w:val="00DB1630"/>
    <w:rsid w:val="00DB1E46"/>
    <w:rsid w:val="00DB358C"/>
    <w:rsid w:val="00DB39FD"/>
    <w:rsid w:val="00DB3C7B"/>
    <w:rsid w:val="00DB3D0E"/>
    <w:rsid w:val="00DB3EC1"/>
    <w:rsid w:val="00DB4230"/>
    <w:rsid w:val="00DB576E"/>
    <w:rsid w:val="00DB6730"/>
    <w:rsid w:val="00DB6BE2"/>
    <w:rsid w:val="00DB7E60"/>
    <w:rsid w:val="00DC0778"/>
    <w:rsid w:val="00DC0F42"/>
    <w:rsid w:val="00DC32E3"/>
    <w:rsid w:val="00DC33E2"/>
    <w:rsid w:val="00DC38A7"/>
    <w:rsid w:val="00DC4F8E"/>
    <w:rsid w:val="00DD0069"/>
    <w:rsid w:val="00DD010D"/>
    <w:rsid w:val="00DD0593"/>
    <w:rsid w:val="00DD0B06"/>
    <w:rsid w:val="00DD0F54"/>
    <w:rsid w:val="00DD0F7C"/>
    <w:rsid w:val="00DD10C9"/>
    <w:rsid w:val="00DD146F"/>
    <w:rsid w:val="00DD1F19"/>
    <w:rsid w:val="00DD2854"/>
    <w:rsid w:val="00DD2C69"/>
    <w:rsid w:val="00DD40E6"/>
    <w:rsid w:val="00DD6062"/>
    <w:rsid w:val="00DD6252"/>
    <w:rsid w:val="00DD6EB8"/>
    <w:rsid w:val="00DD7F0E"/>
    <w:rsid w:val="00DE0707"/>
    <w:rsid w:val="00DE1D49"/>
    <w:rsid w:val="00DE1DEC"/>
    <w:rsid w:val="00DE26DE"/>
    <w:rsid w:val="00DE2959"/>
    <w:rsid w:val="00DE3A8E"/>
    <w:rsid w:val="00DE5C3B"/>
    <w:rsid w:val="00DE6B1C"/>
    <w:rsid w:val="00DE6F6A"/>
    <w:rsid w:val="00DE7033"/>
    <w:rsid w:val="00DE7246"/>
    <w:rsid w:val="00DE7913"/>
    <w:rsid w:val="00DE7D3E"/>
    <w:rsid w:val="00DF061B"/>
    <w:rsid w:val="00DF079C"/>
    <w:rsid w:val="00DF1DE7"/>
    <w:rsid w:val="00DF2124"/>
    <w:rsid w:val="00DF2CF5"/>
    <w:rsid w:val="00DF3251"/>
    <w:rsid w:val="00DF32BE"/>
    <w:rsid w:val="00DF361D"/>
    <w:rsid w:val="00DF370A"/>
    <w:rsid w:val="00DF4266"/>
    <w:rsid w:val="00DF4B15"/>
    <w:rsid w:val="00DF5EB0"/>
    <w:rsid w:val="00DF5F4B"/>
    <w:rsid w:val="00DF7561"/>
    <w:rsid w:val="00E00108"/>
    <w:rsid w:val="00E004BB"/>
    <w:rsid w:val="00E00540"/>
    <w:rsid w:val="00E00A9F"/>
    <w:rsid w:val="00E00E9C"/>
    <w:rsid w:val="00E01313"/>
    <w:rsid w:val="00E02699"/>
    <w:rsid w:val="00E0279F"/>
    <w:rsid w:val="00E028ED"/>
    <w:rsid w:val="00E0373C"/>
    <w:rsid w:val="00E039F2"/>
    <w:rsid w:val="00E03E03"/>
    <w:rsid w:val="00E04BE3"/>
    <w:rsid w:val="00E051C5"/>
    <w:rsid w:val="00E05226"/>
    <w:rsid w:val="00E055B8"/>
    <w:rsid w:val="00E05E0C"/>
    <w:rsid w:val="00E06A95"/>
    <w:rsid w:val="00E06CA5"/>
    <w:rsid w:val="00E0732E"/>
    <w:rsid w:val="00E07730"/>
    <w:rsid w:val="00E077FC"/>
    <w:rsid w:val="00E07E41"/>
    <w:rsid w:val="00E1057E"/>
    <w:rsid w:val="00E1099E"/>
    <w:rsid w:val="00E10E02"/>
    <w:rsid w:val="00E117F6"/>
    <w:rsid w:val="00E11979"/>
    <w:rsid w:val="00E11B66"/>
    <w:rsid w:val="00E11F2F"/>
    <w:rsid w:val="00E12096"/>
    <w:rsid w:val="00E12CCC"/>
    <w:rsid w:val="00E13353"/>
    <w:rsid w:val="00E1394D"/>
    <w:rsid w:val="00E1549D"/>
    <w:rsid w:val="00E15DA0"/>
    <w:rsid w:val="00E15FE0"/>
    <w:rsid w:val="00E16021"/>
    <w:rsid w:val="00E166AA"/>
    <w:rsid w:val="00E16AB0"/>
    <w:rsid w:val="00E16D25"/>
    <w:rsid w:val="00E16DDC"/>
    <w:rsid w:val="00E1712F"/>
    <w:rsid w:val="00E1751F"/>
    <w:rsid w:val="00E20080"/>
    <w:rsid w:val="00E20769"/>
    <w:rsid w:val="00E20B3B"/>
    <w:rsid w:val="00E20B88"/>
    <w:rsid w:val="00E2117E"/>
    <w:rsid w:val="00E2138D"/>
    <w:rsid w:val="00E21D57"/>
    <w:rsid w:val="00E21ED6"/>
    <w:rsid w:val="00E2249B"/>
    <w:rsid w:val="00E22BC1"/>
    <w:rsid w:val="00E22DE4"/>
    <w:rsid w:val="00E22EE4"/>
    <w:rsid w:val="00E23FA9"/>
    <w:rsid w:val="00E25007"/>
    <w:rsid w:val="00E25FB3"/>
    <w:rsid w:val="00E26872"/>
    <w:rsid w:val="00E30701"/>
    <w:rsid w:val="00E31309"/>
    <w:rsid w:val="00E31633"/>
    <w:rsid w:val="00E320C3"/>
    <w:rsid w:val="00E32321"/>
    <w:rsid w:val="00E32EB2"/>
    <w:rsid w:val="00E33000"/>
    <w:rsid w:val="00E331B8"/>
    <w:rsid w:val="00E33F87"/>
    <w:rsid w:val="00E34162"/>
    <w:rsid w:val="00E3434E"/>
    <w:rsid w:val="00E3449D"/>
    <w:rsid w:val="00E345A1"/>
    <w:rsid w:val="00E3483B"/>
    <w:rsid w:val="00E34E4D"/>
    <w:rsid w:val="00E35652"/>
    <w:rsid w:val="00E35B2D"/>
    <w:rsid w:val="00E364B0"/>
    <w:rsid w:val="00E366D6"/>
    <w:rsid w:val="00E37380"/>
    <w:rsid w:val="00E3775B"/>
    <w:rsid w:val="00E37E7C"/>
    <w:rsid w:val="00E40195"/>
    <w:rsid w:val="00E406F3"/>
    <w:rsid w:val="00E40A5E"/>
    <w:rsid w:val="00E416DA"/>
    <w:rsid w:val="00E41B78"/>
    <w:rsid w:val="00E41F86"/>
    <w:rsid w:val="00E42DC2"/>
    <w:rsid w:val="00E44634"/>
    <w:rsid w:val="00E44DE4"/>
    <w:rsid w:val="00E44EAF"/>
    <w:rsid w:val="00E44EB8"/>
    <w:rsid w:val="00E45146"/>
    <w:rsid w:val="00E461F3"/>
    <w:rsid w:val="00E462AA"/>
    <w:rsid w:val="00E463B6"/>
    <w:rsid w:val="00E50584"/>
    <w:rsid w:val="00E51779"/>
    <w:rsid w:val="00E529F7"/>
    <w:rsid w:val="00E52F8C"/>
    <w:rsid w:val="00E5332B"/>
    <w:rsid w:val="00E53777"/>
    <w:rsid w:val="00E53B19"/>
    <w:rsid w:val="00E54C68"/>
    <w:rsid w:val="00E54F68"/>
    <w:rsid w:val="00E55464"/>
    <w:rsid w:val="00E55C9A"/>
    <w:rsid w:val="00E56967"/>
    <w:rsid w:val="00E57141"/>
    <w:rsid w:val="00E57183"/>
    <w:rsid w:val="00E5759F"/>
    <w:rsid w:val="00E575BA"/>
    <w:rsid w:val="00E60326"/>
    <w:rsid w:val="00E608CD"/>
    <w:rsid w:val="00E612CA"/>
    <w:rsid w:val="00E61608"/>
    <w:rsid w:val="00E62797"/>
    <w:rsid w:val="00E62798"/>
    <w:rsid w:val="00E62ADE"/>
    <w:rsid w:val="00E63CE8"/>
    <w:rsid w:val="00E64710"/>
    <w:rsid w:val="00E654DE"/>
    <w:rsid w:val="00E65C50"/>
    <w:rsid w:val="00E6610F"/>
    <w:rsid w:val="00E66D82"/>
    <w:rsid w:val="00E66E3A"/>
    <w:rsid w:val="00E67549"/>
    <w:rsid w:val="00E679D8"/>
    <w:rsid w:val="00E67BA3"/>
    <w:rsid w:val="00E70B56"/>
    <w:rsid w:val="00E70FBB"/>
    <w:rsid w:val="00E7123F"/>
    <w:rsid w:val="00E71649"/>
    <w:rsid w:val="00E71A32"/>
    <w:rsid w:val="00E71E79"/>
    <w:rsid w:val="00E720FA"/>
    <w:rsid w:val="00E73027"/>
    <w:rsid w:val="00E73416"/>
    <w:rsid w:val="00E7362B"/>
    <w:rsid w:val="00E74069"/>
    <w:rsid w:val="00E74373"/>
    <w:rsid w:val="00E75059"/>
    <w:rsid w:val="00E75CD3"/>
    <w:rsid w:val="00E76236"/>
    <w:rsid w:val="00E76308"/>
    <w:rsid w:val="00E76529"/>
    <w:rsid w:val="00E77664"/>
    <w:rsid w:val="00E77F25"/>
    <w:rsid w:val="00E803BD"/>
    <w:rsid w:val="00E8076B"/>
    <w:rsid w:val="00E80E2C"/>
    <w:rsid w:val="00E815C7"/>
    <w:rsid w:val="00E81D8D"/>
    <w:rsid w:val="00E81F1C"/>
    <w:rsid w:val="00E82158"/>
    <w:rsid w:val="00E8220E"/>
    <w:rsid w:val="00E82C47"/>
    <w:rsid w:val="00E8306B"/>
    <w:rsid w:val="00E83B96"/>
    <w:rsid w:val="00E84253"/>
    <w:rsid w:val="00E86282"/>
    <w:rsid w:val="00E87434"/>
    <w:rsid w:val="00E87EF4"/>
    <w:rsid w:val="00E87FCC"/>
    <w:rsid w:val="00E900EF"/>
    <w:rsid w:val="00E903E5"/>
    <w:rsid w:val="00E906BB"/>
    <w:rsid w:val="00E9093F"/>
    <w:rsid w:val="00E91208"/>
    <w:rsid w:val="00E91C44"/>
    <w:rsid w:val="00E91CAE"/>
    <w:rsid w:val="00E91D9F"/>
    <w:rsid w:val="00E91EC6"/>
    <w:rsid w:val="00E92457"/>
    <w:rsid w:val="00E94A7E"/>
    <w:rsid w:val="00E94D3C"/>
    <w:rsid w:val="00E9532F"/>
    <w:rsid w:val="00E97810"/>
    <w:rsid w:val="00EA08BC"/>
    <w:rsid w:val="00EA0F7E"/>
    <w:rsid w:val="00EA156E"/>
    <w:rsid w:val="00EA2092"/>
    <w:rsid w:val="00EA2396"/>
    <w:rsid w:val="00EA2E73"/>
    <w:rsid w:val="00EA2F52"/>
    <w:rsid w:val="00EA3B6F"/>
    <w:rsid w:val="00EA6681"/>
    <w:rsid w:val="00EA7EB2"/>
    <w:rsid w:val="00EB059C"/>
    <w:rsid w:val="00EB0DC4"/>
    <w:rsid w:val="00EB0FA0"/>
    <w:rsid w:val="00EB0FCB"/>
    <w:rsid w:val="00EB1758"/>
    <w:rsid w:val="00EB23A3"/>
    <w:rsid w:val="00EB2CF6"/>
    <w:rsid w:val="00EB2DA4"/>
    <w:rsid w:val="00EB302C"/>
    <w:rsid w:val="00EB3315"/>
    <w:rsid w:val="00EB3F0E"/>
    <w:rsid w:val="00EB57D3"/>
    <w:rsid w:val="00EB7252"/>
    <w:rsid w:val="00EB778A"/>
    <w:rsid w:val="00EB79F6"/>
    <w:rsid w:val="00EC0225"/>
    <w:rsid w:val="00EC08C2"/>
    <w:rsid w:val="00EC0A7E"/>
    <w:rsid w:val="00EC105B"/>
    <w:rsid w:val="00EC168E"/>
    <w:rsid w:val="00EC18B8"/>
    <w:rsid w:val="00EC1BEE"/>
    <w:rsid w:val="00EC29B0"/>
    <w:rsid w:val="00EC2BFB"/>
    <w:rsid w:val="00EC320C"/>
    <w:rsid w:val="00EC3731"/>
    <w:rsid w:val="00EC3B80"/>
    <w:rsid w:val="00EC429C"/>
    <w:rsid w:val="00EC43A8"/>
    <w:rsid w:val="00EC4621"/>
    <w:rsid w:val="00EC49FA"/>
    <w:rsid w:val="00EC6187"/>
    <w:rsid w:val="00EC688B"/>
    <w:rsid w:val="00EC7113"/>
    <w:rsid w:val="00EC7127"/>
    <w:rsid w:val="00EC71C1"/>
    <w:rsid w:val="00EC7E59"/>
    <w:rsid w:val="00ED0254"/>
    <w:rsid w:val="00ED0508"/>
    <w:rsid w:val="00ED1710"/>
    <w:rsid w:val="00ED1872"/>
    <w:rsid w:val="00ED2DD6"/>
    <w:rsid w:val="00ED3344"/>
    <w:rsid w:val="00ED339D"/>
    <w:rsid w:val="00ED3B88"/>
    <w:rsid w:val="00ED3F4F"/>
    <w:rsid w:val="00ED44CB"/>
    <w:rsid w:val="00ED4D6D"/>
    <w:rsid w:val="00ED5DA7"/>
    <w:rsid w:val="00ED6293"/>
    <w:rsid w:val="00ED7A39"/>
    <w:rsid w:val="00EE0FF0"/>
    <w:rsid w:val="00EE1C8B"/>
    <w:rsid w:val="00EE1D83"/>
    <w:rsid w:val="00EE1F0F"/>
    <w:rsid w:val="00EE29C3"/>
    <w:rsid w:val="00EE3E3D"/>
    <w:rsid w:val="00EE4E9B"/>
    <w:rsid w:val="00EE5152"/>
    <w:rsid w:val="00EE5342"/>
    <w:rsid w:val="00EE5EFC"/>
    <w:rsid w:val="00EE63F2"/>
    <w:rsid w:val="00EE7563"/>
    <w:rsid w:val="00EE7AF5"/>
    <w:rsid w:val="00EF0CCF"/>
    <w:rsid w:val="00EF168E"/>
    <w:rsid w:val="00EF2D80"/>
    <w:rsid w:val="00EF2E64"/>
    <w:rsid w:val="00EF308F"/>
    <w:rsid w:val="00EF3D96"/>
    <w:rsid w:val="00EF4135"/>
    <w:rsid w:val="00EF5337"/>
    <w:rsid w:val="00EF5FA1"/>
    <w:rsid w:val="00EF67D0"/>
    <w:rsid w:val="00EF7631"/>
    <w:rsid w:val="00F001FF"/>
    <w:rsid w:val="00F00C12"/>
    <w:rsid w:val="00F0104A"/>
    <w:rsid w:val="00F0169B"/>
    <w:rsid w:val="00F01969"/>
    <w:rsid w:val="00F01C79"/>
    <w:rsid w:val="00F033EC"/>
    <w:rsid w:val="00F0469F"/>
    <w:rsid w:val="00F05252"/>
    <w:rsid w:val="00F059DC"/>
    <w:rsid w:val="00F05C7A"/>
    <w:rsid w:val="00F0611E"/>
    <w:rsid w:val="00F06DAA"/>
    <w:rsid w:val="00F078DE"/>
    <w:rsid w:val="00F07D32"/>
    <w:rsid w:val="00F10165"/>
    <w:rsid w:val="00F10F20"/>
    <w:rsid w:val="00F122C8"/>
    <w:rsid w:val="00F1259F"/>
    <w:rsid w:val="00F136E7"/>
    <w:rsid w:val="00F1406A"/>
    <w:rsid w:val="00F14208"/>
    <w:rsid w:val="00F1466A"/>
    <w:rsid w:val="00F15497"/>
    <w:rsid w:val="00F171F7"/>
    <w:rsid w:val="00F17BD0"/>
    <w:rsid w:val="00F21630"/>
    <w:rsid w:val="00F218E0"/>
    <w:rsid w:val="00F21F17"/>
    <w:rsid w:val="00F22721"/>
    <w:rsid w:val="00F229F9"/>
    <w:rsid w:val="00F2339F"/>
    <w:rsid w:val="00F23DCF"/>
    <w:rsid w:val="00F24201"/>
    <w:rsid w:val="00F25AD6"/>
    <w:rsid w:val="00F2611F"/>
    <w:rsid w:val="00F26969"/>
    <w:rsid w:val="00F27A75"/>
    <w:rsid w:val="00F30066"/>
    <w:rsid w:val="00F30256"/>
    <w:rsid w:val="00F30C99"/>
    <w:rsid w:val="00F31269"/>
    <w:rsid w:val="00F31613"/>
    <w:rsid w:val="00F3224C"/>
    <w:rsid w:val="00F325DE"/>
    <w:rsid w:val="00F33720"/>
    <w:rsid w:val="00F33EFD"/>
    <w:rsid w:val="00F33FF9"/>
    <w:rsid w:val="00F34A51"/>
    <w:rsid w:val="00F34FDE"/>
    <w:rsid w:val="00F35043"/>
    <w:rsid w:val="00F350E4"/>
    <w:rsid w:val="00F35454"/>
    <w:rsid w:val="00F35AE1"/>
    <w:rsid w:val="00F3648A"/>
    <w:rsid w:val="00F400A2"/>
    <w:rsid w:val="00F4035C"/>
    <w:rsid w:val="00F404C8"/>
    <w:rsid w:val="00F40555"/>
    <w:rsid w:val="00F41154"/>
    <w:rsid w:val="00F41F18"/>
    <w:rsid w:val="00F4343B"/>
    <w:rsid w:val="00F435EF"/>
    <w:rsid w:val="00F43F1B"/>
    <w:rsid w:val="00F440EF"/>
    <w:rsid w:val="00F44740"/>
    <w:rsid w:val="00F46960"/>
    <w:rsid w:val="00F46DDE"/>
    <w:rsid w:val="00F46E0E"/>
    <w:rsid w:val="00F4718A"/>
    <w:rsid w:val="00F477F4"/>
    <w:rsid w:val="00F479F4"/>
    <w:rsid w:val="00F50B53"/>
    <w:rsid w:val="00F50ED7"/>
    <w:rsid w:val="00F51104"/>
    <w:rsid w:val="00F5121A"/>
    <w:rsid w:val="00F521C4"/>
    <w:rsid w:val="00F52CE6"/>
    <w:rsid w:val="00F53AE8"/>
    <w:rsid w:val="00F545CF"/>
    <w:rsid w:val="00F54B01"/>
    <w:rsid w:val="00F5546F"/>
    <w:rsid w:val="00F556F5"/>
    <w:rsid w:val="00F55C91"/>
    <w:rsid w:val="00F56261"/>
    <w:rsid w:val="00F56666"/>
    <w:rsid w:val="00F5776C"/>
    <w:rsid w:val="00F60419"/>
    <w:rsid w:val="00F61121"/>
    <w:rsid w:val="00F612F3"/>
    <w:rsid w:val="00F62127"/>
    <w:rsid w:val="00F62936"/>
    <w:rsid w:val="00F654FD"/>
    <w:rsid w:val="00F65AE9"/>
    <w:rsid w:val="00F66A34"/>
    <w:rsid w:val="00F6786C"/>
    <w:rsid w:val="00F67E43"/>
    <w:rsid w:val="00F7009E"/>
    <w:rsid w:val="00F70546"/>
    <w:rsid w:val="00F7127D"/>
    <w:rsid w:val="00F71486"/>
    <w:rsid w:val="00F71C60"/>
    <w:rsid w:val="00F72781"/>
    <w:rsid w:val="00F72D0A"/>
    <w:rsid w:val="00F741FC"/>
    <w:rsid w:val="00F76B07"/>
    <w:rsid w:val="00F77BF4"/>
    <w:rsid w:val="00F81481"/>
    <w:rsid w:val="00F816D9"/>
    <w:rsid w:val="00F82F08"/>
    <w:rsid w:val="00F83B2C"/>
    <w:rsid w:val="00F83BC5"/>
    <w:rsid w:val="00F84367"/>
    <w:rsid w:val="00F85108"/>
    <w:rsid w:val="00F876B4"/>
    <w:rsid w:val="00F87B85"/>
    <w:rsid w:val="00F913C3"/>
    <w:rsid w:val="00F916D6"/>
    <w:rsid w:val="00F9182E"/>
    <w:rsid w:val="00F91CF3"/>
    <w:rsid w:val="00F91D4A"/>
    <w:rsid w:val="00F927AE"/>
    <w:rsid w:val="00F9381B"/>
    <w:rsid w:val="00F93E80"/>
    <w:rsid w:val="00F9477A"/>
    <w:rsid w:val="00F94787"/>
    <w:rsid w:val="00F948B0"/>
    <w:rsid w:val="00F949EC"/>
    <w:rsid w:val="00F958EE"/>
    <w:rsid w:val="00F95C77"/>
    <w:rsid w:val="00F96001"/>
    <w:rsid w:val="00F97A11"/>
    <w:rsid w:val="00F97ED0"/>
    <w:rsid w:val="00FA0625"/>
    <w:rsid w:val="00FA0794"/>
    <w:rsid w:val="00FA0947"/>
    <w:rsid w:val="00FA155C"/>
    <w:rsid w:val="00FA2452"/>
    <w:rsid w:val="00FA253D"/>
    <w:rsid w:val="00FA4327"/>
    <w:rsid w:val="00FA4478"/>
    <w:rsid w:val="00FA5629"/>
    <w:rsid w:val="00FA7976"/>
    <w:rsid w:val="00FA7CBA"/>
    <w:rsid w:val="00FB0653"/>
    <w:rsid w:val="00FB06F7"/>
    <w:rsid w:val="00FB0818"/>
    <w:rsid w:val="00FB09BE"/>
    <w:rsid w:val="00FB0BAA"/>
    <w:rsid w:val="00FB0E08"/>
    <w:rsid w:val="00FB13D0"/>
    <w:rsid w:val="00FB2041"/>
    <w:rsid w:val="00FB2DE6"/>
    <w:rsid w:val="00FB4C89"/>
    <w:rsid w:val="00FB4D7D"/>
    <w:rsid w:val="00FB53D3"/>
    <w:rsid w:val="00FB5B19"/>
    <w:rsid w:val="00FB6A13"/>
    <w:rsid w:val="00FB6A48"/>
    <w:rsid w:val="00FB6B77"/>
    <w:rsid w:val="00FB6C6A"/>
    <w:rsid w:val="00FB6D9C"/>
    <w:rsid w:val="00FB7BDE"/>
    <w:rsid w:val="00FC04D0"/>
    <w:rsid w:val="00FC0BED"/>
    <w:rsid w:val="00FC0EE3"/>
    <w:rsid w:val="00FC100E"/>
    <w:rsid w:val="00FC11B7"/>
    <w:rsid w:val="00FC207C"/>
    <w:rsid w:val="00FC2DC1"/>
    <w:rsid w:val="00FC2E83"/>
    <w:rsid w:val="00FC3415"/>
    <w:rsid w:val="00FC4B2E"/>
    <w:rsid w:val="00FC51A1"/>
    <w:rsid w:val="00FC5AE9"/>
    <w:rsid w:val="00FC7821"/>
    <w:rsid w:val="00FC78E9"/>
    <w:rsid w:val="00FD00B9"/>
    <w:rsid w:val="00FD0300"/>
    <w:rsid w:val="00FD093C"/>
    <w:rsid w:val="00FD1511"/>
    <w:rsid w:val="00FD16BE"/>
    <w:rsid w:val="00FD2288"/>
    <w:rsid w:val="00FD2FBE"/>
    <w:rsid w:val="00FD4339"/>
    <w:rsid w:val="00FD484F"/>
    <w:rsid w:val="00FD4C55"/>
    <w:rsid w:val="00FD4D4E"/>
    <w:rsid w:val="00FD51AB"/>
    <w:rsid w:val="00FD5402"/>
    <w:rsid w:val="00FD6549"/>
    <w:rsid w:val="00FE026B"/>
    <w:rsid w:val="00FE0449"/>
    <w:rsid w:val="00FE0C2D"/>
    <w:rsid w:val="00FE28BD"/>
    <w:rsid w:val="00FE3E87"/>
    <w:rsid w:val="00FE4289"/>
    <w:rsid w:val="00FE4493"/>
    <w:rsid w:val="00FE4690"/>
    <w:rsid w:val="00FE5847"/>
    <w:rsid w:val="00FE59DF"/>
    <w:rsid w:val="00FE62C4"/>
    <w:rsid w:val="00FE72DA"/>
    <w:rsid w:val="00FE7850"/>
    <w:rsid w:val="00FE7B13"/>
    <w:rsid w:val="00FF06FF"/>
    <w:rsid w:val="00FF0EDE"/>
    <w:rsid w:val="00FF1086"/>
    <w:rsid w:val="00FF1ED4"/>
    <w:rsid w:val="00FF1FD7"/>
    <w:rsid w:val="00FF31E2"/>
    <w:rsid w:val="00FF5971"/>
    <w:rsid w:val="00FF5E40"/>
    <w:rsid w:val="00FF610E"/>
    <w:rsid w:val="00FF6393"/>
    <w:rsid w:val="00FF64D4"/>
    <w:rsid w:val="00FF6697"/>
    <w:rsid w:val="00FF69F1"/>
    <w:rsid w:val="00FF7E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8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12B1"/>
    <w:rPr>
      <w:sz w:val="18"/>
      <w:szCs w:val="18"/>
    </w:rPr>
  </w:style>
  <w:style w:type="character" w:customStyle="1" w:styleId="Char">
    <w:name w:val="批注框文本 Char"/>
    <w:basedOn w:val="a0"/>
    <w:link w:val="a3"/>
    <w:uiPriority w:val="99"/>
    <w:semiHidden/>
    <w:rsid w:val="005112B1"/>
    <w:rPr>
      <w:sz w:val="18"/>
      <w:szCs w:val="18"/>
    </w:rPr>
  </w:style>
  <w:style w:type="character" w:customStyle="1" w:styleId="fontstyle01">
    <w:name w:val="fontstyle01"/>
    <w:basedOn w:val="a0"/>
    <w:rsid w:val="00101619"/>
    <w:rPr>
      <w:rFonts w:ascii="Helvetica" w:hAnsi="Helvetica" w:hint="default"/>
      <w:b w:val="0"/>
      <w:bCs w:val="0"/>
      <w:i w:val="0"/>
      <w:iCs w:val="0"/>
      <w:color w:val="000000"/>
      <w:sz w:val="20"/>
      <w:szCs w:val="20"/>
    </w:rPr>
  </w:style>
  <w:style w:type="paragraph" w:customStyle="1" w:styleId="EndNoteBibliographyTitle">
    <w:name w:val="EndNote Bibliography Title"/>
    <w:basedOn w:val="a"/>
    <w:link w:val="EndNoteBibliographyTitle0"/>
    <w:rsid w:val="00F5110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51104"/>
    <w:rPr>
      <w:rFonts w:ascii="等线" w:eastAsia="等线" w:hAnsi="等线"/>
      <w:noProof/>
      <w:sz w:val="20"/>
    </w:rPr>
  </w:style>
  <w:style w:type="paragraph" w:customStyle="1" w:styleId="EndNoteBibliography">
    <w:name w:val="EndNote Bibliography"/>
    <w:basedOn w:val="a"/>
    <w:link w:val="EndNoteBibliography0"/>
    <w:rsid w:val="00F51104"/>
    <w:rPr>
      <w:rFonts w:ascii="等线" w:eastAsia="等线" w:hAnsi="等线"/>
      <w:noProof/>
      <w:sz w:val="20"/>
    </w:rPr>
  </w:style>
  <w:style w:type="character" w:customStyle="1" w:styleId="EndNoteBibliography0">
    <w:name w:val="EndNote Bibliography 字符"/>
    <w:basedOn w:val="a0"/>
    <w:link w:val="EndNoteBibliography"/>
    <w:rsid w:val="00F51104"/>
    <w:rPr>
      <w:rFonts w:ascii="等线" w:eastAsia="等线" w:hAnsi="等线"/>
      <w:noProof/>
      <w:sz w:val="20"/>
    </w:rPr>
  </w:style>
  <w:style w:type="paragraph" w:styleId="a4">
    <w:name w:val="header"/>
    <w:basedOn w:val="a"/>
    <w:link w:val="Char0"/>
    <w:uiPriority w:val="99"/>
    <w:unhideWhenUsed/>
    <w:rsid w:val="009D52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D52AF"/>
    <w:rPr>
      <w:sz w:val="18"/>
      <w:szCs w:val="18"/>
    </w:rPr>
  </w:style>
  <w:style w:type="paragraph" w:styleId="a5">
    <w:name w:val="footer"/>
    <w:basedOn w:val="a"/>
    <w:link w:val="Char1"/>
    <w:uiPriority w:val="99"/>
    <w:unhideWhenUsed/>
    <w:rsid w:val="009D52AF"/>
    <w:pPr>
      <w:tabs>
        <w:tab w:val="center" w:pos="4153"/>
        <w:tab w:val="right" w:pos="8306"/>
      </w:tabs>
      <w:snapToGrid w:val="0"/>
      <w:jc w:val="left"/>
    </w:pPr>
    <w:rPr>
      <w:sz w:val="18"/>
      <w:szCs w:val="18"/>
    </w:rPr>
  </w:style>
  <w:style w:type="character" w:customStyle="1" w:styleId="Char1">
    <w:name w:val="页脚 Char"/>
    <w:basedOn w:val="a0"/>
    <w:link w:val="a5"/>
    <w:uiPriority w:val="99"/>
    <w:rsid w:val="009D52AF"/>
    <w:rPr>
      <w:sz w:val="18"/>
      <w:szCs w:val="18"/>
    </w:rPr>
  </w:style>
  <w:style w:type="paragraph" w:styleId="a6">
    <w:name w:val="Revision"/>
    <w:hidden/>
    <w:uiPriority w:val="99"/>
    <w:semiHidden/>
    <w:rsid w:val="00612D32"/>
  </w:style>
  <w:style w:type="character" w:styleId="a7">
    <w:name w:val="annotation reference"/>
    <w:basedOn w:val="a0"/>
    <w:uiPriority w:val="99"/>
    <w:semiHidden/>
    <w:unhideWhenUsed/>
    <w:rsid w:val="005574F5"/>
    <w:rPr>
      <w:sz w:val="21"/>
      <w:szCs w:val="21"/>
    </w:rPr>
  </w:style>
  <w:style w:type="paragraph" w:styleId="a8">
    <w:name w:val="annotation text"/>
    <w:basedOn w:val="a"/>
    <w:link w:val="Char2"/>
    <w:uiPriority w:val="99"/>
    <w:semiHidden/>
    <w:unhideWhenUsed/>
    <w:rsid w:val="005574F5"/>
    <w:pPr>
      <w:jc w:val="left"/>
    </w:pPr>
  </w:style>
  <w:style w:type="character" w:customStyle="1" w:styleId="Char2">
    <w:name w:val="批注文字 Char"/>
    <w:basedOn w:val="a0"/>
    <w:link w:val="a8"/>
    <w:uiPriority w:val="99"/>
    <w:semiHidden/>
    <w:rsid w:val="005574F5"/>
  </w:style>
  <w:style w:type="paragraph" w:styleId="a9">
    <w:name w:val="annotation subject"/>
    <w:basedOn w:val="a8"/>
    <w:next w:val="a8"/>
    <w:link w:val="Char3"/>
    <w:uiPriority w:val="99"/>
    <w:semiHidden/>
    <w:unhideWhenUsed/>
    <w:rsid w:val="005574F5"/>
    <w:rPr>
      <w:b/>
      <w:bCs/>
    </w:rPr>
  </w:style>
  <w:style w:type="character" w:customStyle="1" w:styleId="Char3">
    <w:name w:val="批注主题 Char"/>
    <w:basedOn w:val="Char2"/>
    <w:link w:val="a9"/>
    <w:uiPriority w:val="99"/>
    <w:semiHidden/>
    <w:rsid w:val="005574F5"/>
    <w:rPr>
      <w:b/>
      <w:bCs/>
    </w:rPr>
  </w:style>
</w:styles>
</file>

<file path=word/webSettings.xml><?xml version="1.0" encoding="utf-8"?>
<w:webSettings xmlns:r="http://schemas.openxmlformats.org/officeDocument/2006/relationships" xmlns:w="http://schemas.openxmlformats.org/wordprocessingml/2006/main">
  <w:divs>
    <w:div w:id="15276267">
      <w:bodyDiv w:val="1"/>
      <w:marLeft w:val="0"/>
      <w:marRight w:val="0"/>
      <w:marTop w:val="0"/>
      <w:marBottom w:val="0"/>
      <w:divBdr>
        <w:top w:val="none" w:sz="0" w:space="0" w:color="auto"/>
        <w:left w:val="none" w:sz="0" w:space="0" w:color="auto"/>
        <w:bottom w:val="none" w:sz="0" w:space="0" w:color="auto"/>
        <w:right w:val="none" w:sz="0" w:space="0" w:color="auto"/>
      </w:divBdr>
    </w:div>
    <w:div w:id="650672331">
      <w:bodyDiv w:val="1"/>
      <w:marLeft w:val="0"/>
      <w:marRight w:val="0"/>
      <w:marTop w:val="0"/>
      <w:marBottom w:val="0"/>
      <w:divBdr>
        <w:top w:val="none" w:sz="0" w:space="0" w:color="auto"/>
        <w:left w:val="none" w:sz="0" w:space="0" w:color="auto"/>
        <w:bottom w:val="none" w:sz="0" w:space="0" w:color="auto"/>
        <w:right w:val="none" w:sz="0" w:space="0" w:color="auto"/>
      </w:divBdr>
    </w:div>
    <w:div w:id="714893160">
      <w:bodyDiv w:val="1"/>
      <w:marLeft w:val="0"/>
      <w:marRight w:val="0"/>
      <w:marTop w:val="0"/>
      <w:marBottom w:val="0"/>
      <w:divBdr>
        <w:top w:val="none" w:sz="0" w:space="0" w:color="auto"/>
        <w:left w:val="none" w:sz="0" w:space="0" w:color="auto"/>
        <w:bottom w:val="none" w:sz="0" w:space="0" w:color="auto"/>
        <w:right w:val="none" w:sz="0" w:space="0" w:color="auto"/>
      </w:divBdr>
    </w:div>
    <w:div w:id="822161187">
      <w:bodyDiv w:val="1"/>
      <w:marLeft w:val="0"/>
      <w:marRight w:val="0"/>
      <w:marTop w:val="0"/>
      <w:marBottom w:val="0"/>
      <w:divBdr>
        <w:top w:val="none" w:sz="0" w:space="0" w:color="auto"/>
        <w:left w:val="none" w:sz="0" w:space="0" w:color="auto"/>
        <w:bottom w:val="none" w:sz="0" w:space="0" w:color="auto"/>
        <w:right w:val="none" w:sz="0" w:space="0" w:color="auto"/>
      </w:divBdr>
      <w:divsChild>
        <w:div w:id="1369139225">
          <w:marLeft w:val="0"/>
          <w:marRight w:val="0"/>
          <w:marTop w:val="0"/>
          <w:marBottom w:val="0"/>
          <w:divBdr>
            <w:top w:val="none" w:sz="0" w:space="0" w:color="auto"/>
            <w:left w:val="none" w:sz="0" w:space="0" w:color="auto"/>
            <w:bottom w:val="none" w:sz="0" w:space="0" w:color="auto"/>
            <w:right w:val="none" w:sz="0" w:space="0" w:color="auto"/>
          </w:divBdr>
        </w:div>
      </w:divsChild>
    </w:div>
    <w:div w:id="1604875335">
      <w:bodyDiv w:val="1"/>
      <w:marLeft w:val="0"/>
      <w:marRight w:val="0"/>
      <w:marTop w:val="0"/>
      <w:marBottom w:val="0"/>
      <w:divBdr>
        <w:top w:val="none" w:sz="0" w:space="0" w:color="auto"/>
        <w:left w:val="none" w:sz="0" w:space="0" w:color="auto"/>
        <w:bottom w:val="none" w:sz="0" w:space="0" w:color="auto"/>
        <w:right w:val="none" w:sz="0" w:space="0" w:color="auto"/>
      </w:divBdr>
      <w:divsChild>
        <w:div w:id="363022760">
          <w:marLeft w:val="0"/>
          <w:marRight w:val="0"/>
          <w:marTop w:val="0"/>
          <w:marBottom w:val="0"/>
          <w:divBdr>
            <w:top w:val="none" w:sz="0" w:space="0" w:color="auto"/>
            <w:left w:val="none" w:sz="0" w:space="0" w:color="auto"/>
            <w:bottom w:val="none" w:sz="0" w:space="0" w:color="auto"/>
            <w:right w:val="none" w:sz="0" w:space="0" w:color="auto"/>
          </w:divBdr>
        </w:div>
      </w:divsChild>
    </w:div>
    <w:div w:id="1717898527">
      <w:bodyDiv w:val="1"/>
      <w:marLeft w:val="0"/>
      <w:marRight w:val="0"/>
      <w:marTop w:val="0"/>
      <w:marBottom w:val="0"/>
      <w:divBdr>
        <w:top w:val="none" w:sz="0" w:space="0" w:color="auto"/>
        <w:left w:val="none" w:sz="0" w:space="0" w:color="auto"/>
        <w:bottom w:val="none" w:sz="0" w:space="0" w:color="auto"/>
        <w:right w:val="none" w:sz="0" w:space="0" w:color="auto"/>
      </w:divBdr>
    </w:div>
    <w:div w:id="1930767105">
      <w:bodyDiv w:val="1"/>
      <w:marLeft w:val="0"/>
      <w:marRight w:val="0"/>
      <w:marTop w:val="0"/>
      <w:marBottom w:val="0"/>
      <w:divBdr>
        <w:top w:val="none" w:sz="0" w:space="0" w:color="auto"/>
        <w:left w:val="none" w:sz="0" w:space="0" w:color="auto"/>
        <w:bottom w:val="none" w:sz="0" w:space="0" w:color="auto"/>
        <w:right w:val="none" w:sz="0" w:space="0" w:color="auto"/>
      </w:divBdr>
    </w:div>
    <w:div w:id="20999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A262-E218-41B3-8238-0EDCC1B8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13821</Words>
  <Characters>78782</Characters>
  <Application>Microsoft Office Word</Application>
  <DocSecurity>0</DocSecurity>
  <Lines>656</Lines>
  <Paragraphs>184</Paragraphs>
  <ScaleCrop>false</ScaleCrop>
  <Company/>
  <LinksUpToDate>false</LinksUpToDate>
  <CharactersWithSpaces>92419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 feng</dc:creator>
  <cp:lastModifiedBy>Administrator</cp:lastModifiedBy>
  <cp:revision>5</cp:revision>
  <dcterms:created xsi:type="dcterms:W3CDTF">2021-07-15T08:48:00Z</dcterms:created>
  <dcterms:modified xsi:type="dcterms:W3CDTF">2021-07-15T09:07:00Z</dcterms:modified>
</cp:coreProperties>
</file>